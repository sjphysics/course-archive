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jpg" ContentType="image/jpeg"/>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1BCF2" w14:textId="77777777" w:rsidR="00981CE1" w:rsidRPr="00941E38" w:rsidRDefault="00981CE1" w:rsidP="00981CE1">
      <w:pPr>
        <w:pStyle w:val="Title"/>
        <w:rPr>
          <w:rFonts w:ascii="Cambria" w:hAnsi="Cambria"/>
          <w:color w:val="17365D"/>
          <w:spacing w:val="5"/>
        </w:rPr>
      </w:pPr>
      <w:bookmarkStart w:id="0" w:name="_Toc331405314"/>
      <w:r>
        <w:t>Chapter 32: Medical Applications of Nuclear Physics</w:t>
      </w:r>
      <w:bookmarkEnd w:id="0"/>
    </w:p>
    <w:p w14:paraId="776A3CCB" w14:textId="77777777" w:rsidR="00981CE1" w:rsidRDefault="00981CE1" w:rsidP="00981CE1">
      <w:pPr>
        <w:pStyle w:val="Heading1"/>
      </w:pPr>
      <w:bookmarkStart w:id="1" w:name="_Toc331405315"/>
      <w:r>
        <w:t>32.1 Medical Imaging and Diagnostics</w:t>
      </w:r>
      <w:bookmarkEnd w:id="1"/>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981CE1" w:rsidRPr="006A3845" w14:paraId="491CDA73" w14:textId="77777777" w:rsidTr="002D0ED4">
        <w:tc>
          <w:tcPr>
            <w:tcW w:w="1080" w:type="dxa"/>
          </w:tcPr>
          <w:p w14:paraId="41AB3062" w14:textId="77777777" w:rsidR="00981CE1" w:rsidRPr="00462B43" w:rsidRDefault="00981CE1" w:rsidP="002D0ED4">
            <w:pPr>
              <w:spacing w:after="0" w:line="240" w:lineRule="auto"/>
              <w:jc w:val="both"/>
              <w:rPr>
                <w:sz w:val="24"/>
                <w:szCs w:val="24"/>
              </w:rPr>
            </w:pPr>
            <w:r w:rsidRPr="00462B43">
              <w:rPr>
                <w:sz w:val="24"/>
                <w:szCs w:val="24"/>
              </w:rPr>
              <w:t>1.</w:t>
            </w:r>
          </w:p>
        </w:tc>
        <w:tc>
          <w:tcPr>
            <w:tcW w:w="8575" w:type="dxa"/>
          </w:tcPr>
          <w:p w14:paraId="5F6BE429" w14:textId="77777777" w:rsidR="00981CE1" w:rsidRPr="00462B43" w:rsidRDefault="00981CE1" w:rsidP="002D0ED4">
            <w:pPr>
              <w:spacing w:after="0" w:line="240" w:lineRule="auto"/>
              <w:rPr>
                <w:i/>
                <w:sz w:val="24"/>
                <w:szCs w:val="24"/>
              </w:rPr>
            </w:pPr>
            <w:r w:rsidRPr="00462B43">
              <w:rPr>
                <w:i/>
                <w:sz w:val="24"/>
                <w:szCs w:val="24"/>
              </w:rPr>
              <w:t>A</w:t>
            </w:r>
            <w:r w:rsidRPr="00462B43">
              <w:rPr>
                <w:i/>
                <w:spacing w:val="5"/>
                <w:sz w:val="24"/>
                <w:szCs w:val="24"/>
              </w:rPr>
              <w:t xml:space="preserve"> </w:t>
            </w:r>
            <w:r w:rsidRPr="00462B43">
              <w:rPr>
                <w:i/>
                <w:sz w:val="24"/>
                <w:szCs w:val="24"/>
              </w:rPr>
              <w:t>neutron</w:t>
            </w:r>
            <w:r w:rsidRPr="00462B43">
              <w:rPr>
                <w:i/>
                <w:spacing w:val="5"/>
                <w:sz w:val="24"/>
                <w:szCs w:val="24"/>
              </w:rPr>
              <w:t xml:space="preserve"> </w:t>
            </w:r>
            <w:r w:rsidRPr="00462B43">
              <w:rPr>
                <w:i/>
                <w:sz w:val="24"/>
                <w:szCs w:val="24"/>
              </w:rPr>
              <w:t>generator</w:t>
            </w:r>
            <w:r w:rsidRPr="00462B43">
              <w:rPr>
                <w:i/>
                <w:spacing w:val="5"/>
                <w:sz w:val="24"/>
                <w:szCs w:val="24"/>
              </w:rPr>
              <w:t xml:space="preserve"> </w:t>
            </w:r>
            <w:r w:rsidRPr="00462B43">
              <w:rPr>
                <w:i/>
                <w:sz w:val="24"/>
                <w:szCs w:val="24"/>
              </w:rPr>
              <w:t>uses</w:t>
            </w:r>
            <w:r w:rsidRPr="00462B43">
              <w:rPr>
                <w:i/>
                <w:spacing w:val="5"/>
                <w:sz w:val="24"/>
                <w:szCs w:val="24"/>
              </w:rPr>
              <w:t xml:space="preserve"> </w:t>
            </w:r>
            <w:proofErr w:type="gramStart"/>
            <w:r w:rsidRPr="00462B43">
              <w:rPr>
                <w:i/>
                <w:sz w:val="24"/>
                <w:szCs w:val="24"/>
              </w:rPr>
              <w:t>an</w:t>
            </w:r>
            <w:proofErr w:type="gramEnd"/>
            <w:r w:rsidRPr="00462B43">
              <w:rPr>
                <w:i/>
                <w:spacing w:val="5"/>
                <w:sz w:val="24"/>
                <w:szCs w:val="24"/>
              </w:rPr>
              <w:t xml:space="preserve"> </w:t>
            </w:r>
            <w:r>
              <w:rPr>
                <w:i/>
                <w:noProof/>
                <w:spacing w:val="5"/>
                <w:position w:val="-6"/>
                <w:sz w:val="24"/>
                <w:szCs w:val="24"/>
                <w:lang w:bidi="ar-SA"/>
              </w:rPr>
              <w:drawing>
                <wp:inline distT="0" distB="0" distL="0" distR="0" wp14:anchorId="59EDF4C1" wp14:editId="18D384B4">
                  <wp:extent cx="151130" cy="141605"/>
                  <wp:effectExtent l="0" t="0" r="1270" b="10795"/>
                  <wp:docPr id="7891" name="Picture 7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462B43">
              <w:rPr>
                <w:i/>
                <w:spacing w:val="5"/>
                <w:sz w:val="24"/>
                <w:szCs w:val="24"/>
              </w:rPr>
              <w:t xml:space="preserve"> </w:t>
            </w:r>
            <w:r w:rsidRPr="00462B43">
              <w:rPr>
                <w:i/>
                <w:sz w:val="24"/>
                <w:szCs w:val="24"/>
              </w:rPr>
              <w:t>source,</w:t>
            </w:r>
            <w:r w:rsidRPr="00462B43">
              <w:rPr>
                <w:i/>
                <w:spacing w:val="5"/>
                <w:sz w:val="24"/>
                <w:szCs w:val="24"/>
              </w:rPr>
              <w:t xml:space="preserve"> </w:t>
            </w:r>
            <w:r w:rsidRPr="00462B43">
              <w:rPr>
                <w:i/>
                <w:sz w:val="24"/>
                <w:szCs w:val="24"/>
              </w:rPr>
              <w:t>such</w:t>
            </w:r>
            <w:r w:rsidRPr="00462B43">
              <w:rPr>
                <w:i/>
                <w:spacing w:val="5"/>
                <w:sz w:val="24"/>
                <w:szCs w:val="24"/>
              </w:rPr>
              <w:t xml:space="preserve"> </w:t>
            </w:r>
            <w:r w:rsidRPr="00462B43">
              <w:rPr>
                <w:i/>
                <w:sz w:val="24"/>
                <w:szCs w:val="24"/>
              </w:rPr>
              <w:t>as</w:t>
            </w:r>
            <w:r w:rsidRPr="00462B43">
              <w:rPr>
                <w:i/>
                <w:spacing w:val="5"/>
                <w:sz w:val="24"/>
                <w:szCs w:val="24"/>
              </w:rPr>
              <w:t xml:space="preserve"> </w:t>
            </w:r>
            <w:r w:rsidRPr="00462B43">
              <w:rPr>
                <w:i/>
                <w:sz w:val="24"/>
                <w:szCs w:val="24"/>
              </w:rPr>
              <w:t>radium,</w:t>
            </w:r>
            <w:r w:rsidRPr="00462B43">
              <w:rPr>
                <w:i/>
                <w:spacing w:val="5"/>
                <w:sz w:val="24"/>
                <w:szCs w:val="24"/>
              </w:rPr>
              <w:t xml:space="preserve"> </w:t>
            </w:r>
            <w:r w:rsidRPr="00462B43">
              <w:rPr>
                <w:i/>
                <w:sz w:val="24"/>
                <w:szCs w:val="24"/>
              </w:rPr>
              <w:t>to</w:t>
            </w:r>
            <w:r w:rsidRPr="00462B43">
              <w:rPr>
                <w:i/>
                <w:spacing w:val="5"/>
                <w:sz w:val="24"/>
                <w:szCs w:val="24"/>
              </w:rPr>
              <w:t xml:space="preserve"> </w:t>
            </w:r>
            <w:r w:rsidRPr="00462B43">
              <w:rPr>
                <w:i/>
                <w:sz w:val="24"/>
                <w:szCs w:val="24"/>
              </w:rPr>
              <w:t>bombard</w:t>
            </w:r>
            <w:r w:rsidRPr="00462B43">
              <w:rPr>
                <w:i/>
                <w:spacing w:val="5"/>
                <w:sz w:val="24"/>
                <w:szCs w:val="24"/>
              </w:rPr>
              <w:t xml:space="preserve"> </w:t>
            </w:r>
            <w:r w:rsidRPr="00462B43">
              <w:rPr>
                <w:i/>
                <w:sz w:val="24"/>
                <w:szCs w:val="24"/>
              </w:rPr>
              <w:t>beryllium,</w:t>
            </w:r>
            <w:r w:rsidRPr="00462B43">
              <w:rPr>
                <w:i/>
                <w:spacing w:val="5"/>
                <w:sz w:val="24"/>
                <w:szCs w:val="24"/>
              </w:rPr>
              <w:t xml:space="preserve"> </w:t>
            </w:r>
            <w:r w:rsidRPr="00462B43">
              <w:rPr>
                <w:i/>
                <w:sz w:val="24"/>
                <w:szCs w:val="24"/>
              </w:rPr>
              <w:t>inducing</w:t>
            </w:r>
            <w:r w:rsidRPr="00462B43">
              <w:rPr>
                <w:i/>
                <w:spacing w:val="5"/>
                <w:sz w:val="24"/>
                <w:szCs w:val="24"/>
              </w:rPr>
              <w:t xml:space="preserve"> </w:t>
            </w:r>
            <w:r w:rsidRPr="00462B43">
              <w:rPr>
                <w:i/>
                <w:sz w:val="24"/>
                <w:szCs w:val="24"/>
              </w:rPr>
              <w:t>the</w:t>
            </w:r>
            <w:r w:rsidRPr="00462B43">
              <w:rPr>
                <w:i/>
                <w:spacing w:val="5"/>
                <w:sz w:val="24"/>
                <w:szCs w:val="24"/>
              </w:rPr>
              <w:t xml:space="preserve"> </w:t>
            </w:r>
            <w:r w:rsidRPr="00462B43">
              <w:rPr>
                <w:i/>
                <w:sz w:val="24"/>
                <w:szCs w:val="24"/>
              </w:rPr>
              <w:t xml:space="preserve">reaction </w:t>
            </w:r>
            <w:r>
              <w:rPr>
                <w:i/>
                <w:noProof/>
                <w:position w:val="-6"/>
                <w:sz w:val="24"/>
                <w:szCs w:val="24"/>
                <w:lang w:bidi="ar-SA"/>
              </w:rPr>
              <w:drawing>
                <wp:inline distT="0" distB="0" distL="0" distR="0" wp14:anchorId="0596B926" wp14:editId="02498C6C">
                  <wp:extent cx="1216025" cy="198120"/>
                  <wp:effectExtent l="0" t="0" r="3175" b="5080"/>
                  <wp:docPr id="7892" name="Picture 7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16025" cy="198120"/>
                          </a:xfrm>
                          <a:prstGeom prst="rect">
                            <a:avLst/>
                          </a:prstGeom>
                          <a:noFill/>
                          <a:ln>
                            <a:noFill/>
                          </a:ln>
                        </pic:spPr>
                      </pic:pic>
                    </a:graphicData>
                  </a:graphic>
                </wp:inline>
              </w:drawing>
            </w:r>
            <w:r w:rsidRPr="00462B43">
              <w:rPr>
                <w:i/>
                <w:sz w:val="24"/>
                <w:szCs w:val="24"/>
              </w:rPr>
              <w:t>.</w:t>
            </w:r>
            <w:r w:rsidRPr="00462B43">
              <w:rPr>
                <w:i/>
                <w:spacing w:val="5"/>
                <w:sz w:val="24"/>
                <w:szCs w:val="24"/>
              </w:rPr>
              <w:t xml:space="preserve"> </w:t>
            </w:r>
            <w:r w:rsidRPr="00462B43">
              <w:rPr>
                <w:i/>
                <w:sz w:val="24"/>
                <w:szCs w:val="24"/>
              </w:rPr>
              <w:t>Such</w:t>
            </w:r>
            <w:r w:rsidRPr="00462B43">
              <w:rPr>
                <w:i/>
                <w:spacing w:val="5"/>
                <w:sz w:val="24"/>
                <w:szCs w:val="24"/>
              </w:rPr>
              <w:t xml:space="preserve"> </w:t>
            </w:r>
            <w:r w:rsidRPr="00462B43">
              <w:rPr>
                <w:i/>
                <w:sz w:val="24"/>
                <w:szCs w:val="24"/>
              </w:rPr>
              <w:t>neutron</w:t>
            </w:r>
            <w:r w:rsidRPr="00462B43">
              <w:rPr>
                <w:i/>
                <w:spacing w:val="5"/>
                <w:sz w:val="24"/>
                <w:szCs w:val="24"/>
              </w:rPr>
              <w:t xml:space="preserve"> </w:t>
            </w:r>
            <w:r w:rsidRPr="00462B43">
              <w:rPr>
                <w:i/>
                <w:sz w:val="24"/>
                <w:szCs w:val="24"/>
              </w:rPr>
              <w:t>sources</w:t>
            </w:r>
            <w:r w:rsidRPr="00462B43">
              <w:rPr>
                <w:i/>
                <w:spacing w:val="5"/>
                <w:sz w:val="24"/>
                <w:szCs w:val="24"/>
              </w:rPr>
              <w:t xml:space="preserve"> </w:t>
            </w:r>
            <w:r w:rsidRPr="00462B43">
              <w:rPr>
                <w:i/>
                <w:sz w:val="24"/>
                <w:szCs w:val="24"/>
              </w:rPr>
              <w:t>are</w:t>
            </w:r>
            <w:r w:rsidRPr="00462B43">
              <w:rPr>
                <w:i/>
                <w:spacing w:val="5"/>
                <w:sz w:val="24"/>
                <w:szCs w:val="24"/>
              </w:rPr>
              <w:t xml:space="preserve"> </w:t>
            </w:r>
            <w:r w:rsidRPr="00462B43">
              <w:rPr>
                <w:i/>
                <w:sz w:val="24"/>
                <w:szCs w:val="24"/>
              </w:rPr>
              <w:t>called</w:t>
            </w:r>
            <w:r w:rsidRPr="00462B43">
              <w:rPr>
                <w:i/>
                <w:spacing w:val="5"/>
                <w:sz w:val="24"/>
                <w:szCs w:val="24"/>
              </w:rPr>
              <w:t xml:space="preserve"> </w:t>
            </w:r>
            <w:proofErr w:type="spellStart"/>
            <w:r w:rsidRPr="00462B43">
              <w:rPr>
                <w:i/>
                <w:sz w:val="24"/>
                <w:szCs w:val="24"/>
              </w:rPr>
              <w:t>RaBe</w:t>
            </w:r>
            <w:proofErr w:type="spellEnd"/>
            <w:r w:rsidRPr="00462B43">
              <w:rPr>
                <w:i/>
                <w:spacing w:val="5"/>
                <w:sz w:val="24"/>
                <w:szCs w:val="24"/>
              </w:rPr>
              <w:t xml:space="preserve"> </w:t>
            </w:r>
            <w:r w:rsidRPr="00462B43">
              <w:rPr>
                <w:i/>
                <w:sz w:val="24"/>
                <w:szCs w:val="24"/>
              </w:rPr>
              <w:t>sources,</w:t>
            </w:r>
            <w:r w:rsidRPr="00462B43">
              <w:rPr>
                <w:i/>
                <w:spacing w:val="5"/>
                <w:sz w:val="24"/>
                <w:szCs w:val="24"/>
              </w:rPr>
              <w:t xml:space="preserve"> </w:t>
            </w:r>
            <w:r w:rsidRPr="00462B43">
              <w:rPr>
                <w:i/>
                <w:sz w:val="24"/>
                <w:szCs w:val="24"/>
              </w:rPr>
              <w:t>or</w:t>
            </w:r>
            <w:r w:rsidRPr="00462B43">
              <w:rPr>
                <w:i/>
                <w:spacing w:val="5"/>
                <w:sz w:val="24"/>
                <w:szCs w:val="24"/>
              </w:rPr>
              <w:t xml:space="preserve"> </w:t>
            </w:r>
            <w:proofErr w:type="spellStart"/>
            <w:r w:rsidRPr="00462B43">
              <w:rPr>
                <w:i/>
                <w:sz w:val="24"/>
                <w:szCs w:val="24"/>
              </w:rPr>
              <w:t>PuBe</w:t>
            </w:r>
            <w:proofErr w:type="spellEnd"/>
            <w:r w:rsidRPr="00462B43">
              <w:rPr>
                <w:i/>
                <w:spacing w:val="5"/>
                <w:sz w:val="24"/>
                <w:szCs w:val="24"/>
              </w:rPr>
              <w:t xml:space="preserve"> </w:t>
            </w:r>
            <w:r w:rsidRPr="00462B43">
              <w:rPr>
                <w:i/>
                <w:sz w:val="24"/>
                <w:szCs w:val="24"/>
              </w:rPr>
              <w:t>sources</w:t>
            </w:r>
            <w:r w:rsidRPr="00462B43">
              <w:rPr>
                <w:i/>
                <w:spacing w:val="5"/>
                <w:sz w:val="24"/>
                <w:szCs w:val="24"/>
              </w:rPr>
              <w:t xml:space="preserve"> </w:t>
            </w:r>
            <w:r w:rsidRPr="00462B43">
              <w:rPr>
                <w:i/>
                <w:sz w:val="24"/>
                <w:szCs w:val="24"/>
              </w:rPr>
              <w:t>if</w:t>
            </w:r>
            <w:r w:rsidRPr="00462B43">
              <w:rPr>
                <w:i/>
                <w:spacing w:val="5"/>
                <w:sz w:val="24"/>
                <w:szCs w:val="24"/>
              </w:rPr>
              <w:t xml:space="preserve"> </w:t>
            </w:r>
            <w:r w:rsidRPr="00462B43">
              <w:rPr>
                <w:i/>
                <w:sz w:val="24"/>
                <w:szCs w:val="24"/>
              </w:rPr>
              <w:t>they</w:t>
            </w:r>
            <w:r w:rsidRPr="00462B43">
              <w:rPr>
                <w:i/>
                <w:spacing w:val="5"/>
                <w:sz w:val="24"/>
                <w:szCs w:val="24"/>
              </w:rPr>
              <w:t xml:space="preserve"> </w:t>
            </w:r>
            <w:r w:rsidRPr="00462B43">
              <w:rPr>
                <w:i/>
                <w:sz w:val="24"/>
                <w:szCs w:val="24"/>
              </w:rPr>
              <w:t>use</w:t>
            </w:r>
            <w:r w:rsidRPr="00462B43">
              <w:rPr>
                <w:i/>
                <w:spacing w:val="5"/>
                <w:sz w:val="24"/>
                <w:szCs w:val="24"/>
              </w:rPr>
              <w:t xml:space="preserve"> </w:t>
            </w:r>
            <w:r w:rsidRPr="00462B43">
              <w:rPr>
                <w:i/>
                <w:sz w:val="24"/>
                <w:szCs w:val="24"/>
              </w:rPr>
              <w:t>plutonium</w:t>
            </w:r>
            <w:r w:rsidRPr="00462B43">
              <w:rPr>
                <w:i/>
                <w:spacing w:val="5"/>
                <w:sz w:val="24"/>
                <w:szCs w:val="24"/>
              </w:rPr>
              <w:t xml:space="preserve"> </w:t>
            </w:r>
            <w:r w:rsidRPr="00462B43">
              <w:rPr>
                <w:i/>
                <w:sz w:val="24"/>
                <w:szCs w:val="24"/>
              </w:rPr>
              <w:t>to</w:t>
            </w:r>
            <w:r w:rsidRPr="00462B43">
              <w:rPr>
                <w:i/>
                <w:spacing w:val="5"/>
                <w:sz w:val="24"/>
                <w:szCs w:val="24"/>
              </w:rPr>
              <w:t xml:space="preserve"> </w:t>
            </w:r>
            <w:r w:rsidRPr="00462B43">
              <w:rPr>
                <w:i/>
                <w:sz w:val="24"/>
                <w:szCs w:val="24"/>
              </w:rPr>
              <w:t>get</w:t>
            </w:r>
            <w:r w:rsidRPr="00462B43">
              <w:rPr>
                <w:i/>
                <w:spacing w:val="5"/>
                <w:sz w:val="24"/>
                <w:szCs w:val="24"/>
              </w:rPr>
              <w:t xml:space="preserve"> </w:t>
            </w:r>
            <w:r w:rsidRPr="00462B43">
              <w:rPr>
                <w:i/>
                <w:sz w:val="24"/>
                <w:szCs w:val="24"/>
              </w:rPr>
              <w:t>the</w:t>
            </w:r>
            <w:r w:rsidRPr="00462B43">
              <w:rPr>
                <w:i/>
                <w:spacing w:val="5"/>
                <w:sz w:val="24"/>
                <w:szCs w:val="24"/>
              </w:rPr>
              <w:t xml:space="preserve"> </w:t>
            </w:r>
            <w:r>
              <w:rPr>
                <w:i/>
                <w:noProof/>
                <w:spacing w:val="5"/>
                <w:position w:val="-6"/>
                <w:sz w:val="24"/>
                <w:szCs w:val="24"/>
                <w:lang w:bidi="ar-SA"/>
              </w:rPr>
              <w:drawing>
                <wp:inline distT="0" distB="0" distL="0" distR="0" wp14:anchorId="5A9CC5C1" wp14:editId="4B5B51A2">
                  <wp:extent cx="151130" cy="141605"/>
                  <wp:effectExtent l="0" t="0" r="1270" b="10795"/>
                  <wp:docPr id="7893" name="Picture 7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462B43">
              <w:rPr>
                <w:i/>
                <w:sz w:val="24"/>
                <w:szCs w:val="24"/>
              </w:rPr>
              <w:t>s.</w:t>
            </w:r>
            <w:r w:rsidRPr="00462B43">
              <w:rPr>
                <w:i/>
                <w:spacing w:val="5"/>
                <w:sz w:val="24"/>
                <w:szCs w:val="24"/>
              </w:rPr>
              <w:t xml:space="preserve"> </w:t>
            </w:r>
            <w:r w:rsidRPr="00462B43">
              <w:rPr>
                <w:i/>
                <w:sz w:val="24"/>
                <w:szCs w:val="24"/>
              </w:rPr>
              <w:t>Calculate</w:t>
            </w:r>
            <w:r w:rsidRPr="00462B43">
              <w:rPr>
                <w:i/>
                <w:spacing w:val="5"/>
                <w:sz w:val="24"/>
                <w:szCs w:val="24"/>
              </w:rPr>
              <w:t xml:space="preserve"> </w:t>
            </w:r>
            <w:r w:rsidRPr="00462B43">
              <w:rPr>
                <w:i/>
                <w:sz w:val="24"/>
                <w:szCs w:val="24"/>
              </w:rPr>
              <w:t>the</w:t>
            </w:r>
            <w:r w:rsidRPr="00462B43">
              <w:rPr>
                <w:i/>
                <w:spacing w:val="5"/>
                <w:sz w:val="24"/>
                <w:szCs w:val="24"/>
              </w:rPr>
              <w:t xml:space="preserve"> </w:t>
            </w:r>
            <w:r w:rsidRPr="00462B43">
              <w:rPr>
                <w:i/>
                <w:sz w:val="24"/>
                <w:szCs w:val="24"/>
              </w:rPr>
              <w:t>energy</w:t>
            </w:r>
            <w:r w:rsidRPr="00462B43">
              <w:rPr>
                <w:i/>
                <w:spacing w:val="5"/>
                <w:sz w:val="24"/>
                <w:szCs w:val="24"/>
              </w:rPr>
              <w:t xml:space="preserve"> </w:t>
            </w:r>
            <w:r w:rsidRPr="00462B43">
              <w:rPr>
                <w:i/>
                <w:sz w:val="24"/>
                <w:szCs w:val="24"/>
              </w:rPr>
              <w:t>output</w:t>
            </w:r>
            <w:r w:rsidRPr="00462B43">
              <w:rPr>
                <w:i/>
                <w:spacing w:val="5"/>
                <w:sz w:val="24"/>
                <w:szCs w:val="24"/>
              </w:rPr>
              <w:t xml:space="preserve"> </w:t>
            </w:r>
            <w:r w:rsidRPr="00462B43">
              <w:rPr>
                <w:i/>
                <w:sz w:val="24"/>
                <w:szCs w:val="24"/>
              </w:rPr>
              <w:t>of</w:t>
            </w:r>
            <w:r w:rsidRPr="00462B43">
              <w:rPr>
                <w:i/>
                <w:spacing w:val="5"/>
                <w:sz w:val="24"/>
                <w:szCs w:val="24"/>
              </w:rPr>
              <w:t xml:space="preserve"> </w:t>
            </w:r>
            <w:r w:rsidRPr="00462B43">
              <w:rPr>
                <w:i/>
                <w:sz w:val="24"/>
                <w:szCs w:val="24"/>
              </w:rPr>
              <w:t>the</w:t>
            </w:r>
            <w:r w:rsidRPr="00462B43">
              <w:rPr>
                <w:i/>
                <w:spacing w:val="5"/>
                <w:sz w:val="24"/>
                <w:szCs w:val="24"/>
              </w:rPr>
              <w:t xml:space="preserve"> </w:t>
            </w:r>
            <w:r w:rsidRPr="00462B43">
              <w:rPr>
                <w:i/>
                <w:sz w:val="24"/>
                <w:szCs w:val="24"/>
              </w:rPr>
              <w:t>reaction</w:t>
            </w:r>
            <w:r w:rsidRPr="00462B43">
              <w:rPr>
                <w:i/>
                <w:spacing w:val="5"/>
                <w:sz w:val="24"/>
                <w:szCs w:val="24"/>
              </w:rPr>
              <w:t xml:space="preserve"> </w:t>
            </w:r>
            <w:r w:rsidRPr="00462B43">
              <w:rPr>
                <w:i/>
                <w:sz w:val="24"/>
                <w:szCs w:val="24"/>
              </w:rPr>
              <w:t>in</w:t>
            </w:r>
            <w:r w:rsidRPr="00462B43">
              <w:rPr>
                <w:i/>
                <w:spacing w:val="5"/>
                <w:sz w:val="24"/>
                <w:szCs w:val="24"/>
              </w:rPr>
              <w:t xml:space="preserve"> </w:t>
            </w:r>
            <w:r w:rsidRPr="00462B43">
              <w:rPr>
                <w:i/>
                <w:sz w:val="24"/>
                <w:szCs w:val="24"/>
              </w:rPr>
              <w:t>M</w:t>
            </w:r>
            <w:r w:rsidRPr="00462B43">
              <w:rPr>
                <w:i/>
                <w:spacing w:val="-20"/>
                <w:sz w:val="24"/>
                <w:szCs w:val="24"/>
              </w:rPr>
              <w:t>e</w:t>
            </w:r>
            <w:r w:rsidRPr="00462B43">
              <w:rPr>
                <w:i/>
                <w:sz w:val="24"/>
                <w:szCs w:val="24"/>
              </w:rPr>
              <w:t>V.</w:t>
            </w:r>
          </w:p>
        </w:tc>
      </w:tr>
      <w:tr w:rsidR="00981CE1" w:rsidRPr="00C5571A" w14:paraId="1D087E29" w14:textId="77777777" w:rsidTr="002D0ED4">
        <w:tc>
          <w:tcPr>
            <w:tcW w:w="1080" w:type="dxa"/>
          </w:tcPr>
          <w:p w14:paraId="72F55AA5"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49A36939" w14:textId="77777777" w:rsidR="00981CE1" w:rsidRPr="00462B43" w:rsidRDefault="00981CE1" w:rsidP="002D0ED4">
            <w:pPr>
              <w:spacing w:after="0" w:line="240" w:lineRule="auto"/>
              <w:rPr>
                <w:sz w:val="24"/>
                <w:szCs w:val="24"/>
              </w:rPr>
            </w:pPr>
            <w:r>
              <w:rPr>
                <w:noProof/>
                <w:position w:val="-30"/>
                <w:sz w:val="24"/>
                <w:szCs w:val="24"/>
                <w:lang w:bidi="ar-SA"/>
              </w:rPr>
              <w:drawing>
                <wp:inline distT="0" distB="0" distL="0" distR="0" wp14:anchorId="0957A080" wp14:editId="01B51084">
                  <wp:extent cx="4713605" cy="461645"/>
                  <wp:effectExtent l="0" t="0" r="10795" b="0"/>
                  <wp:docPr id="7894" name="Picture 7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13605" cy="461645"/>
                          </a:xfrm>
                          <a:prstGeom prst="rect">
                            <a:avLst/>
                          </a:prstGeom>
                          <a:noFill/>
                          <a:ln>
                            <a:noFill/>
                          </a:ln>
                        </pic:spPr>
                      </pic:pic>
                    </a:graphicData>
                  </a:graphic>
                </wp:inline>
              </w:drawing>
            </w:r>
          </w:p>
        </w:tc>
      </w:tr>
      <w:tr w:rsidR="00981CE1" w:rsidRPr="00CD7E5B" w14:paraId="0BE1AC84" w14:textId="77777777" w:rsidTr="002D0ED4">
        <w:tc>
          <w:tcPr>
            <w:tcW w:w="1080" w:type="dxa"/>
          </w:tcPr>
          <w:p w14:paraId="69DCA530" w14:textId="77777777" w:rsidR="00981CE1" w:rsidRPr="00462B43" w:rsidRDefault="00981CE1" w:rsidP="002D0ED4">
            <w:pPr>
              <w:spacing w:after="0" w:line="240" w:lineRule="auto"/>
              <w:rPr>
                <w:sz w:val="24"/>
                <w:szCs w:val="24"/>
              </w:rPr>
            </w:pPr>
            <w:r w:rsidRPr="00462B43">
              <w:rPr>
                <w:sz w:val="24"/>
                <w:szCs w:val="24"/>
              </w:rPr>
              <w:t>2.</w:t>
            </w:r>
          </w:p>
        </w:tc>
        <w:tc>
          <w:tcPr>
            <w:tcW w:w="8575" w:type="dxa"/>
          </w:tcPr>
          <w:p w14:paraId="50BA086A" w14:textId="77777777" w:rsidR="00981CE1" w:rsidRPr="00462B43" w:rsidRDefault="00981CE1" w:rsidP="002D0ED4">
            <w:pPr>
              <w:spacing w:after="0" w:line="240" w:lineRule="auto"/>
              <w:rPr>
                <w:i/>
                <w:sz w:val="24"/>
                <w:szCs w:val="24"/>
              </w:rPr>
            </w:pPr>
            <w:r w:rsidRPr="00462B43">
              <w:rPr>
                <w:i/>
                <w:sz w:val="24"/>
                <w:szCs w:val="24"/>
              </w:rPr>
              <w:t xml:space="preserve">Neutrons from a source (perhaps the one discussed in the preceding problem) bombard natural molybdenum, which is 24 percent </w:t>
            </w:r>
            <w:r>
              <w:rPr>
                <w:i/>
                <w:noProof/>
                <w:position w:val="-6"/>
                <w:sz w:val="24"/>
                <w:szCs w:val="24"/>
                <w:lang w:bidi="ar-SA"/>
              </w:rPr>
              <w:drawing>
                <wp:inline distT="0" distB="0" distL="0" distR="0" wp14:anchorId="1A474C68" wp14:editId="3C4AEAF4">
                  <wp:extent cx="367665" cy="198120"/>
                  <wp:effectExtent l="0" t="0" r="0" b="5080"/>
                  <wp:docPr id="7895" name="Picture 7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 xml:space="preserve">. What is the energy output of the reaction </w:t>
            </w:r>
            <w:r>
              <w:rPr>
                <w:i/>
                <w:noProof/>
                <w:position w:val="-10"/>
                <w:sz w:val="24"/>
                <w:szCs w:val="24"/>
                <w:lang w:bidi="ar-SA"/>
              </w:rPr>
              <w:drawing>
                <wp:inline distT="0" distB="0" distL="0" distR="0" wp14:anchorId="212473D3" wp14:editId="0E7C2FAF">
                  <wp:extent cx="1282065" cy="226060"/>
                  <wp:effectExtent l="0" t="0" r="0" b="2540"/>
                  <wp:docPr id="7896" name="Picture 7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82065" cy="226060"/>
                          </a:xfrm>
                          <a:prstGeom prst="rect">
                            <a:avLst/>
                          </a:prstGeom>
                          <a:noFill/>
                          <a:ln>
                            <a:noFill/>
                          </a:ln>
                        </pic:spPr>
                      </pic:pic>
                    </a:graphicData>
                  </a:graphic>
                </wp:inline>
              </w:drawing>
            </w:r>
            <w:r w:rsidRPr="00462B43">
              <w:rPr>
                <w:i/>
                <w:sz w:val="24"/>
                <w:szCs w:val="24"/>
              </w:rPr>
              <w:t xml:space="preserve">? The mass of </w:t>
            </w:r>
            <w:r>
              <w:rPr>
                <w:i/>
                <w:noProof/>
                <w:position w:val="-6"/>
                <w:sz w:val="24"/>
                <w:szCs w:val="24"/>
                <w:lang w:bidi="ar-SA"/>
              </w:rPr>
              <w:drawing>
                <wp:inline distT="0" distB="0" distL="0" distR="0" wp14:anchorId="4D3E11BC" wp14:editId="613B25DF">
                  <wp:extent cx="367665" cy="198120"/>
                  <wp:effectExtent l="0" t="0" r="0" b="5080"/>
                  <wp:docPr id="7897" name="Picture 7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 xml:space="preserve"> is given in </w:t>
            </w:r>
            <w:r w:rsidRPr="00462B43">
              <w:rPr>
                <w:i/>
                <w:color w:val="A16A19"/>
                <w:sz w:val="24"/>
                <w:szCs w:val="24"/>
              </w:rPr>
              <w:t>Appendix A: Atomic Masses</w:t>
            </w:r>
            <w:r w:rsidRPr="00462B43">
              <w:rPr>
                <w:i/>
                <w:sz w:val="24"/>
                <w:szCs w:val="24"/>
              </w:rPr>
              <w:t xml:space="preserve">, and that of </w:t>
            </w:r>
            <w:r>
              <w:rPr>
                <w:i/>
                <w:noProof/>
                <w:position w:val="-6"/>
                <w:sz w:val="24"/>
                <w:szCs w:val="24"/>
                <w:lang w:bidi="ar-SA"/>
              </w:rPr>
              <w:drawing>
                <wp:inline distT="0" distB="0" distL="0" distR="0" wp14:anchorId="3528CE47" wp14:editId="797E53B4">
                  <wp:extent cx="367665" cy="198120"/>
                  <wp:effectExtent l="0" t="0" r="0" b="5080"/>
                  <wp:docPr id="7898" name="Picture 7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 xml:space="preserve"> is 98.907711 u.</w:t>
            </w:r>
          </w:p>
        </w:tc>
      </w:tr>
      <w:tr w:rsidR="00981CE1" w:rsidRPr="006A3845" w14:paraId="62D41F97" w14:textId="77777777" w:rsidTr="002D0ED4">
        <w:tc>
          <w:tcPr>
            <w:tcW w:w="1080" w:type="dxa"/>
          </w:tcPr>
          <w:p w14:paraId="6BA40DE8"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0FB661D7" w14:textId="77777777" w:rsidR="00981CE1" w:rsidRPr="00462B43" w:rsidRDefault="00981CE1" w:rsidP="002D0ED4">
            <w:pPr>
              <w:spacing w:after="0" w:line="240" w:lineRule="auto"/>
              <w:rPr>
                <w:sz w:val="24"/>
                <w:szCs w:val="24"/>
              </w:rPr>
            </w:pPr>
            <w:r>
              <w:rPr>
                <w:noProof/>
                <w:position w:val="-30"/>
                <w:sz w:val="24"/>
                <w:szCs w:val="24"/>
                <w:lang w:bidi="ar-SA"/>
              </w:rPr>
              <w:drawing>
                <wp:inline distT="0" distB="0" distL="0" distR="0" wp14:anchorId="7E5E1F64" wp14:editId="7BE73B08">
                  <wp:extent cx="4581525" cy="461645"/>
                  <wp:effectExtent l="0" t="0" r="0" b="0"/>
                  <wp:docPr id="7899" name="Picture 7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1525" cy="461645"/>
                          </a:xfrm>
                          <a:prstGeom prst="rect">
                            <a:avLst/>
                          </a:prstGeom>
                          <a:noFill/>
                          <a:ln>
                            <a:noFill/>
                          </a:ln>
                        </pic:spPr>
                      </pic:pic>
                    </a:graphicData>
                  </a:graphic>
                </wp:inline>
              </w:drawing>
            </w:r>
          </w:p>
        </w:tc>
      </w:tr>
      <w:tr w:rsidR="00981CE1" w:rsidRPr="006A3845" w14:paraId="670FD640" w14:textId="77777777" w:rsidTr="002D0ED4">
        <w:tc>
          <w:tcPr>
            <w:tcW w:w="1080" w:type="dxa"/>
          </w:tcPr>
          <w:p w14:paraId="7ECCBD51" w14:textId="77777777" w:rsidR="00981CE1" w:rsidRPr="00462B43" w:rsidRDefault="00981CE1" w:rsidP="002D0ED4">
            <w:pPr>
              <w:spacing w:after="0" w:line="240" w:lineRule="auto"/>
              <w:rPr>
                <w:sz w:val="24"/>
                <w:szCs w:val="24"/>
              </w:rPr>
            </w:pPr>
            <w:r w:rsidRPr="00462B43">
              <w:rPr>
                <w:sz w:val="24"/>
                <w:szCs w:val="24"/>
              </w:rPr>
              <w:t>3.</w:t>
            </w:r>
          </w:p>
        </w:tc>
        <w:tc>
          <w:tcPr>
            <w:tcW w:w="8575" w:type="dxa"/>
          </w:tcPr>
          <w:p w14:paraId="0F87C7FC" w14:textId="77777777" w:rsidR="00981CE1" w:rsidRPr="00462B43" w:rsidRDefault="00981CE1" w:rsidP="002D0ED4">
            <w:pPr>
              <w:spacing w:after="0" w:line="240" w:lineRule="auto"/>
              <w:rPr>
                <w:i/>
                <w:sz w:val="24"/>
                <w:szCs w:val="24"/>
              </w:rPr>
            </w:pPr>
            <w:r w:rsidRPr="00462B43">
              <w:rPr>
                <w:i/>
                <w:sz w:val="24"/>
                <w:szCs w:val="24"/>
              </w:rPr>
              <w:t xml:space="preserve">The purpose of producing </w:t>
            </w:r>
            <w:r>
              <w:rPr>
                <w:i/>
                <w:noProof/>
                <w:position w:val="-6"/>
                <w:sz w:val="24"/>
                <w:szCs w:val="24"/>
                <w:lang w:bidi="ar-SA"/>
              </w:rPr>
              <w:drawing>
                <wp:inline distT="0" distB="0" distL="0" distR="0" wp14:anchorId="70D09DE9" wp14:editId="0E46E52A">
                  <wp:extent cx="367665" cy="198120"/>
                  <wp:effectExtent l="0" t="0" r="0" b="5080"/>
                  <wp:docPr id="7900" name="Picture 7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 xml:space="preserve"> (usually by neutron activation of natural molybdenum, as in the preceding problem) is to produce</w:t>
            </w:r>
            <w:r>
              <w:rPr>
                <w:i/>
                <w:noProof/>
                <w:position w:val="-6"/>
                <w:sz w:val="24"/>
                <w:szCs w:val="24"/>
                <w:lang w:bidi="ar-SA"/>
              </w:rPr>
              <w:drawing>
                <wp:inline distT="0" distB="0" distL="0" distR="0" wp14:anchorId="50D236ED" wp14:editId="2B92048E">
                  <wp:extent cx="377190" cy="198120"/>
                  <wp:effectExtent l="0" t="0" r="3810" b="5080"/>
                  <wp:docPr id="7901" name="Picture 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62B43">
              <w:rPr>
                <w:i/>
                <w:sz w:val="24"/>
                <w:szCs w:val="24"/>
              </w:rPr>
              <w:t xml:space="preserve">. Using the rules, verify that the </w:t>
            </w:r>
            <w:r>
              <w:rPr>
                <w:i/>
                <w:noProof/>
                <w:position w:val="-10"/>
                <w:sz w:val="24"/>
                <w:szCs w:val="24"/>
                <w:lang w:bidi="ar-SA"/>
              </w:rPr>
              <w:drawing>
                <wp:inline distT="0" distB="0" distL="0" distR="0" wp14:anchorId="1BC588FD" wp14:editId="04251DBE">
                  <wp:extent cx="216535" cy="226060"/>
                  <wp:effectExtent l="0" t="0" r="12065" b="2540"/>
                  <wp:docPr id="7902" name="Picture 7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462B43">
              <w:rPr>
                <w:i/>
                <w:sz w:val="24"/>
                <w:szCs w:val="24"/>
              </w:rPr>
              <w:t xml:space="preserve"> decay of </w:t>
            </w:r>
            <w:r>
              <w:rPr>
                <w:i/>
                <w:noProof/>
                <w:position w:val="-6"/>
                <w:sz w:val="24"/>
                <w:szCs w:val="24"/>
                <w:lang w:bidi="ar-SA"/>
              </w:rPr>
              <w:drawing>
                <wp:inline distT="0" distB="0" distL="0" distR="0" wp14:anchorId="1EF2AE9C" wp14:editId="5F214D11">
                  <wp:extent cx="367665" cy="198120"/>
                  <wp:effectExtent l="0" t="0" r="0" b="5080"/>
                  <wp:docPr id="7903" name="Picture 7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 xml:space="preserve"> produces</w:t>
            </w:r>
            <w:r>
              <w:rPr>
                <w:i/>
                <w:noProof/>
                <w:position w:val="-6"/>
                <w:sz w:val="24"/>
                <w:szCs w:val="24"/>
                <w:lang w:bidi="ar-SA"/>
              </w:rPr>
              <w:drawing>
                <wp:inline distT="0" distB="0" distL="0" distR="0" wp14:anchorId="1B96806F" wp14:editId="77C9F471">
                  <wp:extent cx="377190" cy="198120"/>
                  <wp:effectExtent l="0" t="0" r="3810" b="5080"/>
                  <wp:docPr id="7904" name="Picture 7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62B43">
              <w:rPr>
                <w:i/>
                <w:sz w:val="24"/>
                <w:szCs w:val="24"/>
              </w:rPr>
              <w:t xml:space="preserve">. (Most </w:t>
            </w:r>
            <w:r>
              <w:rPr>
                <w:i/>
                <w:noProof/>
                <w:position w:val="-6"/>
                <w:sz w:val="24"/>
                <w:szCs w:val="24"/>
                <w:lang w:bidi="ar-SA"/>
              </w:rPr>
              <w:drawing>
                <wp:inline distT="0" distB="0" distL="0" distR="0" wp14:anchorId="19B39641" wp14:editId="1997F131">
                  <wp:extent cx="377190" cy="198120"/>
                  <wp:effectExtent l="0" t="0" r="3810" b="5080"/>
                  <wp:docPr id="7905" name="Picture 7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62B43">
              <w:rPr>
                <w:i/>
                <w:sz w:val="24"/>
                <w:szCs w:val="24"/>
              </w:rPr>
              <w:t xml:space="preserve"> nuclei produced in this decay are left in a metastable excited state denoted </w:t>
            </w:r>
            <w:r>
              <w:rPr>
                <w:i/>
                <w:noProof/>
                <w:position w:val="-6"/>
                <w:sz w:val="24"/>
                <w:szCs w:val="24"/>
                <w:lang w:bidi="ar-SA"/>
              </w:rPr>
              <w:drawing>
                <wp:inline distT="0" distB="0" distL="0" distR="0" wp14:anchorId="750C9367" wp14:editId="7E7FD5DE">
                  <wp:extent cx="377190" cy="198120"/>
                  <wp:effectExtent l="0" t="0" r="3810" b="5080"/>
                  <wp:docPr id="7906" name="Picture 7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62B43">
              <w:rPr>
                <w:i/>
                <w:sz w:val="24"/>
                <w:szCs w:val="24"/>
              </w:rPr>
              <w:t>.)</w:t>
            </w:r>
          </w:p>
        </w:tc>
      </w:tr>
      <w:tr w:rsidR="00981CE1" w:rsidRPr="00CD7E5B" w14:paraId="567F4C77" w14:textId="77777777" w:rsidTr="002D0ED4">
        <w:tc>
          <w:tcPr>
            <w:tcW w:w="1080" w:type="dxa"/>
          </w:tcPr>
          <w:p w14:paraId="659B4EEE"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12300011" w14:textId="77777777" w:rsidR="00981CE1" w:rsidRPr="00462B43" w:rsidRDefault="00981CE1" w:rsidP="002D0ED4">
            <w:pPr>
              <w:tabs>
                <w:tab w:val="left" w:pos="1002"/>
              </w:tabs>
              <w:spacing w:after="0" w:line="240" w:lineRule="auto"/>
              <w:rPr>
                <w:sz w:val="24"/>
                <w:szCs w:val="24"/>
              </w:rPr>
            </w:pPr>
            <w:r>
              <w:rPr>
                <w:noProof/>
                <w:position w:val="-12"/>
                <w:sz w:val="24"/>
                <w:szCs w:val="24"/>
                <w:lang w:bidi="ar-SA"/>
              </w:rPr>
              <w:drawing>
                <wp:inline distT="0" distB="0" distL="0" distR="0" wp14:anchorId="093CA4CE" wp14:editId="768B2FC0">
                  <wp:extent cx="1621155" cy="254635"/>
                  <wp:effectExtent l="0" t="0" r="4445" b="0"/>
                  <wp:docPr id="7907" name="Picture 7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621155" cy="254635"/>
                          </a:xfrm>
                          <a:prstGeom prst="rect">
                            <a:avLst/>
                          </a:prstGeom>
                          <a:noFill/>
                          <a:ln>
                            <a:noFill/>
                          </a:ln>
                        </pic:spPr>
                      </pic:pic>
                    </a:graphicData>
                  </a:graphic>
                </wp:inline>
              </w:drawing>
            </w:r>
          </w:p>
        </w:tc>
      </w:tr>
      <w:tr w:rsidR="00981CE1" w:rsidRPr="00CD7E5B" w14:paraId="6F028488" w14:textId="77777777" w:rsidTr="002D0ED4">
        <w:trPr>
          <w:cantSplit/>
        </w:trPr>
        <w:tc>
          <w:tcPr>
            <w:tcW w:w="1080" w:type="dxa"/>
          </w:tcPr>
          <w:p w14:paraId="6CA54539" w14:textId="77777777" w:rsidR="00981CE1" w:rsidRPr="00462B43" w:rsidRDefault="00981CE1" w:rsidP="002D0ED4">
            <w:pPr>
              <w:spacing w:after="0" w:line="240" w:lineRule="auto"/>
              <w:ind w:right="-83"/>
              <w:rPr>
                <w:sz w:val="24"/>
                <w:szCs w:val="24"/>
              </w:rPr>
            </w:pPr>
            <w:r w:rsidRPr="00462B43">
              <w:rPr>
                <w:sz w:val="24"/>
                <w:szCs w:val="24"/>
              </w:rPr>
              <w:lastRenderedPageBreak/>
              <w:t>4.</w:t>
            </w:r>
          </w:p>
        </w:tc>
        <w:tc>
          <w:tcPr>
            <w:tcW w:w="8575" w:type="dxa"/>
          </w:tcPr>
          <w:p w14:paraId="1B5D8D4D" w14:textId="77777777" w:rsidR="00981CE1" w:rsidRPr="00462B43" w:rsidRDefault="00981CE1" w:rsidP="002D0ED4">
            <w:pPr>
              <w:tabs>
                <w:tab w:val="left" w:pos="1002"/>
              </w:tabs>
              <w:spacing w:after="0" w:line="240" w:lineRule="auto"/>
              <w:rPr>
                <w:position w:val="-12"/>
                <w:sz w:val="24"/>
                <w:szCs w:val="24"/>
              </w:rPr>
            </w:pPr>
            <w:r w:rsidRPr="00462B43">
              <w:rPr>
                <w:i/>
                <w:sz w:val="24"/>
                <w:szCs w:val="24"/>
              </w:rPr>
              <w:t xml:space="preserve">(a) Two annihilation </w:t>
            </w:r>
            <w:r>
              <w:rPr>
                <w:i/>
                <w:noProof/>
                <w:position w:val="-10"/>
                <w:sz w:val="24"/>
                <w:szCs w:val="24"/>
                <w:lang w:bidi="ar-SA"/>
              </w:rPr>
              <w:drawing>
                <wp:inline distT="0" distB="0" distL="0" distR="0" wp14:anchorId="54B3CC70" wp14:editId="10B6CFEA">
                  <wp:extent cx="122555" cy="160020"/>
                  <wp:effectExtent l="0" t="0" r="4445" b="0"/>
                  <wp:docPr id="7908" name="Picture 7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 in a PET scan originate at the same point and travel to detectors on either side of the patient. If the point of origin is 9.00 cm closer to one of the detectors, what is the difference in arrival times of the photons? (This could be used to give position information, but the time difference is small enough to make it difficult.) (b) How accurately would you need to be able to measure arrival time differences to get a position resolution of 1.00 mm?</w:t>
            </w:r>
          </w:p>
        </w:tc>
      </w:tr>
      <w:tr w:rsidR="00981CE1" w:rsidRPr="006A3845" w14:paraId="498A44BD" w14:textId="77777777" w:rsidTr="002D0ED4">
        <w:tc>
          <w:tcPr>
            <w:tcW w:w="1080" w:type="dxa"/>
          </w:tcPr>
          <w:p w14:paraId="4EA35323"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6AB937C2"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24"/>
                <w:sz w:val="24"/>
                <w:szCs w:val="24"/>
                <w:lang w:bidi="ar-SA"/>
              </w:rPr>
              <w:drawing>
                <wp:inline distT="0" distB="0" distL="0" distR="0" wp14:anchorId="5052F4B6" wp14:editId="1982C682">
                  <wp:extent cx="2837180" cy="386715"/>
                  <wp:effectExtent l="0" t="0" r="7620" b="0"/>
                  <wp:docPr id="7909" name="Picture 7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37180" cy="386715"/>
                          </a:xfrm>
                          <a:prstGeom prst="rect">
                            <a:avLst/>
                          </a:prstGeom>
                          <a:noFill/>
                          <a:ln>
                            <a:noFill/>
                          </a:ln>
                        </pic:spPr>
                      </pic:pic>
                    </a:graphicData>
                  </a:graphic>
                </wp:inline>
              </w:drawing>
            </w:r>
          </w:p>
          <w:p w14:paraId="5E9D09B5"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24"/>
                <w:sz w:val="24"/>
                <w:szCs w:val="24"/>
                <w:lang w:bidi="ar-SA"/>
              </w:rPr>
              <w:drawing>
                <wp:inline distT="0" distB="0" distL="0" distR="0" wp14:anchorId="49061B47" wp14:editId="0A515986">
                  <wp:extent cx="2319020" cy="414655"/>
                  <wp:effectExtent l="0" t="0" r="0" b="0"/>
                  <wp:docPr id="7910" name="Picture 7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19020" cy="414655"/>
                          </a:xfrm>
                          <a:prstGeom prst="rect">
                            <a:avLst/>
                          </a:prstGeom>
                          <a:noFill/>
                          <a:ln>
                            <a:noFill/>
                          </a:ln>
                        </pic:spPr>
                      </pic:pic>
                    </a:graphicData>
                  </a:graphic>
                </wp:inline>
              </w:drawing>
            </w:r>
          </w:p>
        </w:tc>
      </w:tr>
      <w:tr w:rsidR="00981CE1" w:rsidRPr="00CD7E5B" w14:paraId="0C80E533" w14:textId="77777777" w:rsidTr="002D0ED4">
        <w:tc>
          <w:tcPr>
            <w:tcW w:w="1080" w:type="dxa"/>
          </w:tcPr>
          <w:p w14:paraId="587BD449" w14:textId="77777777" w:rsidR="00981CE1" w:rsidRPr="00462B43" w:rsidRDefault="00981CE1" w:rsidP="002D0ED4">
            <w:pPr>
              <w:spacing w:after="0" w:line="240" w:lineRule="auto"/>
              <w:rPr>
                <w:sz w:val="24"/>
                <w:szCs w:val="24"/>
              </w:rPr>
            </w:pPr>
            <w:r w:rsidRPr="00462B43">
              <w:rPr>
                <w:sz w:val="24"/>
                <w:szCs w:val="24"/>
              </w:rPr>
              <w:t>5.</w:t>
            </w:r>
          </w:p>
        </w:tc>
        <w:tc>
          <w:tcPr>
            <w:tcW w:w="8575" w:type="dxa"/>
          </w:tcPr>
          <w:p w14:paraId="218BD541" w14:textId="77777777" w:rsidR="00981CE1" w:rsidRPr="00462B43" w:rsidRDefault="00981CE1" w:rsidP="002D0ED4">
            <w:pPr>
              <w:spacing w:after="0" w:line="240" w:lineRule="auto"/>
              <w:rPr>
                <w:i/>
                <w:sz w:val="24"/>
                <w:szCs w:val="24"/>
              </w:rPr>
            </w:pPr>
            <w:r w:rsidRPr="00462B43">
              <w:rPr>
                <w:i/>
                <w:color w:val="A16A19"/>
                <w:sz w:val="24"/>
                <w:szCs w:val="24"/>
              </w:rPr>
              <w:t>Table 32.1</w:t>
            </w:r>
            <w:r w:rsidRPr="00462B43">
              <w:rPr>
                <w:i/>
                <w:sz w:val="24"/>
                <w:szCs w:val="24"/>
              </w:rPr>
              <w:t xml:space="preserve"> indicates that 7.50 </w:t>
            </w:r>
            <w:proofErr w:type="spellStart"/>
            <w:r w:rsidRPr="00462B43">
              <w:rPr>
                <w:i/>
                <w:sz w:val="24"/>
                <w:szCs w:val="24"/>
              </w:rPr>
              <w:t>mCi</w:t>
            </w:r>
            <w:proofErr w:type="spellEnd"/>
            <w:r w:rsidRPr="00462B43">
              <w:rPr>
                <w:i/>
                <w:sz w:val="24"/>
                <w:szCs w:val="24"/>
              </w:rPr>
              <w:t xml:space="preserve"> of </w:t>
            </w:r>
            <w:r>
              <w:rPr>
                <w:i/>
                <w:noProof/>
                <w:position w:val="-6"/>
                <w:sz w:val="24"/>
                <w:szCs w:val="24"/>
                <w:lang w:bidi="ar-SA"/>
              </w:rPr>
              <w:drawing>
                <wp:inline distT="0" distB="0" distL="0" distR="0" wp14:anchorId="6DE41E47" wp14:editId="636A7743">
                  <wp:extent cx="386715" cy="198120"/>
                  <wp:effectExtent l="0" t="0" r="0" b="5080"/>
                  <wp:docPr id="7911" name="Picture 7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462B43">
              <w:rPr>
                <w:i/>
                <w:sz w:val="24"/>
                <w:szCs w:val="24"/>
              </w:rPr>
              <w:t xml:space="preserve"> is used in a brain scan. What is the mass of technetium?</w:t>
            </w:r>
          </w:p>
        </w:tc>
      </w:tr>
      <w:tr w:rsidR="00981CE1" w:rsidRPr="006A3845" w14:paraId="3ECC31C1" w14:textId="77777777" w:rsidTr="002D0ED4">
        <w:tc>
          <w:tcPr>
            <w:tcW w:w="1080" w:type="dxa"/>
          </w:tcPr>
          <w:p w14:paraId="47E58D0D"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4C60F60D" w14:textId="77777777" w:rsidR="00981CE1" w:rsidRPr="00462B43" w:rsidRDefault="00981CE1" w:rsidP="002D0ED4">
            <w:pPr>
              <w:spacing w:after="0" w:line="240" w:lineRule="auto"/>
              <w:rPr>
                <w:sz w:val="24"/>
                <w:szCs w:val="24"/>
              </w:rPr>
            </w:pPr>
            <w:r>
              <w:rPr>
                <w:noProof/>
                <w:position w:val="-102"/>
                <w:sz w:val="24"/>
                <w:szCs w:val="24"/>
                <w:lang w:bidi="ar-SA"/>
              </w:rPr>
              <w:drawing>
                <wp:inline distT="0" distB="0" distL="0" distR="0" wp14:anchorId="066E2DB8" wp14:editId="4BDCA04B">
                  <wp:extent cx="5043170" cy="1376045"/>
                  <wp:effectExtent l="0" t="0" r="11430" b="0"/>
                  <wp:docPr id="7912" name="Picture 7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43170" cy="1376045"/>
                          </a:xfrm>
                          <a:prstGeom prst="rect">
                            <a:avLst/>
                          </a:prstGeom>
                          <a:noFill/>
                          <a:ln>
                            <a:noFill/>
                          </a:ln>
                        </pic:spPr>
                      </pic:pic>
                    </a:graphicData>
                  </a:graphic>
                </wp:inline>
              </w:drawing>
            </w:r>
          </w:p>
        </w:tc>
      </w:tr>
      <w:tr w:rsidR="00981CE1" w:rsidRPr="00CD7E5B" w14:paraId="22B8A3E1" w14:textId="77777777" w:rsidTr="002D0ED4">
        <w:tc>
          <w:tcPr>
            <w:tcW w:w="1080" w:type="dxa"/>
          </w:tcPr>
          <w:p w14:paraId="3A9D9B92" w14:textId="77777777" w:rsidR="00981CE1" w:rsidRPr="00462B43" w:rsidRDefault="00981CE1" w:rsidP="002D0ED4">
            <w:pPr>
              <w:spacing w:after="0" w:line="240" w:lineRule="auto"/>
              <w:rPr>
                <w:sz w:val="24"/>
                <w:szCs w:val="24"/>
              </w:rPr>
            </w:pPr>
            <w:r w:rsidRPr="00462B43">
              <w:rPr>
                <w:sz w:val="24"/>
                <w:szCs w:val="24"/>
              </w:rPr>
              <w:t>6.</w:t>
            </w:r>
          </w:p>
        </w:tc>
        <w:tc>
          <w:tcPr>
            <w:tcW w:w="8575" w:type="dxa"/>
          </w:tcPr>
          <w:p w14:paraId="4B65FD71" w14:textId="77777777" w:rsidR="00981CE1" w:rsidRPr="00462B43" w:rsidRDefault="00981CE1" w:rsidP="002D0ED4">
            <w:pPr>
              <w:spacing w:after="0" w:line="240" w:lineRule="auto"/>
              <w:rPr>
                <w:i/>
                <w:sz w:val="24"/>
                <w:szCs w:val="24"/>
              </w:rPr>
            </w:pPr>
            <w:r w:rsidRPr="00462B43">
              <w:rPr>
                <w:i/>
                <w:sz w:val="24"/>
                <w:szCs w:val="24"/>
              </w:rPr>
              <w:t xml:space="preserve">The activities of </w:t>
            </w:r>
            <w:r>
              <w:rPr>
                <w:i/>
                <w:noProof/>
                <w:position w:val="-4"/>
                <w:sz w:val="24"/>
                <w:szCs w:val="24"/>
                <w:lang w:bidi="ar-SA"/>
              </w:rPr>
              <w:drawing>
                <wp:inline distT="0" distB="0" distL="0" distR="0" wp14:anchorId="69FE3CC7" wp14:editId="596E8ED6">
                  <wp:extent cx="235585" cy="188595"/>
                  <wp:effectExtent l="0" t="0" r="0" b="0"/>
                  <wp:docPr id="7913" name="Picture 7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462B43">
              <w:rPr>
                <w:i/>
                <w:sz w:val="24"/>
                <w:szCs w:val="24"/>
              </w:rPr>
              <w:t xml:space="preserve"> and </w:t>
            </w:r>
            <w:r>
              <w:rPr>
                <w:i/>
                <w:noProof/>
                <w:position w:val="-4"/>
                <w:sz w:val="24"/>
                <w:szCs w:val="24"/>
                <w:lang w:bidi="ar-SA"/>
              </w:rPr>
              <w:drawing>
                <wp:inline distT="0" distB="0" distL="0" distR="0" wp14:anchorId="016A7AD8" wp14:editId="6CF74E70">
                  <wp:extent cx="235585" cy="188595"/>
                  <wp:effectExtent l="0" t="0" r="0" b="0"/>
                  <wp:docPr id="7914" name="Picture 7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462B43">
              <w:rPr>
                <w:i/>
                <w:sz w:val="24"/>
                <w:szCs w:val="24"/>
              </w:rPr>
              <w:t xml:space="preserve"> used in thyroid scans are given in </w:t>
            </w:r>
            <w:r w:rsidRPr="00462B43">
              <w:rPr>
                <w:i/>
                <w:color w:val="A16A19"/>
                <w:sz w:val="24"/>
                <w:szCs w:val="24"/>
              </w:rPr>
              <w:t>Table 32.1</w:t>
            </w:r>
            <w:r w:rsidRPr="00462B43">
              <w:rPr>
                <w:i/>
                <w:sz w:val="24"/>
                <w:szCs w:val="24"/>
              </w:rPr>
              <w:t xml:space="preserve"> to be 50 and </w:t>
            </w:r>
            <w:r>
              <w:rPr>
                <w:i/>
                <w:noProof/>
                <w:position w:val="-10"/>
                <w:sz w:val="24"/>
                <w:szCs w:val="24"/>
                <w:lang w:bidi="ar-SA"/>
              </w:rPr>
              <w:drawing>
                <wp:inline distT="0" distB="0" distL="0" distR="0" wp14:anchorId="668911B4" wp14:editId="337904E0">
                  <wp:extent cx="461645" cy="198120"/>
                  <wp:effectExtent l="0" t="0" r="0" b="5080"/>
                  <wp:docPr id="7915" name="Picture 7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462B43">
              <w:rPr>
                <w:i/>
                <w:sz w:val="24"/>
                <w:szCs w:val="24"/>
              </w:rPr>
              <w:t xml:space="preserve">, respectively. Find and compare the masses of </w:t>
            </w:r>
            <w:r>
              <w:rPr>
                <w:i/>
                <w:noProof/>
                <w:position w:val="-4"/>
                <w:sz w:val="24"/>
                <w:szCs w:val="24"/>
                <w:lang w:bidi="ar-SA"/>
              </w:rPr>
              <w:drawing>
                <wp:inline distT="0" distB="0" distL="0" distR="0" wp14:anchorId="44BCE116" wp14:editId="1D13EF6C">
                  <wp:extent cx="235585" cy="188595"/>
                  <wp:effectExtent l="0" t="0" r="0" b="0"/>
                  <wp:docPr id="7916" name="Picture 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6"/>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462B43">
              <w:rPr>
                <w:i/>
                <w:sz w:val="24"/>
                <w:szCs w:val="24"/>
              </w:rPr>
              <w:t xml:space="preserve"> and </w:t>
            </w:r>
            <w:r>
              <w:rPr>
                <w:i/>
                <w:noProof/>
                <w:position w:val="-4"/>
                <w:sz w:val="24"/>
                <w:szCs w:val="24"/>
                <w:lang w:bidi="ar-SA"/>
              </w:rPr>
              <w:drawing>
                <wp:inline distT="0" distB="0" distL="0" distR="0" wp14:anchorId="20D4C154" wp14:editId="1D0964BF">
                  <wp:extent cx="235585" cy="188595"/>
                  <wp:effectExtent l="0" t="0" r="0" b="0"/>
                  <wp:docPr id="7917" name="Picture 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7"/>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462B43">
              <w:rPr>
                <w:i/>
                <w:sz w:val="24"/>
                <w:szCs w:val="24"/>
              </w:rPr>
              <w:t xml:space="preserve"> in such scans, given their respective half-lives are 8.04 d and 13.2 h. The masses are so small that the radioiodine is usually mixed with stable iodine as a carrier to ensure normal chemistry and distribution in the body.</w:t>
            </w:r>
          </w:p>
        </w:tc>
      </w:tr>
      <w:tr w:rsidR="00981CE1" w:rsidRPr="00CD7E5B" w14:paraId="34F03F23" w14:textId="77777777" w:rsidTr="002D0ED4">
        <w:tc>
          <w:tcPr>
            <w:tcW w:w="1080" w:type="dxa"/>
          </w:tcPr>
          <w:p w14:paraId="2073C1B0"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13DA3357" w14:textId="77777777" w:rsidR="00981CE1" w:rsidRPr="00462B43" w:rsidRDefault="00981CE1" w:rsidP="002D0ED4">
            <w:pPr>
              <w:spacing w:after="0" w:line="240" w:lineRule="auto"/>
              <w:rPr>
                <w:sz w:val="24"/>
                <w:szCs w:val="24"/>
              </w:rPr>
            </w:pPr>
            <w:r>
              <w:rPr>
                <w:noProof/>
                <w:position w:val="-110"/>
                <w:sz w:val="24"/>
                <w:szCs w:val="24"/>
                <w:lang w:bidi="ar-SA"/>
              </w:rPr>
              <w:drawing>
                <wp:inline distT="0" distB="0" distL="0" distR="0" wp14:anchorId="0C6AB3D4" wp14:editId="74818795">
                  <wp:extent cx="5137785" cy="1451610"/>
                  <wp:effectExtent l="0" t="0" r="0" b="0"/>
                  <wp:docPr id="7918" name="Picture 7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8"/>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137785" cy="1451610"/>
                          </a:xfrm>
                          <a:prstGeom prst="rect">
                            <a:avLst/>
                          </a:prstGeom>
                          <a:noFill/>
                          <a:ln>
                            <a:noFill/>
                          </a:ln>
                        </pic:spPr>
                      </pic:pic>
                    </a:graphicData>
                  </a:graphic>
                </wp:inline>
              </w:drawing>
            </w:r>
          </w:p>
        </w:tc>
      </w:tr>
      <w:tr w:rsidR="00981CE1" w:rsidRPr="00CD7E5B" w14:paraId="53B14AB4" w14:textId="77777777" w:rsidTr="002D0ED4">
        <w:tc>
          <w:tcPr>
            <w:tcW w:w="1080" w:type="dxa"/>
          </w:tcPr>
          <w:p w14:paraId="7FB2F3D5" w14:textId="77777777" w:rsidR="00981CE1" w:rsidRPr="00462B43" w:rsidRDefault="00981CE1" w:rsidP="002D0ED4">
            <w:pPr>
              <w:spacing w:after="0" w:line="240" w:lineRule="auto"/>
              <w:rPr>
                <w:sz w:val="24"/>
                <w:szCs w:val="24"/>
              </w:rPr>
            </w:pPr>
            <w:r w:rsidRPr="00462B43">
              <w:rPr>
                <w:sz w:val="24"/>
                <w:szCs w:val="24"/>
              </w:rPr>
              <w:lastRenderedPageBreak/>
              <w:t>7.</w:t>
            </w:r>
          </w:p>
        </w:tc>
        <w:tc>
          <w:tcPr>
            <w:tcW w:w="8575" w:type="dxa"/>
          </w:tcPr>
          <w:p w14:paraId="0F413595" w14:textId="77777777" w:rsidR="00981CE1" w:rsidRPr="00462B43" w:rsidRDefault="00981CE1" w:rsidP="002D0ED4">
            <w:pPr>
              <w:spacing w:after="0" w:line="240" w:lineRule="auto"/>
              <w:rPr>
                <w:position w:val="-182"/>
                <w:sz w:val="24"/>
                <w:szCs w:val="24"/>
              </w:rPr>
            </w:pPr>
            <w:r w:rsidRPr="00462B43">
              <w:rPr>
                <w:i/>
                <w:sz w:val="24"/>
                <w:szCs w:val="24"/>
              </w:rPr>
              <w:t xml:space="preserve">(a) Neutron activation of sodium, which is 100 percent </w:t>
            </w:r>
            <w:r>
              <w:rPr>
                <w:i/>
                <w:noProof/>
                <w:position w:val="-6"/>
                <w:sz w:val="24"/>
                <w:szCs w:val="24"/>
                <w:lang w:bidi="ar-SA"/>
              </w:rPr>
              <w:drawing>
                <wp:inline distT="0" distB="0" distL="0" distR="0" wp14:anchorId="283B487B" wp14:editId="05585926">
                  <wp:extent cx="348615" cy="198120"/>
                  <wp:effectExtent l="0" t="0" r="6985" b="5080"/>
                  <wp:docPr id="7919" name="Picture 7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9"/>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sidRPr="00462B43">
              <w:rPr>
                <w:i/>
                <w:sz w:val="24"/>
                <w:szCs w:val="24"/>
              </w:rPr>
              <w:t xml:space="preserve">, produces </w:t>
            </w:r>
            <w:r>
              <w:rPr>
                <w:i/>
                <w:noProof/>
                <w:position w:val="-6"/>
                <w:sz w:val="24"/>
                <w:szCs w:val="24"/>
                <w:lang w:bidi="ar-SA"/>
              </w:rPr>
              <w:drawing>
                <wp:inline distT="0" distB="0" distL="0" distR="0" wp14:anchorId="2960BEB4" wp14:editId="7F80C632">
                  <wp:extent cx="348615" cy="198120"/>
                  <wp:effectExtent l="0" t="0" r="6985" b="5080"/>
                  <wp:docPr id="7920" name="Picture 7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0"/>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sidRPr="00462B43">
              <w:rPr>
                <w:i/>
                <w:sz w:val="24"/>
                <w:szCs w:val="24"/>
              </w:rPr>
              <w:t xml:space="preserve">, which is used in some heart scans, as seen in </w:t>
            </w:r>
            <w:r w:rsidRPr="00462B43">
              <w:rPr>
                <w:i/>
                <w:color w:val="A16A19"/>
                <w:sz w:val="24"/>
                <w:szCs w:val="24"/>
              </w:rPr>
              <w:t>Table 32.1</w:t>
            </w:r>
            <w:r w:rsidRPr="00462B43">
              <w:rPr>
                <w:i/>
                <w:sz w:val="24"/>
                <w:szCs w:val="24"/>
              </w:rPr>
              <w:t xml:space="preserve">. The equation for the reaction is </w:t>
            </w:r>
            <w:r>
              <w:rPr>
                <w:i/>
                <w:noProof/>
                <w:position w:val="-10"/>
                <w:sz w:val="24"/>
                <w:szCs w:val="24"/>
                <w:lang w:bidi="ar-SA"/>
              </w:rPr>
              <w:drawing>
                <wp:inline distT="0" distB="0" distL="0" distR="0" wp14:anchorId="0A405EF5" wp14:editId="62879AF8">
                  <wp:extent cx="1244600" cy="226060"/>
                  <wp:effectExtent l="0" t="0" r="0" b="2540"/>
                  <wp:docPr id="7921" name="Picture 7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244600" cy="226060"/>
                          </a:xfrm>
                          <a:prstGeom prst="rect">
                            <a:avLst/>
                          </a:prstGeom>
                          <a:noFill/>
                          <a:ln>
                            <a:noFill/>
                          </a:ln>
                        </pic:spPr>
                      </pic:pic>
                    </a:graphicData>
                  </a:graphic>
                </wp:inline>
              </w:drawing>
            </w:r>
            <w:r w:rsidRPr="00462B43">
              <w:rPr>
                <w:i/>
                <w:sz w:val="24"/>
                <w:szCs w:val="24"/>
              </w:rPr>
              <w:t xml:space="preserve">. Find its energy output, given the mass of </w:t>
            </w:r>
            <w:r>
              <w:rPr>
                <w:i/>
                <w:noProof/>
                <w:position w:val="-6"/>
                <w:sz w:val="24"/>
                <w:szCs w:val="24"/>
                <w:lang w:bidi="ar-SA"/>
              </w:rPr>
              <w:drawing>
                <wp:inline distT="0" distB="0" distL="0" distR="0" wp14:anchorId="0750FE41" wp14:editId="4936B524">
                  <wp:extent cx="348615" cy="198120"/>
                  <wp:effectExtent l="0" t="0" r="6985" b="5080"/>
                  <wp:docPr id="7922" name="Picture 7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sidRPr="00462B43">
              <w:rPr>
                <w:i/>
                <w:sz w:val="24"/>
                <w:szCs w:val="24"/>
              </w:rPr>
              <w:t xml:space="preserve"> is 23.990962 u. (b) What mass of </w:t>
            </w:r>
            <w:r>
              <w:rPr>
                <w:i/>
                <w:noProof/>
                <w:position w:val="-6"/>
                <w:sz w:val="24"/>
                <w:szCs w:val="24"/>
                <w:lang w:bidi="ar-SA"/>
              </w:rPr>
              <w:drawing>
                <wp:inline distT="0" distB="0" distL="0" distR="0" wp14:anchorId="52D00264" wp14:editId="10F887C7">
                  <wp:extent cx="348615" cy="198120"/>
                  <wp:effectExtent l="0" t="0" r="6985" b="5080"/>
                  <wp:docPr id="7923" name="Picture 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48615" cy="198120"/>
                          </a:xfrm>
                          <a:prstGeom prst="rect">
                            <a:avLst/>
                          </a:prstGeom>
                          <a:noFill/>
                          <a:ln>
                            <a:noFill/>
                          </a:ln>
                        </pic:spPr>
                      </pic:pic>
                    </a:graphicData>
                  </a:graphic>
                </wp:inline>
              </w:drawing>
            </w:r>
            <w:r w:rsidRPr="00462B43">
              <w:rPr>
                <w:i/>
                <w:sz w:val="24"/>
                <w:szCs w:val="24"/>
              </w:rPr>
              <w:t xml:space="preserve"> produces the needed 5.0-mCi activity, given its half-life is 15.0 h?</w:t>
            </w:r>
          </w:p>
        </w:tc>
      </w:tr>
      <w:tr w:rsidR="00981CE1" w:rsidRPr="00C4051B" w14:paraId="6ABE8092" w14:textId="77777777" w:rsidTr="002D0ED4">
        <w:tc>
          <w:tcPr>
            <w:tcW w:w="1080" w:type="dxa"/>
          </w:tcPr>
          <w:p w14:paraId="538BB05C" w14:textId="77777777" w:rsidR="00981CE1" w:rsidRPr="00462B43" w:rsidRDefault="00981CE1" w:rsidP="002D0ED4">
            <w:pPr>
              <w:spacing w:after="0" w:line="240" w:lineRule="auto"/>
              <w:ind w:right="-83"/>
              <w:rPr>
                <w:sz w:val="24"/>
                <w:szCs w:val="24"/>
              </w:rPr>
            </w:pPr>
            <w:r w:rsidRPr="00462B43">
              <w:rPr>
                <w:sz w:val="24"/>
                <w:szCs w:val="24"/>
              </w:rPr>
              <w:t>Solution</w:t>
            </w:r>
          </w:p>
        </w:tc>
        <w:tc>
          <w:tcPr>
            <w:tcW w:w="8575" w:type="dxa"/>
          </w:tcPr>
          <w:p w14:paraId="30F99283" w14:textId="77777777" w:rsidR="00981CE1" w:rsidRPr="00462B43" w:rsidRDefault="00981CE1" w:rsidP="002D0ED4">
            <w:pPr>
              <w:spacing w:after="0" w:line="240" w:lineRule="auto"/>
              <w:rPr>
                <w:sz w:val="24"/>
                <w:szCs w:val="24"/>
              </w:rPr>
            </w:pPr>
            <w:r w:rsidRPr="00462B43">
              <w:rPr>
                <w:position w:val="20"/>
                <w:sz w:val="24"/>
                <w:szCs w:val="24"/>
              </w:rPr>
              <w:t>(a)</w:t>
            </w:r>
            <w:r w:rsidRPr="00462B43">
              <w:rPr>
                <w:sz w:val="24"/>
                <w:szCs w:val="24"/>
              </w:rPr>
              <w:t xml:space="preserve"> </w:t>
            </w:r>
            <w:r>
              <w:rPr>
                <w:noProof/>
                <w:position w:val="-30"/>
                <w:sz w:val="24"/>
                <w:szCs w:val="24"/>
                <w:lang w:bidi="ar-SA"/>
              </w:rPr>
              <w:drawing>
                <wp:inline distT="0" distB="0" distL="0" distR="0" wp14:anchorId="297DA1C7" wp14:editId="53B429E1">
                  <wp:extent cx="4525010" cy="461645"/>
                  <wp:effectExtent l="0" t="0" r="0" b="0"/>
                  <wp:docPr id="7924" name="Picture 7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525010" cy="461645"/>
                          </a:xfrm>
                          <a:prstGeom prst="rect">
                            <a:avLst/>
                          </a:prstGeom>
                          <a:noFill/>
                          <a:ln>
                            <a:noFill/>
                          </a:ln>
                        </pic:spPr>
                      </pic:pic>
                    </a:graphicData>
                  </a:graphic>
                </wp:inline>
              </w:drawing>
            </w:r>
          </w:p>
          <w:p w14:paraId="7176844D" w14:textId="77777777" w:rsidR="00981CE1" w:rsidRPr="00462B43" w:rsidRDefault="00981CE1" w:rsidP="002D0ED4">
            <w:pPr>
              <w:spacing w:after="0" w:line="240" w:lineRule="auto"/>
              <w:rPr>
                <w:sz w:val="24"/>
                <w:szCs w:val="24"/>
              </w:rPr>
            </w:pPr>
            <w:r w:rsidRPr="00462B43">
              <w:rPr>
                <w:position w:val="20"/>
                <w:sz w:val="24"/>
                <w:szCs w:val="24"/>
              </w:rPr>
              <w:t>(b)</w:t>
            </w:r>
            <w:r w:rsidRPr="00462B43">
              <w:rPr>
                <w:sz w:val="24"/>
                <w:szCs w:val="24"/>
              </w:rPr>
              <w:t xml:space="preserve"> </w:t>
            </w:r>
            <w:r>
              <w:rPr>
                <w:noProof/>
                <w:position w:val="-52"/>
                <w:sz w:val="24"/>
                <w:szCs w:val="24"/>
                <w:lang w:bidi="ar-SA"/>
              </w:rPr>
              <w:drawing>
                <wp:inline distT="0" distB="0" distL="0" distR="0" wp14:anchorId="41B78DBB" wp14:editId="39C5157A">
                  <wp:extent cx="4591050" cy="735330"/>
                  <wp:effectExtent l="0" t="0" r="6350" b="1270"/>
                  <wp:docPr id="7925" name="Picture 7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5"/>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91050" cy="735330"/>
                          </a:xfrm>
                          <a:prstGeom prst="rect">
                            <a:avLst/>
                          </a:prstGeom>
                          <a:noFill/>
                          <a:ln>
                            <a:noFill/>
                          </a:ln>
                        </pic:spPr>
                      </pic:pic>
                    </a:graphicData>
                  </a:graphic>
                </wp:inline>
              </w:drawing>
            </w:r>
          </w:p>
        </w:tc>
      </w:tr>
    </w:tbl>
    <w:p w14:paraId="295751F5" w14:textId="77777777" w:rsidR="00981CE1" w:rsidRDefault="00981CE1" w:rsidP="00981CE1">
      <w:pPr>
        <w:pStyle w:val="Heading1"/>
      </w:pPr>
      <w:bookmarkStart w:id="2" w:name="_Toc331405316"/>
      <w:r>
        <w:t>32.2 Biological Effects of Ionizing Radiation</w:t>
      </w:r>
      <w:bookmarkEnd w:id="2"/>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981CE1" w:rsidRPr="00CD7E5B" w14:paraId="5624A872" w14:textId="77777777" w:rsidTr="002D0ED4">
        <w:tc>
          <w:tcPr>
            <w:tcW w:w="1037" w:type="dxa"/>
          </w:tcPr>
          <w:p w14:paraId="15EFF395" w14:textId="77777777" w:rsidR="00981CE1" w:rsidRPr="00462B43" w:rsidRDefault="00981CE1" w:rsidP="002D0ED4">
            <w:pPr>
              <w:spacing w:after="0" w:line="240" w:lineRule="auto"/>
              <w:rPr>
                <w:sz w:val="24"/>
                <w:szCs w:val="24"/>
              </w:rPr>
            </w:pPr>
            <w:r w:rsidRPr="00462B43">
              <w:rPr>
                <w:sz w:val="24"/>
                <w:szCs w:val="24"/>
              </w:rPr>
              <w:t>8.</w:t>
            </w:r>
          </w:p>
        </w:tc>
        <w:tc>
          <w:tcPr>
            <w:tcW w:w="8618" w:type="dxa"/>
          </w:tcPr>
          <w:p w14:paraId="31604ADC" w14:textId="77777777" w:rsidR="00981CE1" w:rsidRPr="00462B43" w:rsidRDefault="00981CE1" w:rsidP="002D0ED4">
            <w:pPr>
              <w:spacing w:after="0" w:line="240" w:lineRule="auto"/>
              <w:rPr>
                <w:i/>
                <w:sz w:val="24"/>
                <w:szCs w:val="24"/>
              </w:rPr>
            </w:pPr>
            <w:r w:rsidRPr="00462B43">
              <w:rPr>
                <w:i/>
                <w:sz w:val="24"/>
                <w:szCs w:val="24"/>
              </w:rPr>
              <w:t xml:space="preserve">What is the dose in </w:t>
            </w:r>
            <w:proofErr w:type="spellStart"/>
            <w:r w:rsidRPr="00462B43">
              <w:rPr>
                <w:i/>
                <w:sz w:val="24"/>
                <w:szCs w:val="24"/>
              </w:rPr>
              <w:t>mSv</w:t>
            </w:r>
            <w:proofErr w:type="spellEnd"/>
            <w:r w:rsidRPr="00462B43">
              <w:rPr>
                <w:i/>
                <w:sz w:val="24"/>
                <w:szCs w:val="24"/>
              </w:rPr>
              <w:t xml:space="preserve"> for: (a) a 0.1 </w:t>
            </w:r>
            <w:proofErr w:type="spellStart"/>
            <w:r w:rsidRPr="00462B43">
              <w:rPr>
                <w:i/>
                <w:sz w:val="24"/>
                <w:szCs w:val="24"/>
              </w:rPr>
              <w:t>Gy</w:t>
            </w:r>
            <w:proofErr w:type="spellEnd"/>
            <w:r w:rsidRPr="00462B43">
              <w:rPr>
                <w:i/>
                <w:sz w:val="24"/>
                <w:szCs w:val="24"/>
              </w:rPr>
              <w:t xml:space="preserve"> x-ray? (b) 2.5 </w:t>
            </w:r>
            <w:proofErr w:type="spellStart"/>
            <w:r w:rsidRPr="00462B43">
              <w:rPr>
                <w:i/>
                <w:sz w:val="24"/>
                <w:szCs w:val="24"/>
              </w:rPr>
              <w:t>mGy</w:t>
            </w:r>
            <w:proofErr w:type="spellEnd"/>
            <w:r w:rsidRPr="00462B43">
              <w:rPr>
                <w:i/>
                <w:sz w:val="24"/>
                <w:szCs w:val="24"/>
              </w:rPr>
              <w:t xml:space="preserve"> of neutron exposure to the eye? (c) </w:t>
            </w:r>
            <w:r>
              <w:rPr>
                <w:i/>
                <w:noProof/>
                <w:position w:val="-10"/>
                <w:sz w:val="24"/>
                <w:szCs w:val="24"/>
                <w:lang w:bidi="ar-SA"/>
              </w:rPr>
              <w:drawing>
                <wp:inline distT="0" distB="0" distL="0" distR="0" wp14:anchorId="58D5BB4A" wp14:editId="1A7EFB26">
                  <wp:extent cx="867410" cy="198120"/>
                  <wp:effectExtent l="0" t="0" r="0" b="5080"/>
                  <wp:docPr id="7926" name="Picture 7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6"/>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867410" cy="198120"/>
                          </a:xfrm>
                          <a:prstGeom prst="rect">
                            <a:avLst/>
                          </a:prstGeom>
                          <a:noFill/>
                          <a:ln>
                            <a:noFill/>
                          </a:ln>
                        </pic:spPr>
                      </pic:pic>
                    </a:graphicData>
                  </a:graphic>
                </wp:inline>
              </w:drawing>
            </w:r>
            <w:r w:rsidRPr="00462B43">
              <w:rPr>
                <w:i/>
                <w:sz w:val="24"/>
                <w:szCs w:val="24"/>
              </w:rPr>
              <w:t xml:space="preserve"> </w:t>
            </w:r>
            <w:proofErr w:type="gramStart"/>
            <w:r w:rsidRPr="00462B43">
              <w:rPr>
                <w:i/>
                <w:sz w:val="24"/>
                <w:szCs w:val="24"/>
              </w:rPr>
              <w:t>exposure</w:t>
            </w:r>
            <w:proofErr w:type="gramEnd"/>
            <w:r w:rsidRPr="00462B43">
              <w:rPr>
                <w:i/>
                <w:sz w:val="24"/>
                <w:szCs w:val="24"/>
              </w:rPr>
              <w:t>?</w:t>
            </w:r>
          </w:p>
        </w:tc>
      </w:tr>
      <w:tr w:rsidR="00981CE1" w:rsidRPr="00C4051B" w14:paraId="04CF18DC" w14:textId="77777777" w:rsidTr="002D0ED4">
        <w:tc>
          <w:tcPr>
            <w:tcW w:w="1037" w:type="dxa"/>
          </w:tcPr>
          <w:p w14:paraId="575F050A"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7351327D" w14:textId="77777777" w:rsidR="00981CE1" w:rsidRPr="00462B43" w:rsidRDefault="00981CE1" w:rsidP="002D0ED4">
            <w:pPr>
              <w:spacing w:after="0" w:line="240" w:lineRule="auto"/>
              <w:rPr>
                <w:sz w:val="24"/>
                <w:szCs w:val="24"/>
              </w:rPr>
            </w:pPr>
            <w:r>
              <w:rPr>
                <w:noProof/>
                <w:position w:val="-10"/>
                <w:sz w:val="24"/>
                <w:szCs w:val="24"/>
                <w:lang w:bidi="ar-SA"/>
              </w:rPr>
              <w:drawing>
                <wp:inline distT="0" distB="0" distL="0" distR="0" wp14:anchorId="14759E8C" wp14:editId="7F502E1B">
                  <wp:extent cx="1149985" cy="198120"/>
                  <wp:effectExtent l="0" t="0" r="0" b="5080"/>
                  <wp:docPr id="7927" name="Picture 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149985" cy="198120"/>
                          </a:xfrm>
                          <a:prstGeom prst="rect">
                            <a:avLst/>
                          </a:prstGeom>
                          <a:noFill/>
                          <a:ln>
                            <a:noFill/>
                          </a:ln>
                        </pic:spPr>
                      </pic:pic>
                    </a:graphicData>
                  </a:graphic>
                </wp:inline>
              </w:drawing>
            </w:r>
          </w:p>
          <w:p w14:paraId="0D0AC7CB"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16"/>
                <w:sz w:val="24"/>
                <w:szCs w:val="24"/>
                <w:lang w:bidi="ar-SA"/>
              </w:rPr>
              <w:drawing>
                <wp:inline distT="0" distB="0" distL="0" distR="0" wp14:anchorId="4205CC6D" wp14:editId="73804CEF">
                  <wp:extent cx="1498600" cy="254635"/>
                  <wp:effectExtent l="0" t="0" r="0" b="0"/>
                  <wp:docPr id="7928" name="Picture 7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98600" cy="254635"/>
                          </a:xfrm>
                          <a:prstGeom prst="rect">
                            <a:avLst/>
                          </a:prstGeom>
                          <a:noFill/>
                          <a:ln>
                            <a:noFill/>
                          </a:ln>
                        </pic:spPr>
                      </pic:pic>
                    </a:graphicData>
                  </a:graphic>
                </wp:inline>
              </w:drawing>
            </w:r>
          </w:p>
          <w:p w14:paraId="719F7D40"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10"/>
                <w:sz w:val="24"/>
                <w:szCs w:val="24"/>
                <w:lang w:bidi="ar-SA"/>
              </w:rPr>
              <w:drawing>
                <wp:inline distT="0" distB="0" distL="0" distR="0" wp14:anchorId="1C1456C6" wp14:editId="5351BDC6">
                  <wp:extent cx="1527175" cy="216535"/>
                  <wp:effectExtent l="0" t="0" r="0" b="12065"/>
                  <wp:docPr id="7929" name="Picture 7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527175" cy="216535"/>
                          </a:xfrm>
                          <a:prstGeom prst="rect">
                            <a:avLst/>
                          </a:prstGeom>
                          <a:noFill/>
                          <a:ln>
                            <a:noFill/>
                          </a:ln>
                        </pic:spPr>
                      </pic:pic>
                    </a:graphicData>
                  </a:graphic>
                </wp:inline>
              </w:drawing>
            </w:r>
          </w:p>
          <w:p w14:paraId="0E94FD89" w14:textId="77777777" w:rsidR="00981CE1" w:rsidRPr="00462B43" w:rsidRDefault="00981CE1" w:rsidP="002D0ED4">
            <w:pPr>
              <w:spacing w:after="0" w:line="240" w:lineRule="auto"/>
              <w:rPr>
                <w:sz w:val="24"/>
                <w:szCs w:val="24"/>
              </w:rPr>
            </w:pPr>
            <w:r w:rsidRPr="00462B43">
              <w:rPr>
                <w:sz w:val="24"/>
                <w:szCs w:val="24"/>
              </w:rPr>
              <w:t xml:space="preserve">(c) </w:t>
            </w:r>
            <w:r>
              <w:rPr>
                <w:noProof/>
                <w:position w:val="-10"/>
                <w:sz w:val="24"/>
                <w:szCs w:val="24"/>
                <w:lang w:bidi="ar-SA"/>
              </w:rPr>
              <w:drawing>
                <wp:inline distT="0" distB="0" distL="0" distR="0" wp14:anchorId="01EA3897" wp14:editId="11899C4D">
                  <wp:extent cx="1517650" cy="216535"/>
                  <wp:effectExtent l="0" t="0" r="6350" b="12065"/>
                  <wp:docPr id="7930" name="Picture 7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0"/>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517650" cy="216535"/>
                          </a:xfrm>
                          <a:prstGeom prst="rect">
                            <a:avLst/>
                          </a:prstGeom>
                          <a:noFill/>
                          <a:ln>
                            <a:noFill/>
                          </a:ln>
                        </pic:spPr>
                      </pic:pic>
                    </a:graphicData>
                  </a:graphic>
                </wp:inline>
              </w:drawing>
            </w:r>
          </w:p>
        </w:tc>
      </w:tr>
      <w:tr w:rsidR="00981CE1" w:rsidRPr="00CD7E5B" w14:paraId="21278A03" w14:textId="77777777" w:rsidTr="002D0ED4">
        <w:trPr>
          <w:cantSplit/>
        </w:trPr>
        <w:tc>
          <w:tcPr>
            <w:tcW w:w="1037" w:type="dxa"/>
          </w:tcPr>
          <w:p w14:paraId="17F96A38" w14:textId="77777777" w:rsidR="00981CE1" w:rsidRPr="00462B43" w:rsidRDefault="00981CE1" w:rsidP="002D0ED4">
            <w:pPr>
              <w:spacing w:after="0" w:line="240" w:lineRule="auto"/>
              <w:rPr>
                <w:sz w:val="24"/>
                <w:szCs w:val="24"/>
              </w:rPr>
            </w:pPr>
            <w:r w:rsidRPr="00462B43">
              <w:rPr>
                <w:sz w:val="24"/>
                <w:szCs w:val="24"/>
              </w:rPr>
              <w:t>9.</w:t>
            </w:r>
          </w:p>
        </w:tc>
        <w:tc>
          <w:tcPr>
            <w:tcW w:w="8618" w:type="dxa"/>
          </w:tcPr>
          <w:p w14:paraId="566CA5F5" w14:textId="77777777" w:rsidR="00981CE1" w:rsidRPr="00462B43" w:rsidRDefault="00981CE1" w:rsidP="002D0ED4">
            <w:pPr>
              <w:spacing w:after="0" w:line="240" w:lineRule="auto"/>
              <w:rPr>
                <w:i/>
                <w:sz w:val="24"/>
                <w:szCs w:val="24"/>
              </w:rPr>
            </w:pPr>
            <w:r w:rsidRPr="00462B43">
              <w:rPr>
                <w:i/>
                <w:sz w:val="24"/>
                <w:szCs w:val="24"/>
              </w:rPr>
              <w:t xml:space="preserve">Find the radiation dose in </w:t>
            </w:r>
            <w:proofErr w:type="spellStart"/>
            <w:r w:rsidRPr="00462B43">
              <w:rPr>
                <w:i/>
                <w:sz w:val="24"/>
                <w:szCs w:val="24"/>
              </w:rPr>
              <w:t>Gy</w:t>
            </w:r>
            <w:proofErr w:type="spellEnd"/>
            <w:r w:rsidRPr="00462B43">
              <w:rPr>
                <w:i/>
                <w:sz w:val="24"/>
                <w:szCs w:val="24"/>
              </w:rPr>
              <w:t xml:space="preserve"> for: (a) A 10-mSv fluoroscopic x-ray series. (b) 50 </w:t>
            </w:r>
            <w:proofErr w:type="spellStart"/>
            <w:r w:rsidRPr="00462B43">
              <w:rPr>
                <w:i/>
                <w:sz w:val="24"/>
                <w:szCs w:val="24"/>
              </w:rPr>
              <w:t>mSv</w:t>
            </w:r>
            <w:proofErr w:type="spellEnd"/>
            <w:r w:rsidRPr="00462B43">
              <w:rPr>
                <w:i/>
                <w:sz w:val="24"/>
                <w:szCs w:val="24"/>
              </w:rPr>
              <w:t xml:space="preserve"> of skin exposure by an </w:t>
            </w:r>
            <w:r>
              <w:rPr>
                <w:i/>
                <w:noProof/>
                <w:position w:val="-6"/>
                <w:sz w:val="24"/>
                <w:szCs w:val="24"/>
                <w:lang w:bidi="ar-SA"/>
              </w:rPr>
              <w:drawing>
                <wp:inline distT="0" distB="0" distL="0" distR="0" wp14:anchorId="673DE63A" wp14:editId="4CB62F03">
                  <wp:extent cx="151130" cy="141605"/>
                  <wp:effectExtent l="0" t="0" r="1270" b="10795"/>
                  <wp:docPr id="7931" name="Picture 7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462B43">
              <w:rPr>
                <w:i/>
                <w:sz w:val="24"/>
                <w:szCs w:val="24"/>
              </w:rPr>
              <w:t xml:space="preserve"> emitter. (c) 160 </w:t>
            </w:r>
            <w:proofErr w:type="spellStart"/>
            <w:r w:rsidRPr="00462B43">
              <w:rPr>
                <w:i/>
                <w:sz w:val="24"/>
                <w:szCs w:val="24"/>
              </w:rPr>
              <w:t>mSv</w:t>
            </w:r>
            <w:proofErr w:type="spellEnd"/>
            <w:r w:rsidRPr="00462B43">
              <w:rPr>
                <w:i/>
                <w:sz w:val="24"/>
                <w:szCs w:val="24"/>
              </w:rPr>
              <w:t xml:space="preserve"> of </w:t>
            </w:r>
            <w:r>
              <w:rPr>
                <w:i/>
                <w:noProof/>
                <w:position w:val="-10"/>
                <w:sz w:val="24"/>
                <w:szCs w:val="24"/>
                <w:lang w:bidi="ar-SA"/>
              </w:rPr>
              <w:drawing>
                <wp:inline distT="0" distB="0" distL="0" distR="0" wp14:anchorId="04366E2B" wp14:editId="372D2690">
                  <wp:extent cx="216535" cy="226060"/>
                  <wp:effectExtent l="0" t="0" r="12065" b="2540"/>
                  <wp:docPr id="7932" name="Picture 7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462B43">
              <w:rPr>
                <w:i/>
                <w:sz w:val="24"/>
                <w:szCs w:val="24"/>
              </w:rPr>
              <w:t xml:space="preserve"> and </w:t>
            </w:r>
            <w:r>
              <w:rPr>
                <w:i/>
                <w:noProof/>
                <w:position w:val="-10"/>
                <w:sz w:val="24"/>
                <w:szCs w:val="24"/>
                <w:lang w:bidi="ar-SA"/>
              </w:rPr>
              <w:drawing>
                <wp:inline distT="0" distB="0" distL="0" distR="0" wp14:anchorId="5A2D2BF7" wp14:editId="11FC91C7">
                  <wp:extent cx="122555" cy="160020"/>
                  <wp:effectExtent l="0" t="0" r="4445" b="0"/>
                  <wp:docPr id="7933" name="Picture 7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 from the </w:t>
            </w:r>
            <w:r>
              <w:rPr>
                <w:i/>
                <w:noProof/>
                <w:position w:val="-4"/>
                <w:sz w:val="24"/>
                <w:szCs w:val="24"/>
                <w:lang w:bidi="ar-SA"/>
              </w:rPr>
              <w:drawing>
                <wp:inline distT="0" distB="0" distL="0" distR="0" wp14:anchorId="21713A1D" wp14:editId="0FCF3491">
                  <wp:extent cx="273685" cy="188595"/>
                  <wp:effectExtent l="0" t="0" r="5715" b="0"/>
                  <wp:docPr id="7934" name="Picture 7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462B43">
              <w:rPr>
                <w:i/>
                <w:sz w:val="24"/>
                <w:szCs w:val="24"/>
              </w:rPr>
              <w:t xml:space="preserve"> in your body.</w:t>
            </w:r>
          </w:p>
        </w:tc>
      </w:tr>
      <w:tr w:rsidR="00981CE1" w:rsidRPr="00CD7E5B" w14:paraId="7F3C072C" w14:textId="77777777" w:rsidTr="002D0ED4">
        <w:tc>
          <w:tcPr>
            <w:tcW w:w="1037" w:type="dxa"/>
          </w:tcPr>
          <w:p w14:paraId="04E65F0C"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14D90D8E" w14:textId="77777777" w:rsidR="00981CE1" w:rsidRPr="00462B43" w:rsidRDefault="00981CE1" w:rsidP="002D0ED4">
            <w:pPr>
              <w:spacing w:after="0" w:line="240" w:lineRule="auto"/>
              <w:rPr>
                <w:sz w:val="24"/>
                <w:szCs w:val="24"/>
              </w:rPr>
            </w:pPr>
            <w:r>
              <w:rPr>
                <w:noProof/>
                <w:position w:val="-24"/>
                <w:sz w:val="24"/>
                <w:szCs w:val="24"/>
                <w:lang w:bidi="ar-SA"/>
              </w:rPr>
              <w:drawing>
                <wp:inline distT="0" distB="0" distL="0" distR="0" wp14:anchorId="1B2063D6" wp14:editId="44A2D552">
                  <wp:extent cx="725805" cy="386715"/>
                  <wp:effectExtent l="0" t="0" r="10795" b="0"/>
                  <wp:docPr id="7935" name="Picture 7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725805" cy="386715"/>
                          </a:xfrm>
                          <a:prstGeom prst="rect">
                            <a:avLst/>
                          </a:prstGeom>
                          <a:noFill/>
                          <a:ln>
                            <a:noFill/>
                          </a:ln>
                        </pic:spPr>
                      </pic:pic>
                    </a:graphicData>
                  </a:graphic>
                </wp:inline>
              </w:drawing>
            </w:r>
          </w:p>
          <w:p w14:paraId="65E9AAEB"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24"/>
                <w:sz w:val="24"/>
                <w:szCs w:val="24"/>
                <w:lang w:bidi="ar-SA"/>
              </w:rPr>
              <w:drawing>
                <wp:inline distT="0" distB="0" distL="0" distR="0" wp14:anchorId="35DE76B1" wp14:editId="327C3E37">
                  <wp:extent cx="1753235" cy="386715"/>
                  <wp:effectExtent l="0" t="0" r="0" b="0"/>
                  <wp:docPr id="7936" name="Picture 7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753235" cy="386715"/>
                          </a:xfrm>
                          <a:prstGeom prst="rect">
                            <a:avLst/>
                          </a:prstGeom>
                          <a:noFill/>
                          <a:ln>
                            <a:noFill/>
                          </a:ln>
                        </pic:spPr>
                      </pic:pic>
                    </a:graphicData>
                  </a:graphic>
                </wp:inline>
              </w:drawing>
            </w:r>
          </w:p>
          <w:p w14:paraId="504EEB43"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24"/>
                <w:sz w:val="24"/>
                <w:szCs w:val="24"/>
                <w:lang w:bidi="ar-SA"/>
              </w:rPr>
              <w:drawing>
                <wp:inline distT="0" distB="0" distL="0" distR="0" wp14:anchorId="636B9C9E" wp14:editId="32645508">
                  <wp:extent cx="2026920" cy="386715"/>
                  <wp:effectExtent l="0" t="0" r="5080" b="0"/>
                  <wp:docPr id="7937" name="Picture 7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7"/>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026920" cy="386715"/>
                          </a:xfrm>
                          <a:prstGeom prst="rect">
                            <a:avLst/>
                          </a:prstGeom>
                          <a:noFill/>
                          <a:ln>
                            <a:noFill/>
                          </a:ln>
                        </pic:spPr>
                      </pic:pic>
                    </a:graphicData>
                  </a:graphic>
                </wp:inline>
              </w:drawing>
            </w:r>
          </w:p>
          <w:p w14:paraId="7EA446C6" w14:textId="77777777" w:rsidR="00981CE1" w:rsidRPr="00462B43" w:rsidRDefault="00981CE1" w:rsidP="002D0ED4">
            <w:pPr>
              <w:spacing w:after="0" w:line="240" w:lineRule="auto"/>
              <w:rPr>
                <w:sz w:val="24"/>
                <w:szCs w:val="24"/>
              </w:rPr>
            </w:pPr>
            <w:r w:rsidRPr="00462B43">
              <w:rPr>
                <w:sz w:val="24"/>
                <w:szCs w:val="24"/>
              </w:rPr>
              <w:lastRenderedPageBreak/>
              <w:t xml:space="preserve">(c) </w:t>
            </w:r>
            <w:r>
              <w:rPr>
                <w:noProof/>
                <w:position w:val="-24"/>
                <w:sz w:val="24"/>
                <w:szCs w:val="24"/>
                <w:lang w:bidi="ar-SA"/>
              </w:rPr>
              <w:drawing>
                <wp:inline distT="0" distB="0" distL="0" distR="0" wp14:anchorId="4E1EE281" wp14:editId="11E45D76">
                  <wp:extent cx="1951355" cy="386715"/>
                  <wp:effectExtent l="0" t="0" r="4445" b="0"/>
                  <wp:docPr id="7938" name="Picture 7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8"/>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951355" cy="386715"/>
                          </a:xfrm>
                          <a:prstGeom prst="rect">
                            <a:avLst/>
                          </a:prstGeom>
                          <a:noFill/>
                          <a:ln>
                            <a:noFill/>
                          </a:ln>
                        </pic:spPr>
                      </pic:pic>
                    </a:graphicData>
                  </a:graphic>
                </wp:inline>
              </w:drawing>
            </w:r>
          </w:p>
        </w:tc>
      </w:tr>
      <w:tr w:rsidR="00981CE1" w:rsidRPr="00CD7E5B" w14:paraId="02EEBE9F" w14:textId="77777777" w:rsidTr="002D0ED4">
        <w:tc>
          <w:tcPr>
            <w:tcW w:w="1037" w:type="dxa"/>
          </w:tcPr>
          <w:p w14:paraId="3CEC1CE5" w14:textId="77777777" w:rsidR="00981CE1" w:rsidRPr="00462B43" w:rsidRDefault="00981CE1" w:rsidP="002D0ED4">
            <w:pPr>
              <w:spacing w:after="0" w:line="240" w:lineRule="auto"/>
              <w:rPr>
                <w:sz w:val="24"/>
                <w:szCs w:val="24"/>
              </w:rPr>
            </w:pPr>
            <w:r w:rsidRPr="00462B43">
              <w:rPr>
                <w:sz w:val="24"/>
                <w:szCs w:val="24"/>
              </w:rPr>
              <w:lastRenderedPageBreak/>
              <w:t>10.</w:t>
            </w:r>
          </w:p>
        </w:tc>
        <w:tc>
          <w:tcPr>
            <w:tcW w:w="8618" w:type="dxa"/>
          </w:tcPr>
          <w:p w14:paraId="491D450C" w14:textId="77777777" w:rsidR="00981CE1" w:rsidRPr="00462B43" w:rsidRDefault="00981CE1" w:rsidP="002D0ED4">
            <w:pPr>
              <w:spacing w:after="0" w:line="240" w:lineRule="auto"/>
              <w:rPr>
                <w:i/>
                <w:sz w:val="24"/>
                <w:szCs w:val="24"/>
              </w:rPr>
            </w:pPr>
            <w:r w:rsidRPr="00462B43">
              <w:rPr>
                <w:i/>
                <w:sz w:val="24"/>
                <w:szCs w:val="24"/>
              </w:rPr>
              <w:t xml:space="preserve">How many </w:t>
            </w:r>
            <w:proofErr w:type="spellStart"/>
            <w:r w:rsidRPr="00462B43">
              <w:rPr>
                <w:i/>
                <w:sz w:val="24"/>
                <w:szCs w:val="24"/>
              </w:rPr>
              <w:t>Gy</w:t>
            </w:r>
            <w:proofErr w:type="spellEnd"/>
            <w:r w:rsidRPr="00462B43">
              <w:rPr>
                <w:i/>
                <w:sz w:val="24"/>
                <w:szCs w:val="24"/>
              </w:rPr>
              <w:t xml:space="preserve"> of exposure is needed to give a cancerous tumor a dose of 40 </w:t>
            </w:r>
            <w:proofErr w:type="spellStart"/>
            <w:r w:rsidRPr="00462B43">
              <w:rPr>
                <w:i/>
                <w:sz w:val="24"/>
                <w:szCs w:val="24"/>
              </w:rPr>
              <w:t>Sv</w:t>
            </w:r>
            <w:proofErr w:type="spellEnd"/>
            <w:r w:rsidRPr="00462B43">
              <w:rPr>
                <w:i/>
                <w:sz w:val="24"/>
                <w:szCs w:val="24"/>
              </w:rPr>
              <w:t xml:space="preserve"> if it is exposed to </w:t>
            </w:r>
            <w:r>
              <w:rPr>
                <w:i/>
                <w:noProof/>
                <w:position w:val="-6"/>
                <w:sz w:val="24"/>
                <w:szCs w:val="24"/>
                <w:lang w:bidi="ar-SA"/>
              </w:rPr>
              <w:drawing>
                <wp:inline distT="0" distB="0" distL="0" distR="0" wp14:anchorId="00E22F3E" wp14:editId="003B19EB">
                  <wp:extent cx="151130" cy="141605"/>
                  <wp:effectExtent l="0" t="0" r="1270" b="10795"/>
                  <wp:docPr id="7939" name="Picture 7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462B43">
              <w:rPr>
                <w:i/>
                <w:sz w:val="24"/>
                <w:szCs w:val="24"/>
              </w:rPr>
              <w:t xml:space="preserve"> activity?</w:t>
            </w:r>
          </w:p>
        </w:tc>
      </w:tr>
      <w:tr w:rsidR="00981CE1" w:rsidRPr="00DE286A" w14:paraId="0D82C2AD" w14:textId="77777777" w:rsidTr="002D0ED4">
        <w:tc>
          <w:tcPr>
            <w:tcW w:w="1037" w:type="dxa"/>
          </w:tcPr>
          <w:p w14:paraId="1C138466"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33CAFE19" w14:textId="77777777" w:rsidR="00981CE1" w:rsidRPr="00462B43" w:rsidRDefault="00981CE1" w:rsidP="002D0ED4">
            <w:pPr>
              <w:spacing w:after="0" w:line="240" w:lineRule="auto"/>
              <w:rPr>
                <w:sz w:val="24"/>
                <w:szCs w:val="24"/>
              </w:rPr>
            </w:pPr>
            <w:r w:rsidRPr="00462B43">
              <w:rPr>
                <w:position w:val="-10"/>
                <w:sz w:val="24"/>
                <w:szCs w:val="24"/>
              </w:rPr>
              <w:t xml:space="preserve"> </w:t>
            </w:r>
            <w:r>
              <w:rPr>
                <w:noProof/>
                <w:position w:val="-10"/>
                <w:sz w:val="24"/>
                <w:szCs w:val="24"/>
                <w:lang w:bidi="ar-SA"/>
              </w:rPr>
              <w:drawing>
                <wp:inline distT="0" distB="0" distL="0" distR="0" wp14:anchorId="765E0F48" wp14:editId="117D2A5E">
                  <wp:extent cx="1838325" cy="198120"/>
                  <wp:effectExtent l="0" t="0" r="0" b="5080"/>
                  <wp:docPr id="7940" name="Picture 7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0"/>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838325" cy="198120"/>
                          </a:xfrm>
                          <a:prstGeom prst="rect">
                            <a:avLst/>
                          </a:prstGeom>
                          <a:noFill/>
                          <a:ln>
                            <a:noFill/>
                          </a:ln>
                        </pic:spPr>
                      </pic:pic>
                    </a:graphicData>
                  </a:graphic>
                </wp:inline>
              </w:drawing>
            </w:r>
            <w:r w:rsidRPr="00462B43">
              <w:rPr>
                <w:sz w:val="24"/>
                <w:szCs w:val="24"/>
              </w:rPr>
              <w:t xml:space="preserve">, from </w:t>
            </w:r>
            <w:r w:rsidRPr="00462B43">
              <w:rPr>
                <w:color w:val="984806" w:themeColor="accent6" w:themeShade="80"/>
                <w:sz w:val="24"/>
                <w:szCs w:val="24"/>
              </w:rPr>
              <w:t>Table 32.2</w:t>
            </w:r>
            <w:r w:rsidRPr="00462B43">
              <w:rPr>
                <w:sz w:val="24"/>
                <w:szCs w:val="24"/>
              </w:rPr>
              <w:t xml:space="preserve">, so exposure is </w:t>
            </w:r>
            <w:r>
              <w:rPr>
                <w:noProof/>
                <w:position w:val="-24"/>
                <w:sz w:val="24"/>
                <w:szCs w:val="24"/>
                <w:lang w:bidi="ar-SA"/>
              </w:rPr>
              <w:drawing>
                <wp:inline distT="0" distB="0" distL="0" distR="0" wp14:anchorId="09CF00D7" wp14:editId="655FDD6B">
                  <wp:extent cx="848360" cy="386715"/>
                  <wp:effectExtent l="0" t="0" r="0" b="0"/>
                  <wp:docPr id="7941" name="Picture 7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1"/>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848360" cy="386715"/>
                          </a:xfrm>
                          <a:prstGeom prst="rect">
                            <a:avLst/>
                          </a:prstGeom>
                          <a:noFill/>
                          <a:ln>
                            <a:noFill/>
                          </a:ln>
                        </pic:spPr>
                      </pic:pic>
                    </a:graphicData>
                  </a:graphic>
                </wp:inline>
              </w:drawing>
            </w:r>
          </w:p>
        </w:tc>
      </w:tr>
      <w:tr w:rsidR="00981CE1" w:rsidRPr="00CD7E5B" w14:paraId="4905D9C4" w14:textId="77777777" w:rsidTr="002D0ED4">
        <w:tc>
          <w:tcPr>
            <w:tcW w:w="1037" w:type="dxa"/>
          </w:tcPr>
          <w:p w14:paraId="6C732629" w14:textId="77777777" w:rsidR="00981CE1" w:rsidRPr="00462B43" w:rsidRDefault="00981CE1" w:rsidP="002D0ED4">
            <w:pPr>
              <w:spacing w:after="0" w:line="240" w:lineRule="auto"/>
              <w:rPr>
                <w:sz w:val="24"/>
                <w:szCs w:val="24"/>
              </w:rPr>
            </w:pPr>
            <w:r w:rsidRPr="00462B43">
              <w:rPr>
                <w:sz w:val="24"/>
                <w:szCs w:val="24"/>
              </w:rPr>
              <w:t>11.</w:t>
            </w:r>
          </w:p>
        </w:tc>
        <w:tc>
          <w:tcPr>
            <w:tcW w:w="8618" w:type="dxa"/>
          </w:tcPr>
          <w:p w14:paraId="188BDF65" w14:textId="77777777" w:rsidR="00981CE1" w:rsidRPr="00462B43" w:rsidRDefault="00981CE1" w:rsidP="002D0ED4">
            <w:pPr>
              <w:spacing w:after="0" w:line="240" w:lineRule="auto"/>
              <w:rPr>
                <w:i/>
                <w:sz w:val="24"/>
                <w:szCs w:val="24"/>
              </w:rPr>
            </w:pPr>
            <w:r w:rsidRPr="00462B43">
              <w:rPr>
                <w:i/>
                <w:sz w:val="24"/>
                <w:szCs w:val="24"/>
              </w:rPr>
              <w:t xml:space="preserve">What is the dose in </w:t>
            </w:r>
            <w:proofErr w:type="spellStart"/>
            <w:r w:rsidRPr="00462B43">
              <w:rPr>
                <w:i/>
                <w:sz w:val="24"/>
                <w:szCs w:val="24"/>
              </w:rPr>
              <w:t>Sv</w:t>
            </w:r>
            <w:proofErr w:type="spellEnd"/>
            <w:r w:rsidRPr="00462B43">
              <w:rPr>
                <w:i/>
                <w:sz w:val="24"/>
                <w:szCs w:val="24"/>
              </w:rPr>
              <w:t xml:space="preserve"> in a cancer treatment that exposes the patient to 200 </w:t>
            </w:r>
            <w:proofErr w:type="spellStart"/>
            <w:r w:rsidRPr="00462B43">
              <w:rPr>
                <w:i/>
                <w:sz w:val="24"/>
                <w:szCs w:val="24"/>
              </w:rPr>
              <w:t>Gy</w:t>
            </w:r>
            <w:proofErr w:type="spellEnd"/>
            <w:r w:rsidRPr="00462B43">
              <w:rPr>
                <w:i/>
                <w:sz w:val="24"/>
                <w:szCs w:val="24"/>
              </w:rPr>
              <w:t xml:space="preserve"> of </w:t>
            </w:r>
            <w:r>
              <w:rPr>
                <w:i/>
                <w:noProof/>
                <w:position w:val="-10"/>
                <w:sz w:val="24"/>
                <w:szCs w:val="24"/>
                <w:lang w:bidi="ar-SA"/>
              </w:rPr>
              <w:drawing>
                <wp:inline distT="0" distB="0" distL="0" distR="0" wp14:anchorId="29BE3D3F" wp14:editId="02405888">
                  <wp:extent cx="122555" cy="160020"/>
                  <wp:effectExtent l="0" t="0" r="4445" b="0"/>
                  <wp:docPr id="7942" name="Picture 7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w:t>
            </w:r>
          </w:p>
        </w:tc>
      </w:tr>
      <w:tr w:rsidR="00981CE1" w:rsidRPr="00CD7E5B" w14:paraId="71C79310" w14:textId="77777777" w:rsidTr="002D0ED4">
        <w:tc>
          <w:tcPr>
            <w:tcW w:w="1037" w:type="dxa"/>
          </w:tcPr>
          <w:p w14:paraId="00801743"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4D091DC3" w14:textId="77777777" w:rsidR="00981CE1" w:rsidRPr="00462B43" w:rsidRDefault="00981CE1" w:rsidP="002D0ED4">
            <w:pPr>
              <w:spacing w:after="0" w:line="240" w:lineRule="auto"/>
              <w:rPr>
                <w:sz w:val="24"/>
                <w:szCs w:val="24"/>
              </w:rPr>
            </w:pPr>
            <w:r>
              <w:rPr>
                <w:noProof/>
                <w:position w:val="-10"/>
                <w:sz w:val="24"/>
                <w:szCs w:val="24"/>
                <w:lang w:bidi="ar-SA"/>
              </w:rPr>
              <w:drawing>
                <wp:inline distT="0" distB="0" distL="0" distR="0" wp14:anchorId="7991072F" wp14:editId="4BCD959B">
                  <wp:extent cx="1762760" cy="198120"/>
                  <wp:effectExtent l="0" t="0" r="0" b="5080"/>
                  <wp:docPr id="7943" name="Picture 7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3"/>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762760" cy="198120"/>
                          </a:xfrm>
                          <a:prstGeom prst="rect">
                            <a:avLst/>
                          </a:prstGeom>
                          <a:noFill/>
                          <a:ln>
                            <a:noFill/>
                          </a:ln>
                        </pic:spPr>
                      </pic:pic>
                    </a:graphicData>
                  </a:graphic>
                </wp:inline>
              </w:drawing>
            </w:r>
            <w:r w:rsidRPr="00462B43">
              <w:rPr>
                <w:position w:val="-10"/>
                <w:sz w:val="24"/>
                <w:szCs w:val="24"/>
              </w:rPr>
              <w:t xml:space="preserve"> </w:t>
            </w:r>
            <w:proofErr w:type="gramStart"/>
            <w:r w:rsidRPr="00462B43">
              <w:rPr>
                <w:sz w:val="24"/>
                <w:szCs w:val="24"/>
              </w:rPr>
              <w:t>therefore</w:t>
            </w:r>
            <w:proofErr w:type="gramEnd"/>
            <w:r w:rsidRPr="00462B43">
              <w:rPr>
                <w:sz w:val="24"/>
                <w:szCs w:val="24"/>
              </w:rPr>
              <w:t xml:space="preserve">, the dose is </w:t>
            </w:r>
            <w:r>
              <w:rPr>
                <w:noProof/>
                <w:position w:val="-10"/>
                <w:sz w:val="24"/>
                <w:szCs w:val="24"/>
                <w:lang w:bidi="ar-SA"/>
              </w:rPr>
              <w:drawing>
                <wp:inline distT="0" distB="0" distL="0" distR="0" wp14:anchorId="28F12BB5" wp14:editId="472694C5">
                  <wp:extent cx="509270" cy="198120"/>
                  <wp:effectExtent l="0" t="0" r="0" b="5080"/>
                  <wp:docPr id="7944" name="Picture 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4"/>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09270" cy="198120"/>
                          </a:xfrm>
                          <a:prstGeom prst="rect">
                            <a:avLst/>
                          </a:prstGeom>
                          <a:noFill/>
                          <a:ln>
                            <a:noFill/>
                          </a:ln>
                        </pic:spPr>
                      </pic:pic>
                    </a:graphicData>
                  </a:graphic>
                </wp:inline>
              </w:drawing>
            </w:r>
            <w:r w:rsidRPr="00462B43">
              <w:rPr>
                <w:sz w:val="24"/>
                <w:szCs w:val="24"/>
              </w:rPr>
              <w:t>.</w:t>
            </w:r>
          </w:p>
        </w:tc>
      </w:tr>
      <w:tr w:rsidR="00981CE1" w:rsidRPr="00CD7E5B" w14:paraId="65EA77F3" w14:textId="77777777" w:rsidTr="002D0ED4">
        <w:tc>
          <w:tcPr>
            <w:tcW w:w="1037" w:type="dxa"/>
          </w:tcPr>
          <w:p w14:paraId="1061AE39" w14:textId="77777777" w:rsidR="00981CE1" w:rsidRPr="00462B43" w:rsidRDefault="00981CE1" w:rsidP="002D0ED4">
            <w:pPr>
              <w:spacing w:after="0" w:line="240" w:lineRule="auto"/>
              <w:rPr>
                <w:sz w:val="24"/>
                <w:szCs w:val="24"/>
              </w:rPr>
            </w:pPr>
            <w:r w:rsidRPr="00462B43">
              <w:rPr>
                <w:sz w:val="24"/>
                <w:szCs w:val="24"/>
              </w:rPr>
              <w:t>12.</w:t>
            </w:r>
          </w:p>
        </w:tc>
        <w:tc>
          <w:tcPr>
            <w:tcW w:w="8618" w:type="dxa"/>
          </w:tcPr>
          <w:p w14:paraId="0E657948" w14:textId="77777777" w:rsidR="00981CE1" w:rsidRPr="00462B43" w:rsidRDefault="00981CE1" w:rsidP="002D0ED4">
            <w:pPr>
              <w:spacing w:after="0" w:line="240" w:lineRule="auto"/>
              <w:rPr>
                <w:i/>
                <w:sz w:val="24"/>
                <w:szCs w:val="24"/>
              </w:rPr>
            </w:pPr>
            <w:r w:rsidRPr="00462B43">
              <w:rPr>
                <w:i/>
                <w:sz w:val="24"/>
                <w:szCs w:val="24"/>
              </w:rPr>
              <w:t xml:space="preserve">One half the </w:t>
            </w:r>
            <w:r>
              <w:rPr>
                <w:i/>
                <w:noProof/>
                <w:position w:val="-10"/>
                <w:sz w:val="24"/>
                <w:szCs w:val="24"/>
                <w:lang w:bidi="ar-SA"/>
              </w:rPr>
              <w:drawing>
                <wp:inline distT="0" distB="0" distL="0" distR="0" wp14:anchorId="2E26377D" wp14:editId="0B2B7BCC">
                  <wp:extent cx="122555" cy="160020"/>
                  <wp:effectExtent l="0" t="0" r="4445" b="0"/>
                  <wp:docPr id="7945" name="Picture 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5"/>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 from </w:t>
            </w:r>
            <w:r>
              <w:rPr>
                <w:i/>
                <w:noProof/>
                <w:position w:val="-6"/>
                <w:sz w:val="24"/>
                <w:szCs w:val="24"/>
                <w:lang w:bidi="ar-SA"/>
              </w:rPr>
              <w:drawing>
                <wp:inline distT="0" distB="0" distL="0" distR="0" wp14:anchorId="1E38FC3B" wp14:editId="0B3122FA">
                  <wp:extent cx="386715" cy="198120"/>
                  <wp:effectExtent l="0" t="0" r="0" b="5080"/>
                  <wp:docPr id="7946" name="Picture 7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6"/>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386715" cy="198120"/>
                          </a:xfrm>
                          <a:prstGeom prst="rect">
                            <a:avLst/>
                          </a:prstGeom>
                          <a:noFill/>
                          <a:ln>
                            <a:noFill/>
                          </a:ln>
                        </pic:spPr>
                      </pic:pic>
                    </a:graphicData>
                  </a:graphic>
                </wp:inline>
              </w:drawing>
            </w:r>
            <w:r w:rsidRPr="00462B43">
              <w:rPr>
                <w:i/>
                <w:sz w:val="24"/>
                <w:szCs w:val="24"/>
              </w:rPr>
              <w:t xml:space="preserve"> are absorbed by a 0.170-mm-thick lead shielding. Half of the </w:t>
            </w:r>
            <w:r>
              <w:rPr>
                <w:i/>
                <w:noProof/>
                <w:position w:val="-10"/>
                <w:sz w:val="24"/>
                <w:szCs w:val="24"/>
                <w:lang w:bidi="ar-SA"/>
              </w:rPr>
              <w:drawing>
                <wp:inline distT="0" distB="0" distL="0" distR="0" wp14:anchorId="7717857E" wp14:editId="5C692736">
                  <wp:extent cx="122555" cy="160020"/>
                  <wp:effectExtent l="0" t="0" r="4445" b="0"/>
                  <wp:docPr id="7947" name="Picture 7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7"/>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 that pass through the first layer of lead are absorbed in a second layer of equal thickness. What thickness of lead will absorb all but one in 1000 of these </w:t>
            </w:r>
            <w:r>
              <w:rPr>
                <w:i/>
                <w:noProof/>
                <w:position w:val="-10"/>
                <w:sz w:val="24"/>
                <w:szCs w:val="24"/>
                <w:lang w:bidi="ar-SA"/>
              </w:rPr>
              <w:drawing>
                <wp:inline distT="0" distB="0" distL="0" distR="0" wp14:anchorId="491226F2" wp14:editId="586CF412">
                  <wp:extent cx="122555" cy="160020"/>
                  <wp:effectExtent l="0" t="0" r="4445" b="0"/>
                  <wp:docPr id="7948" name="Picture 7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8"/>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w:t>
            </w:r>
          </w:p>
        </w:tc>
      </w:tr>
      <w:tr w:rsidR="00981CE1" w:rsidRPr="00DE286A" w14:paraId="7B004728" w14:textId="77777777" w:rsidTr="002D0ED4">
        <w:tc>
          <w:tcPr>
            <w:tcW w:w="1037" w:type="dxa"/>
          </w:tcPr>
          <w:p w14:paraId="6F089957"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37EF864F" w14:textId="77777777" w:rsidR="00981CE1" w:rsidRPr="00462B43" w:rsidRDefault="00981CE1" w:rsidP="002D0ED4">
            <w:pPr>
              <w:spacing w:after="0" w:line="240" w:lineRule="auto"/>
              <w:rPr>
                <w:sz w:val="24"/>
                <w:szCs w:val="24"/>
              </w:rPr>
            </w:pPr>
            <w:r>
              <w:rPr>
                <w:noProof/>
                <w:position w:val="-64"/>
                <w:sz w:val="24"/>
                <w:szCs w:val="24"/>
                <w:lang w:bidi="ar-SA"/>
              </w:rPr>
              <w:drawing>
                <wp:inline distT="0" distB="0" distL="0" distR="0" wp14:anchorId="66DC2E6E" wp14:editId="27EE0E46">
                  <wp:extent cx="4128770" cy="867410"/>
                  <wp:effectExtent l="0" t="0" r="11430" b="0"/>
                  <wp:docPr id="7949" name="Picture 7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9"/>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128770" cy="867410"/>
                          </a:xfrm>
                          <a:prstGeom prst="rect">
                            <a:avLst/>
                          </a:prstGeom>
                          <a:noFill/>
                          <a:ln>
                            <a:noFill/>
                          </a:ln>
                        </pic:spPr>
                      </pic:pic>
                    </a:graphicData>
                  </a:graphic>
                </wp:inline>
              </w:drawing>
            </w:r>
          </w:p>
        </w:tc>
      </w:tr>
      <w:tr w:rsidR="00981CE1" w:rsidRPr="00CD7E5B" w14:paraId="65CCE4C6" w14:textId="77777777" w:rsidTr="002D0ED4">
        <w:tc>
          <w:tcPr>
            <w:tcW w:w="1037" w:type="dxa"/>
          </w:tcPr>
          <w:p w14:paraId="54B6CE27" w14:textId="77777777" w:rsidR="00981CE1" w:rsidRPr="00462B43" w:rsidRDefault="00981CE1" w:rsidP="002D0ED4">
            <w:pPr>
              <w:spacing w:after="0" w:line="240" w:lineRule="auto"/>
              <w:rPr>
                <w:sz w:val="24"/>
                <w:szCs w:val="24"/>
              </w:rPr>
            </w:pPr>
            <w:r w:rsidRPr="00462B43">
              <w:rPr>
                <w:sz w:val="24"/>
                <w:szCs w:val="24"/>
              </w:rPr>
              <w:t>13.</w:t>
            </w:r>
          </w:p>
        </w:tc>
        <w:tc>
          <w:tcPr>
            <w:tcW w:w="8618" w:type="dxa"/>
          </w:tcPr>
          <w:p w14:paraId="040F9B7E" w14:textId="77777777" w:rsidR="00981CE1" w:rsidRPr="00462B43" w:rsidRDefault="00981CE1" w:rsidP="002D0ED4">
            <w:pPr>
              <w:spacing w:after="0" w:line="240" w:lineRule="auto"/>
              <w:rPr>
                <w:i/>
                <w:sz w:val="24"/>
                <w:szCs w:val="24"/>
              </w:rPr>
            </w:pPr>
            <w:r w:rsidRPr="00462B43">
              <w:rPr>
                <w:i/>
                <w:sz w:val="24"/>
                <w:szCs w:val="24"/>
              </w:rPr>
              <w:t xml:space="preserve">A plumber at a nuclear power plant receives a whole-body dose of 30 </w:t>
            </w:r>
            <w:proofErr w:type="spellStart"/>
            <w:r w:rsidRPr="00462B43">
              <w:rPr>
                <w:i/>
                <w:sz w:val="24"/>
                <w:szCs w:val="24"/>
              </w:rPr>
              <w:t>mSv</w:t>
            </w:r>
            <w:proofErr w:type="spellEnd"/>
            <w:r w:rsidRPr="00462B43">
              <w:rPr>
                <w:i/>
                <w:sz w:val="24"/>
                <w:szCs w:val="24"/>
              </w:rPr>
              <w:t xml:space="preserve"> in 15 minutes while repairing a crucial valve. Find the radiation-induced yearly risk of death from cancer and the chance of genetic defect from this maximum allowable exposure.</w:t>
            </w:r>
          </w:p>
        </w:tc>
      </w:tr>
      <w:tr w:rsidR="00981CE1" w:rsidRPr="009512B5" w14:paraId="02D65609" w14:textId="77777777" w:rsidTr="002D0ED4">
        <w:tc>
          <w:tcPr>
            <w:tcW w:w="1037" w:type="dxa"/>
          </w:tcPr>
          <w:p w14:paraId="00715C05"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17E3E85C" w14:textId="77777777" w:rsidR="00981CE1" w:rsidRPr="00462B43" w:rsidRDefault="00981CE1" w:rsidP="002D0ED4">
            <w:pPr>
              <w:spacing w:after="0" w:line="240" w:lineRule="auto"/>
              <w:rPr>
                <w:sz w:val="24"/>
                <w:szCs w:val="24"/>
              </w:rPr>
            </w:pPr>
            <w:r w:rsidRPr="00462B43">
              <w:rPr>
                <w:sz w:val="24"/>
                <w:szCs w:val="24"/>
              </w:rPr>
              <w:t xml:space="preserve">For cancer: </w:t>
            </w:r>
            <w:r>
              <w:rPr>
                <w:noProof/>
                <w:position w:val="-30"/>
                <w:sz w:val="24"/>
                <w:szCs w:val="24"/>
                <w:lang w:bidi="ar-SA"/>
              </w:rPr>
              <w:drawing>
                <wp:inline distT="0" distB="0" distL="0" distR="0" wp14:anchorId="72A664E0" wp14:editId="7478D038">
                  <wp:extent cx="1847850" cy="461645"/>
                  <wp:effectExtent l="0" t="0" r="6350" b="0"/>
                  <wp:docPr id="7950" name="Picture 7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0"/>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1847850" cy="461645"/>
                          </a:xfrm>
                          <a:prstGeom prst="rect">
                            <a:avLst/>
                          </a:prstGeom>
                          <a:noFill/>
                          <a:ln>
                            <a:noFill/>
                          </a:ln>
                        </pic:spPr>
                      </pic:pic>
                    </a:graphicData>
                  </a:graphic>
                </wp:inline>
              </w:drawing>
            </w:r>
            <w:r w:rsidRPr="00462B43">
              <w:rPr>
                <w:sz w:val="24"/>
                <w:szCs w:val="24"/>
              </w:rPr>
              <w:t xml:space="preserve"> The risk each year of dying from induced cancer is 30 in a million.</w:t>
            </w:r>
          </w:p>
          <w:p w14:paraId="1D55E246" w14:textId="77777777" w:rsidR="00981CE1" w:rsidRPr="00462B43" w:rsidRDefault="00981CE1" w:rsidP="002D0ED4">
            <w:pPr>
              <w:spacing w:after="0" w:line="240" w:lineRule="auto"/>
              <w:rPr>
                <w:sz w:val="24"/>
                <w:szCs w:val="24"/>
              </w:rPr>
            </w:pPr>
            <w:r w:rsidRPr="00462B43">
              <w:rPr>
                <w:sz w:val="24"/>
                <w:szCs w:val="24"/>
              </w:rPr>
              <w:t xml:space="preserve">For genetic defect: </w:t>
            </w:r>
            <w:r>
              <w:rPr>
                <w:noProof/>
                <w:position w:val="-30"/>
                <w:sz w:val="24"/>
                <w:szCs w:val="24"/>
                <w:lang w:bidi="ar-SA"/>
              </w:rPr>
              <w:drawing>
                <wp:inline distT="0" distB="0" distL="0" distR="0" wp14:anchorId="59D8F572" wp14:editId="734CEF0D">
                  <wp:extent cx="1894840" cy="461645"/>
                  <wp:effectExtent l="0" t="0" r="10160" b="0"/>
                  <wp:docPr id="7951" name="Picture 7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894840" cy="461645"/>
                          </a:xfrm>
                          <a:prstGeom prst="rect">
                            <a:avLst/>
                          </a:prstGeom>
                          <a:noFill/>
                          <a:ln>
                            <a:noFill/>
                          </a:ln>
                        </pic:spPr>
                      </pic:pic>
                    </a:graphicData>
                  </a:graphic>
                </wp:inline>
              </w:drawing>
            </w:r>
            <w:r w:rsidRPr="00462B43">
              <w:rPr>
                <w:sz w:val="24"/>
                <w:szCs w:val="24"/>
              </w:rPr>
              <w:t xml:space="preserve"> The chance each year of an induced genetic defect is 10 in a million.</w:t>
            </w:r>
          </w:p>
        </w:tc>
      </w:tr>
      <w:tr w:rsidR="00981CE1" w:rsidRPr="009512B5" w14:paraId="15DE8F5C" w14:textId="77777777" w:rsidTr="002D0ED4">
        <w:tc>
          <w:tcPr>
            <w:tcW w:w="1037" w:type="dxa"/>
          </w:tcPr>
          <w:p w14:paraId="73AF54BF" w14:textId="77777777" w:rsidR="00981CE1" w:rsidRPr="00462B43" w:rsidRDefault="00981CE1" w:rsidP="002D0ED4">
            <w:pPr>
              <w:spacing w:after="0" w:line="240" w:lineRule="auto"/>
              <w:rPr>
                <w:sz w:val="24"/>
                <w:szCs w:val="24"/>
              </w:rPr>
            </w:pPr>
            <w:r w:rsidRPr="00462B43">
              <w:rPr>
                <w:sz w:val="24"/>
                <w:szCs w:val="24"/>
              </w:rPr>
              <w:lastRenderedPageBreak/>
              <w:t>14.</w:t>
            </w:r>
          </w:p>
        </w:tc>
        <w:tc>
          <w:tcPr>
            <w:tcW w:w="8618" w:type="dxa"/>
          </w:tcPr>
          <w:p w14:paraId="285311CC" w14:textId="77777777" w:rsidR="00981CE1" w:rsidRPr="00462B43" w:rsidRDefault="00981CE1" w:rsidP="002D0ED4">
            <w:pPr>
              <w:spacing w:after="0" w:line="240" w:lineRule="auto"/>
              <w:rPr>
                <w:i/>
                <w:sz w:val="24"/>
                <w:szCs w:val="24"/>
              </w:rPr>
            </w:pPr>
            <w:r w:rsidRPr="00462B43">
              <w:rPr>
                <w:i/>
                <w:sz w:val="24"/>
                <w:szCs w:val="24"/>
              </w:rPr>
              <w:t xml:space="preserve">In the 1980s, the term picowave was used to describe food irradiation in order to overcome public resistance by playing on the well-known safety of microwave radiation. Find the energy in MeV of a photon having a wavelength of a </w:t>
            </w:r>
            <w:proofErr w:type="spellStart"/>
            <w:r w:rsidRPr="00462B43">
              <w:rPr>
                <w:i/>
                <w:sz w:val="24"/>
                <w:szCs w:val="24"/>
              </w:rPr>
              <w:t>picometer</w:t>
            </w:r>
            <w:proofErr w:type="spellEnd"/>
            <w:r w:rsidRPr="00462B43">
              <w:rPr>
                <w:i/>
                <w:sz w:val="24"/>
                <w:szCs w:val="24"/>
              </w:rPr>
              <w:t>.</w:t>
            </w:r>
          </w:p>
        </w:tc>
      </w:tr>
      <w:tr w:rsidR="00981CE1" w:rsidRPr="009512B5" w14:paraId="7924F664" w14:textId="77777777" w:rsidTr="002D0ED4">
        <w:tc>
          <w:tcPr>
            <w:tcW w:w="1037" w:type="dxa"/>
          </w:tcPr>
          <w:p w14:paraId="162E8481"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119E18AA" w14:textId="77777777" w:rsidR="00981CE1" w:rsidRPr="00462B43" w:rsidRDefault="00981CE1" w:rsidP="002D0ED4">
            <w:pPr>
              <w:spacing w:after="0" w:line="240" w:lineRule="auto"/>
              <w:rPr>
                <w:sz w:val="24"/>
                <w:szCs w:val="24"/>
              </w:rPr>
            </w:pPr>
            <w:r>
              <w:rPr>
                <w:noProof/>
                <w:position w:val="-62"/>
                <w:sz w:val="24"/>
                <w:szCs w:val="24"/>
                <w:lang w:bidi="ar-SA"/>
              </w:rPr>
              <w:drawing>
                <wp:inline distT="0" distB="0" distL="0" distR="0" wp14:anchorId="697BC15A" wp14:editId="4BB58ECF">
                  <wp:extent cx="2884805" cy="857885"/>
                  <wp:effectExtent l="0" t="0" r="10795" b="5715"/>
                  <wp:docPr id="7952" name="Picture 7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2"/>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2884805" cy="857885"/>
                          </a:xfrm>
                          <a:prstGeom prst="rect">
                            <a:avLst/>
                          </a:prstGeom>
                          <a:noFill/>
                          <a:ln>
                            <a:noFill/>
                          </a:ln>
                        </pic:spPr>
                      </pic:pic>
                    </a:graphicData>
                  </a:graphic>
                </wp:inline>
              </w:drawing>
            </w:r>
          </w:p>
        </w:tc>
      </w:tr>
      <w:tr w:rsidR="00981CE1" w:rsidRPr="009512B5" w14:paraId="3AB73414" w14:textId="77777777" w:rsidTr="002D0ED4">
        <w:tc>
          <w:tcPr>
            <w:tcW w:w="1037" w:type="dxa"/>
          </w:tcPr>
          <w:p w14:paraId="1A0D42DB" w14:textId="77777777" w:rsidR="00981CE1" w:rsidRPr="00462B43" w:rsidRDefault="00981CE1" w:rsidP="002D0ED4">
            <w:pPr>
              <w:spacing w:after="0" w:line="240" w:lineRule="auto"/>
              <w:rPr>
                <w:sz w:val="24"/>
                <w:szCs w:val="24"/>
              </w:rPr>
            </w:pPr>
            <w:r w:rsidRPr="00462B43">
              <w:rPr>
                <w:sz w:val="24"/>
                <w:szCs w:val="24"/>
              </w:rPr>
              <w:t>15.</w:t>
            </w:r>
          </w:p>
        </w:tc>
        <w:tc>
          <w:tcPr>
            <w:tcW w:w="8618" w:type="dxa"/>
          </w:tcPr>
          <w:p w14:paraId="09CA8E06" w14:textId="77777777" w:rsidR="00981CE1" w:rsidRPr="00462B43" w:rsidRDefault="00981CE1" w:rsidP="002D0ED4">
            <w:pPr>
              <w:spacing w:after="0" w:line="240" w:lineRule="auto"/>
              <w:rPr>
                <w:i/>
                <w:sz w:val="24"/>
                <w:szCs w:val="24"/>
              </w:rPr>
            </w:pPr>
            <w:r w:rsidRPr="00462B43">
              <w:rPr>
                <w:i/>
                <w:sz w:val="24"/>
                <w:szCs w:val="24"/>
              </w:rPr>
              <w:t xml:space="preserve">Find the mass of </w:t>
            </w:r>
            <w:r>
              <w:rPr>
                <w:i/>
                <w:noProof/>
                <w:position w:val="-6"/>
                <w:sz w:val="24"/>
                <w:szCs w:val="24"/>
                <w:lang w:bidi="ar-SA"/>
              </w:rPr>
              <w:drawing>
                <wp:inline distT="0" distB="0" distL="0" distR="0" wp14:anchorId="0F34715F" wp14:editId="69EDF8A4">
                  <wp:extent cx="367665" cy="198120"/>
                  <wp:effectExtent l="0" t="0" r="0" b="5080"/>
                  <wp:docPr id="7953" name="Picture 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3"/>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 xml:space="preserve"> that has an activity of </w:t>
            </w:r>
            <w:r>
              <w:rPr>
                <w:i/>
                <w:noProof/>
                <w:position w:val="-10"/>
                <w:sz w:val="24"/>
                <w:szCs w:val="24"/>
                <w:lang w:bidi="ar-SA"/>
              </w:rPr>
              <w:drawing>
                <wp:inline distT="0" distB="0" distL="0" distR="0" wp14:anchorId="69688F15" wp14:editId="6B45FADC">
                  <wp:extent cx="546735" cy="198120"/>
                  <wp:effectExtent l="0" t="0" r="12065" b="5080"/>
                  <wp:docPr id="7954" name="Picture 7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4"/>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462B43">
              <w:rPr>
                <w:i/>
                <w:sz w:val="24"/>
                <w:szCs w:val="24"/>
              </w:rPr>
              <w:t>.</w:t>
            </w:r>
          </w:p>
        </w:tc>
      </w:tr>
      <w:tr w:rsidR="00981CE1" w:rsidRPr="009512B5" w14:paraId="030AE5D9" w14:textId="77777777" w:rsidTr="002D0ED4">
        <w:tc>
          <w:tcPr>
            <w:tcW w:w="1037" w:type="dxa"/>
          </w:tcPr>
          <w:p w14:paraId="2155AA13"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6E6A6754" w14:textId="77777777" w:rsidR="00981CE1" w:rsidRPr="00462B43" w:rsidRDefault="00981CE1" w:rsidP="002D0ED4">
            <w:pPr>
              <w:spacing w:after="0" w:line="240" w:lineRule="auto"/>
              <w:rPr>
                <w:sz w:val="24"/>
                <w:szCs w:val="24"/>
              </w:rPr>
            </w:pPr>
            <w:r>
              <w:rPr>
                <w:noProof/>
                <w:position w:val="-72"/>
                <w:sz w:val="24"/>
                <w:szCs w:val="24"/>
                <w:lang w:bidi="ar-SA"/>
              </w:rPr>
              <w:drawing>
                <wp:inline distT="0" distB="0" distL="0" distR="0" wp14:anchorId="76B5A8C7" wp14:editId="3218D8FF">
                  <wp:extent cx="4675505" cy="1206500"/>
                  <wp:effectExtent l="0" t="0" r="0" b="12700"/>
                  <wp:docPr id="7955" name="Picture 7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5"/>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675505" cy="1206500"/>
                          </a:xfrm>
                          <a:prstGeom prst="rect">
                            <a:avLst/>
                          </a:prstGeom>
                          <a:noFill/>
                          <a:ln>
                            <a:noFill/>
                          </a:ln>
                        </pic:spPr>
                      </pic:pic>
                    </a:graphicData>
                  </a:graphic>
                </wp:inline>
              </w:drawing>
            </w:r>
          </w:p>
        </w:tc>
      </w:tr>
    </w:tbl>
    <w:p w14:paraId="542071B3" w14:textId="77777777" w:rsidR="00981CE1" w:rsidRDefault="00981CE1" w:rsidP="00981CE1">
      <w:pPr>
        <w:pStyle w:val="Heading1"/>
      </w:pPr>
      <w:bookmarkStart w:id="3" w:name="_Toc331405317"/>
      <w:r>
        <w:t>32.3 Therapeutic Uses of Ionizing Radiation</w:t>
      </w:r>
      <w:bookmarkEnd w:id="3"/>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981CE1" w:rsidRPr="00CD7E5B" w14:paraId="42079126" w14:textId="77777777" w:rsidTr="002D0ED4">
        <w:tc>
          <w:tcPr>
            <w:tcW w:w="1037" w:type="dxa"/>
          </w:tcPr>
          <w:p w14:paraId="7BB6BEE3" w14:textId="77777777" w:rsidR="00981CE1" w:rsidRPr="00462B43" w:rsidRDefault="00981CE1" w:rsidP="002D0ED4">
            <w:pPr>
              <w:spacing w:after="0" w:line="240" w:lineRule="auto"/>
              <w:rPr>
                <w:sz w:val="24"/>
                <w:szCs w:val="24"/>
              </w:rPr>
            </w:pPr>
            <w:r w:rsidRPr="00462B43">
              <w:rPr>
                <w:sz w:val="24"/>
                <w:szCs w:val="24"/>
              </w:rPr>
              <w:t>16.</w:t>
            </w:r>
          </w:p>
        </w:tc>
        <w:tc>
          <w:tcPr>
            <w:tcW w:w="8618" w:type="dxa"/>
          </w:tcPr>
          <w:p w14:paraId="2CC5F9A9" w14:textId="77777777" w:rsidR="00981CE1" w:rsidRPr="00462B43" w:rsidRDefault="00981CE1" w:rsidP="002D0ED4">
            <w:pPr>
              <w:spacing w:after="0" w:line="240" w:lineRule="auto"/>
              <w:rPr>
                <w:i/>
                <w:sz w:val="24"/>
                <w:szCs w:val="24"/>
              </w:rPr>
            </w:pPr>
            <w:r w:rsidRPr="00462B43">
              <w:rPr>
                <w:i/>
                <w:sz w:val="24"/>
                <w:szCs w:val="24"/>
              </w:rPr>
              <w:t>A beam of 168-MeV nitrogen nuclei is used for cancer therapy. If this beam is directed onto a 0.200-kg tumor and gives it a 2.00-Sv dose, how many nitrogen nuclei were stopped? (Use an RBE of 20 for heavy ions.)</w:t>
            </w:r>
          </w:p>
        </w:tc>
      </w:tr>
      <w:tr w:rsidR="00981CE1" w:rsidRPr="00CD7E5B" w14:paraId="2E8ED88B" w14:textId="77777777" w:rsidTr="002D0ED4">
        <w:tc>
          <w:tcPr>
            <w:tcW w:w="1037" w:type="dxa"/>
          </w:tcPr>
          <w:p w14:paraId="375846F5"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50A6EAE9" w14:textId="77777777" w:rsidR="00981CE1" w:rsidRPr="00462B43" w:rsidRDefault="00981CE1" w:rsidP="002D0ED4">
            <w:pPr>
              <w:spacing w:after="0" w:line="240" w:lineRule="auto"/>
              <w:rPr>
                <w:sz w:val="24"/>
                <w:szCs w:val="24"/>
              </w:rPr>
            </w:pPr>
            <w:r>
              <w:rPr>
                <w:noProof/>
                <w:position w:val="-68"/>
                <w:sz w:val="24"/>
                <w:szCs w:val="24"/>
                <w:lang w:bidi="ar-SA"/>
              </w:rPr>
              <w:drawing>
                <wp:inline distT="0" distB="0" distL="0" distR="0" wp14:anchorId="7E498E77" wp14:editId="66EB77A5">
                  <wp:extent cx="4591050" cy="1102995"/>
                  <wp:effectExtent l="0" t="0" r="6350" b="0"/>
                  <wp:docPr id="7956" name="Picture 7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6"/>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4591050" cy="1102995"/>
                          </a:xfrm>
                          <a:prstGeom prst="rect">
                            <a:avLst/>
                          </a:prstGeom>
                          <a:noFill/>
                          <a:ln>
                            <a:noFill/>
                          </a:ln>
                        </pic:spPr>
                      </pic:pic>
                    </a:graphicData>
                  </a:graphic>
                </wp:inline>
              </w:drawing>
            </w:r>
          </w:p>
        </w:tc>
      </w:tr>
      <w:tr w:rsidR="00981CE1" w:rsidRPr="00CD7E5B" w14:paraId="4D137CE3" w14:textId="77777777" w:rsidTr="002D0ED4">
        <w:tc>
          <w:tcPr>
            <w:tcW w:w="1037" w:type="dxa"/>
          </w:tcPr>
          <w:p w14:paraId="3916158D" w14:textId="77777777" w:rsidR="00981CE1" w:rsidRPr="00462B43" w:rsidRDefault="00981CE1" w:rsidP="002D0ED4">
            <w:pPr>
              <w:spacing w:after="0" w:line="240" w:lineRule="auto"/>
              <w:rPr>
                <w:sz w:val="24"/>
                <w:szCs w:val="24"/>
              </w:rPr>
            </w:pPr>
            <w:r w:rsidRPr="00462B43">
              <w:rPr>
                <w:sz w:val="24"/>
                <w:szCs w:val="24"/>
              </w:rPr>
              <w:t>17.</w:t>
            </w:r>
          </w:p>
        </w:tc>
        <w:tc>
          <w:tcPr>
            <w:tcW w:w="8618" w:type="dxa"/>
          </w:tcPr>
          <w:p w14:paraId="1F459FE3" w14:textId="77777777" w:rsidR="00981CE1" w:rsidRPr="00462B43" w:rsidRDefault="00981CE1" w:rsidP="002D0ED4">
            <w:pPr>
              <w:spacing w:after="0" w:line="240" w:lineRule="auto"/>
              <w:rPr>
                <w:i/>
                <w:sz w:val="24"/>
                <w:szCs w:val="24"/>
              </w:rPr>
            </w:pPr>
            <w:r w:rsidRPr="00462B43">
              <w:rPr>
                <w:i/>
                <w:sz w:val="24"/>
                <w:szCs w:val="24"/>
              </w:rPr>
              <w:t xml:space="preserve">(a) If the average molecular mass of compounds in food is 50.0 g, how many molecules are there in 1.00 kg of food? (b) How many ion pairs are created in 1.00 kg of food, if it is exposed to 1000 </w:t>
            </w:r>
            <w:proofErr w:type="spellStart"/>
            <w:r w:rsidRPr="00462B43">
              <w:rPr>
                <w:i/>
                <w:sz w:val="24"/>
                <w:szCs w:val="24"/>
              </w:rPr>
              <w:t>Sv</w:t>
            </w:r>
            <w:proofErr w:type="spellEnd"/>
            <w:r w:rsidRPr="00462B43">
              <w:rPr>
                <w:i/>
                <w:sz w:val="24"/>
                <w:szCs w:val="24"/>
              </w:rPr>
              <w:t xml:space="preserve"> and it takes 32.0 eV to create an ion pair? (c) Find the ratio of ion pairs to molecules. (d) If these ion pairs recombine into a distribution of 2000 new compounds, how many parts per billion is each?</w:t>
            </w:r>
          </w:p>
        </w:tc>
      </w:tr>
      <w:tr w:rsidR="00981CE1" w:rsidRPr="00CD7E5B" w14:paraId="753AAE12" w14:textId="77777777" w:rsidTr="002D0ED4">
        <w:tc>
          <w:tcPr>
            <w:tcW w:w="1037" w:type="dxa"/>
          </w:tcPr>
          <w:p w14:paraId="7FAAFDDB" w14:textId="77777777" w:rsidR="00981CE1" w:rsidRPr="00462B43" w:rsidRDefault="00981CE1" w:rsidP="002D0ED4">
            <w:pPr>
              <w:spacing w:after="0" w:line="240" w:lineRule="auto"/>
              <w:rPr>
                <w:sz w:val="24"/>
                <w:szCs w:val="24"/>
              </w:rPr>
            </w:pPr>
            <w:r w:rsidRPr="00462B43">
              <w:rPr>
                <w:sz w:val="24"/>
                <w:szCs w:val="24"/>
              </w:rPr>
              <w:lastRenderedPageBreak/>
              <w:t>Solution</w:t>
            </w:r>
          </w:p>
        </w:tc>
        <w:tc>
          <w:tcPr>
            <w:tcW w:w="8618" w:type="dxa"/>
          </w:tcPr>
          <w:p w14:paraId="5DD9C241"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30"/>
                <w:sz w:val="24"/>
                <w:szCs w:val="24"/>
                <w:lang w:bidi="ar-SA"/>
              </w:rPr>
              <w:drawing>
                <wp:inline distT="0" distB="0" distL="0" distR="0" wp14:anchorId="7259DE10" wp14:editId="7CA905F1">
                  <wp:extent cx="2884805" cy="461645"/>
                  <wp:effectExtent l="0" t="0" r="10795" b="0"/>
                  <wp:docPr id="7957" name="Picture 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7"/>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884805" cy="461645"/>
                          </a:xfrm>
                          <a:prstGeom prst="rect">
                            <a:avLst/>
                          </a:prstGeom>
                          <a:noFill/>
                          <a:ln>
                            <a:noFill/>
                          </a:ln>
                        </pic:spPr>
                      </pic:pic>
                    </a:graphicData>
                  </a:graphic>
                </wp:inline>
              </w:drawing>
            </w:r>
          </w:p>
          <w:p w14:paraId="05FE0FA8"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24"/>
                <w:sz w:val="24"/>
                <w:szCs w:val="24"/>
                <w:lang w:bidi="ar-SA"/>
              </w:rPr>
              <w:drawing>
                <wp:inline distT="0" distB="0" distL="0" distR="0" wp14:anchorId="7B55F1BF" wp14:editId="2B282EB0">
                  <wp:extent cx="3836670" cy="414655"/>
                  <wp:effectExtent l="0" t="0" r="0" b="0"/>
                  <wp:docPr id="7958" name="Picture 7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8"/>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3836670" cy="414655"/>
                          </a:xfrm>
                          <a:prstGeom prst="rect">
                            <a:avLst/>
                          </a:prstGeom>
                          <a:noFill/>
                          <a:ln>
                            <a:noFill/>
                          </a:ln>
                        </pic:spPr>
                      </pic:pic>
                    </a:graphicData>
                  </a:graphic>
                </wp:inline>
              </w:drawing>
            </w:r>
          </w:p>
          <w:p w14:paraId="7EAB63EA" w14:textId="77777777" w:rsidR="00981CE1" w:rsidRPr="00462B43" w:rsidRDefault="00981CE1" w:rsidP="002D0ED4">
            <w:pPr>
              <w:spacing w:after="0" w:line="240" w:lineRule="auto"/>
              <w:rPr>
                <w:sz w:val="24"/>
                <w:szCs w:val="24"/>
              </w:rPr>
            </w:pPr>
            <w:r w:rsidRPr="00462B43">
              <w:rPr>
                <w:sz w:val="24"/>
                <w:szCs w:val="24"/>
              </w:rPr>
              <w:t xml:space="preserve">(c) </w:t>
            </w:r>
            <w:r>
              <w:rPr>
                <w:noProof/>
                <w:position w:val="-24"/>
                <w:sz w:val="24"/>
                <w:szCs w:val="24"/>
                <w:lang w:bidi="ar-SA"/>
              </w:rPr>
              <w:drawing>
                <wp:inline distT="0" distB="0" distL="0" distR="0" wp14:anchorId="3F93EAFB" wp14:editId="28AA7F3E">
                  <wp:extent cx="1640205" cy="414655"/>
                  <wp:effectExtent l="0" t="0" r="10795" b="0"/>
                  <wp:docPr id="7959" name="Picture 7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9"/>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1640205" cy="414655"/>
                          </a:xfrm>
                          <a:prstGeom prst="rect">
                            <a:avLst/>
                          </a:prstGeom>
                          <a:noFill/>
                          <a:ln>
                            <a:noFill/>
                          </a:ln>
                        </pic:spPr>
                      </pic:pic>
                    </a:graphicData>
                  </a:graphic>
                </wp:inline>
              </w:drawing>
            </w:r>
          </w:p>
          <w:p w14:paraId="1024F794" w14:textId="77777777" w:rsidR="00981CE1" w:rsidRPr="00462B43" w:rsidRDefault="00981CE1" w:rsidP="002D0ED4">
            <w:pPr>
              <w:spacing w:after="0" w:line="240" w:lineRule="auto"/>
              <w:rPr>
                <w:sz w:val="24"/>
                <w:szCs w:val="24"/>
              </w:rPr>
            </w:pPr>
            <w:r w:rsidRPr="00462B43">
              <w:rPr>
                <w:sz w:val="24"/>
                <w:szCs w:val="24"/>
              </w:rPr>
              <w:t xml:space="preserve">(d) </w:t>
            </w:r>
            <w:r>
              <w:rPr>
                <w:noProof/>
                <w:position w:val="-24"/>
                <w:sz w:val="24"/>
                <w:szCs w:val="24"/>
                <w:lang w:bidi="ar-SA"/>
              </w:rPr>
              <w:drawing>
                <wp:inline distT="0" distB="0" distL="0" distR="0" wp14:anchorId="2FE0421E" wp14:editId="49555582">
                  <wp:extent cx="2818765" cy="414655"/>
                  <wp:effectExtent l="0" t="0" r="635" b="0"/>
                  <wp:docPr id="7960" name="Picture 7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0"/>
                          <pic:cNvPicPr>
                            <a:picLocks noChangeAspect="1" noChangeArrowheads="1"/>
                          </pic:cNvPicPr>
                        </pic:nvPicPr>
                        <pic:blipFill>
                          <a:blip r:embed="rId70" cstate="print">
                            <a:extLst>
                              <a:ext uri="{28A0092B-C50C-407E-A947-70E740481C1C}">
                                <a14:useLocalDpi xmlns:a14="http://schemas.microsoft.com/office/drawing/2010/main" val="0"/>
                              </a:ext>
                            </a:extLst>
                          </a:blip>
                          <a:srcRect/>
                          <a:stretch>
                            <a:fillRect/>
                          </a:stretch>
                        </pic:blipFill>
                        <pic:spPr bwMode="auto">
                          <a:xfrm>
                            <a:off x="0" y="0"/>
                            <a:ext cx="2818765" cy="414655"/>
                          </a:xfrm>
                          <a:prstGeom prst="rect">
                            <a:avLst/>
                          </a:prstGeom>
                          <a:noFill/>
                          <a:ln>
                            <a:noFill/>
                          </a:ln>
                        </pic:spPr>
                      </pic:pic>
                    </a:graphicData>
                  </a:graphic>
                </wp:inline>
              </w:drawing>
            </w:r>
          </w:p>
        </w:tc>
      </w:tr>
      <w:tr w:rsidR="00981CE1" w:rsidRPr="00CD7E5B" w14:paraId="2A6F4912" w14:textId="77777777" w:rsidTr="002D0ED4">
        <w:tc>
          <w:tcPr>
            <w:tcW w:w="1037" w:type="dxa"/>
          </w:tcPr>
          <w:p w14:paraId="6734E96A" w14:textId="77777777" w:rsidR="00981CE1" w:rsidRPr="00462B43" w:rsidRDefault="00981CE1" w:rsidP="002D0ED4">
            <w:pPr>
              <w:spacing w:after="0" w:line="240" w:lineRule="auto"/>
              <w:rPr>
                <w:sz w:val="24"/>
                <w:szCs w:val="24"/>
              </w:rPr>
            </w:pPr>
            <w:r w:rsidRPr="00462B43">
              <w:rPr>
                <w:sz w:val="24"/>
                <w:szCs w:val="24"/>
              </w:rPr>
              <w:t>18.</w:t>
            </w:r>
          </w:p>
        </w:tc>
        <w:tc>
          <w:tcPr>
            <w:tcW w:w="8618" w:type="dxa"/>
          </w:tcPr>
          <w:p w14:paraId="73EB7187" w14:textId="77777777" w:rsidR="00981CE1" w:rsidRPr="00462B43" w:rsidRDefault="00981CE1" w:rsidP="002D0ED4">
            <w:pPr>
              <w:spacing w:after="0" w:line="240" w:lineRule="auto"/>
              <w:rPr>
                <w:i/>
                <w:sz w:val="24"/>
                <w:szCs w:val="24"/>
              </w:rPr>
            </w:pPr>
            <w:r w:rsidRPr="00462B43">
              <w:rPr>
                <w:i/>
                <w:sz w:val="24"/>
                <w:szCs w:val="24"/>
              </w:rPr>
              <w:t xml:space="preserve">Calculate the dose in </w:t>
            </w:r>
            <w:proofErr w:type="spellStart"/>
            <w:r w:rsidRPr="00462B43">
              <w:rPr>
                <w:i/>
                <w:sz w:val="24"/>
                <w:szCs w:val="24"/>
              </w:rPr>
              <w:t>Sv</w:t>
            </w:r>
            <w:proofErr w:type="spellEnd"/>
            <w:r w:rsidRPr="00462B43">
              <w:rPr>
                <w:i/>
                <w:sz w:val="24"/>
                <w:szCs w:val="24"/>
              </w:rPr>
              <w:t xml:space="preserve"> to the chest of a patient given an x-ray under the following conditions. The x-ray beam intensity is </w:t>
            </w:r>
            <w:r>
              <w:rPr>
                <w:i/>
                <w:noProof/>
                <w:position w:val="-10"/>
                <w:sz w:val="24"/>
                <w:szCs w:val="24"/>
                <w:lang w:bidi="ar-SA"/>
              </w:rPr>
              <w:drawing>
                <wp:inline distT="0" distB="0" distL="0" distR="0" wp14:anchorId="69BE498B" wp14:editId="44185A39">
                  <wp:extent cx="697865" cy="226060"/>
                  <wp:effectExtent l="0" t="0" r="0" b="2540"/>
                  <wp:docPr id="7961" name="Picture 7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1"/>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697865" cy="226060"/>
                          </a:xfrm>
                          <a:prstGeom prst="rect">
                            <a:avLst/>
                          </a:prstGeom>
                          <a:noFill/>
                          <a:ln>
                            <a:noFill/>
                          </a:ln>
                        </pic:spPr>
                      </pic:pic>
                    </a:graphicData>
                  </a:graphic>
                </wp:inline>
              </w:drawing>
            </w:r>
            <w:r w:rsidRPr="00462B43">
              <w:rPr>
                <w:i/>
                <w:sz w:val="24"/>
                <w:szCs w:val="24"/>
              </w:rPr>
              <w:t xml:space="preserve">, the area of the chest exposed is </w:t>
            </w:r>
            <w:r>
              <w:rPr>
                <w:i/>
                <w:noProof/>
                <w:position w:val="-10"/>
                <w:sz w:val="24"/>
                <w:szCs w:val="24"/>
                <w:lang w:bidi="ar-SA"/>
              </w:rPr>
              <w:drawing>
                <wp:inline distT="0" distB="0" distL="0" distR="0" wp14:anchorId="754A18CA" wp14:editId="36A606A7">
                  <wp:extent cx="678815" cy="226060"/>
                  <wp:effectExtent l="0" t="0" r="6985" b="2540"/>
                  <wp:docPr id="7962" name="Picture 7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2"/>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78815" cy="226060"/>
                          </a:xfrm>
                          <a:prstGeom prst="rect">
                            <a:avLst/>
                          </a:prstGeom>
                          <a:noFill/>
                          <a:ln>
                            <a:noFill/>
                          </a:ln>
                        </pic:spPr>
                      </pic:pic>
                    </a:graphicData>
                  </a:graphic>
                </wp:inline>
              </w:drawing>
            </w:r>
            <w:r w:rsidRPr="00462B43">
              <w:rPr>
                <w:i/>
                <w:sz w:val="24"/>
                <w:szCs w:val="24"/>
              </w:rPr>
              <w:t>, 35.0% of the x-rays are absorbed in 20.0 kg of tissue, and the exposure time is 0.250 s.</w:t>
            </w:r>
          </w:p>
        </w:tc>
      </w:tr>
      <w:tr w:rsidR="00981CE1" w:rsidRPr="00CD7E5B" w14:paraId="6A218498" w14:textId="77777777" w:rsidTr="002D0ED4">
        <w:tc>
          <w:tcPr>
            <w:tcW w:w="1037" w:type="dxa"/>
          </w:tcPr>
          <w:p w14:paraId="0A53094A"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2E9815E1" w14:textId="77777777" w:rsidR="00981CE1" w:rsidRPr="00462B43" w:rsidRDefault="00981CE1" w:rsidP="002D0ED4">
            <w:pPr>
              <w:spacing w:after="0" w:line="240" w:lineRule="auto"/>
              <w:rPr>
                <w:sz w:val="24"/>
                <w:szCs w:val="24"/>
              </w:rPr>
            </w:pPr>
            <w:r w:rsidRPr="00462B43">
              <w:rPr>
                <w:sz w:val="24"/>
                <w:szCs w:val="24"/>
              </w:rPr>
              <w:t>First calculate the energy absorbed.</w:t>
            </w:r>
          </w:p>
          <w:p w14:paraId="1B8C22D8" w14:textId="77777777" w:rsidR="00981CE1" w:rsidRPr="00462B43" w:rsidRDefault="00981CE1" w:rsidP="002D0ED4">
            <w:pPr>
              <w:spacing w:after="0" w:line="240" w:lineRule="auto"/>
              <w:rPr>
                <w:sz w:val="24"/>
                <w:szCs w:val="24"/>
              </w:rPr>
            </w:pPr>
            <w:r>
              <w:rPr>
                <w:noProof/>
                <w:position w:val="-52"/>
                <w:sz w:val="24"/>
                <w:szCs w:val="24"/>
                <w:lang w:bidi="ar-SA"/>
              </w:rPr>
              <w:drawing>
                <wp:inline distT="0" distB="0" distL="0" distR="0" wp14:anchorId="1A5A0585" wp14:editId="0A92726C">
                  <wp:extent cx="5128260" cy="725805"/>
                  <wp:effectExtent l="0" t="0" r="2540" b="10795"/>
                  <wp:docPr id="7963" name="Picture 7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3"/>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5128260" cy="725805"/>
                          </a:xfrm>
                          <a:prstGeom prst="rect">
                            <a:avLst/>
                          </a:prstGeom>
                          <a:noFill/>
                          <a:ln>
                            <a:noFill/>
                          </a:ln>
                        </pic:spPr>
                      </pic:pic>
                    </a:graphicData>
                  </a:graphic>
                </wp:inline>
              </w:drawing>
            </w:r>
          </w:p>
        </w:tc>
      </w:tr>
      <w:tr w:rsidR="00981CE1" w:rsidRPr="00CD7E5B" w14:paraId="12B27A0A" w14:textId="77777777" w:rsidTr="002D0ED4">
        <w:trPr>
          <w:cantSplit/>
        </w:trPr>
        <w:tc>
          <w:tcPr>
            <w:tcW w:w="1037" w:type="dxa"/>
          </w:tcPr>
          <w:p w14:paraId="22E8AA0A" w14:textId="77777777" w:rsidR="00981CE1" w:rsidRPr="00462B43" w:rsidRDefault="00981CE1" w:rsidP="002D0ED4">
            <w:pPr>
              <w:spacing w:after="0" w:line="240" w:lineRule="auto"/>
              <w:rPr>
                <w:sz w:val="24"/>
                <w:szCs w:val="24"/>
              </w:rPr>
            </w:pPr>
            <w:r w:rsidRPr="00462B43">
              <w:rPr>
                <w:sz w:val="24"/>
                <w:szCs w:val="24"/>
              </w:rPr>
              <w:t>19.</w:t>
            </w:r>
          </w:p>
        </w:tc>
        <w:tc>
          <w:tcPr>
            <w:tcW w:w="8618" w:type="dxa"/>
          </w:tcPr>
          <w:p w14:paraId="52D00DE9" w14:textId="77777777" w:rsidR="00981CE1" w:rsidRPr="00462B43" w:rsidRDefault="00981CE1" w:rsidP="002D0ED4">
            <w:pPr>
              <w:spacing w:after="0" w:line="240" w:lineRule="auto"/>
              <w:rPr>
                <w:i/>
                <w:sz w:val="24"/>
                <w:szCs w:val="24"/>
              </w:rPr>
            </w:pPr>
            <w:r w:rsidRPr="00462B43">
              <w:rPr>
                <w:i/>
                <w:sz w:val="24"/>
                <w:szCs w:val="24"/>
              </w:rPr>
              <w:t xml:space="preserve">(a) A cancer patient is exposed to </w:t>
            </w:r>
            <w:r>
              <w:rPr>
                <w:i/>
                <w:noProof/>
                <w:position w:val="-10"/>
                <w:sz w:val="24"/>
                <w:szCs w:val="24"/>
                <w:lang w:bidi="ar-SA"/>
              </w:rPr>
              <w:drawing>
                <wp:inline distT="0" distB="0" distL="0" distR="0" wp14:anchorId="2F3C4811" wp14:editId="36A57BCF">
                  <wp:extent cx="122555" cy="160020"/>
                  <wp:effectExtent l="0" t="0" r="4445" b="0"/>
                  <wp:docPr id="7964" name="Picture 7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4"/>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 from a 5000-Ci </w:t>
            </w:r>
            <w:r>
              <w:rPr>
                <w:i/>
                <w:noProof/>
                <w:position w:val="-6"/>
                <w:sz w:val="24"/>
                <w:szCs w:val="24"/>
                <w:lang w:bidi="ar-SA"/>
              </w:rPr>
              <w:drawing>
                <wp:inline distT="0" distB="0" distL="0" distR="0" wp14:anchorId="058B808E" wp14:editId="53CF7E95">
                  <wp:extent cx="330200" cy="198120"/>
                  <wp:effectExtent l="0" t="0" r="0" b="5080"/>
                  <wp:docPr id="7965" name="Picture 7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5"/>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462B43">
              <w:rPr>
                <w:i/>
                <w:sz w:val="24"/>
                <w:szCs w:val="24"/>
              </w:rPr>
              <w:t xml:space="preserve"> </w:t>
            </w:r>
            <w:proofErr w:type="spellStart"/>
            <w:r w:rsidRPr="00462B43">
              <w:rPr>
                <w:i/>
                <w:sz w:val="24"/>
                <w:szCs w:val="24"/>
              </w:rPr>
              <w:t>transillumination</w:t>
            </w:r>
            <w:proofErr w:type="spellEnd"/>
            <w:r w:rsidRPr="00462B43">
              <w:rPr>
                <w:i/>
                <w:sz w:val="24"/>
                <w:szCs w:val="24"/>
              </w:rPr>
              <w:t xml:space="preserve"> unit for 32.0 s. The </w:t>
            </w:r>
            <w:r>
              <w:rPr>
                <w:i/>
                <w:noProof/>
                <w:position w:val="-10"/>
                <w:sz w:val="24"/>
                <w:szCs w:val="24"/>
                <w:lang w:bidi="ar-SA"/>
              </w:rPr>
              <w:drawing>
                <wp:inline distT="0" distB="0" distL="0" distR="0" wp14:anchorId="5A380068" wp14:editId="31746D4C">
                  <wp:extent cx="122555" cy="160020"/>
                  <wp:effectExtent l="0" t="0" r="4445" b="0"/>
                  <wp:docPr id="7966" name="Picture 7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6"/>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rays are collimated in such a manner that only 1.00% of them strike the patient. Of those, 20.0% are absorbed in a tumor having a mass of 1.50 kg. What is the dose in rem to the tumor, if the average </w:t>
            </w:r>
            <w:r>
              <w:rPr>
                <w:i/>
                <w:noProof/>
                <w:position w:val="-10"/>
                <w:sz w:val="24"/>
                <w:szCs w:val="24"/>
                <w:lang w:bidi="ar-SA"/>
              </w:rPr>
              <w:drawing>
                <wp:inline distT="0" distB="0" distL="0" distR="0" wp14:anchorId="5A91DC71" wp14:editId="28C2C11B">
                  <wp:extent cx="122555" cy="160020"/>
                  <wp:effectExtent l="0" t="0" r="4445" b="0"/>
                  <wp:docPr id="7967" name="Picture 7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7"/>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 energy per decay is 1.25 MeV? None of the </w:t>
            </w:r>
            <w:r>
              <w:rPr>
                <w:i/>
                <w:noProof/>
                <w:position w:val="-10"/>
                <w:sz w:val="24"/>
                <w:szCs w:val="24"/>
                <w:lang w:bidi="ar-SA"/>
              </w:rPr>
              <w:drawing>
                <wp:inline distT="0" distB="0" distL="0" distR="0" wp14:anchorId="5276EB6B" wp14:editId="37325412">
                  <wp:extent cx="151130" cy="198120"/>
                  <wp:effectExtent l="0" t="0" r="1270" b="5080"/>
                  <wp:docPr id="7968" name="Picture 7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8"/>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462B43">
              <w:rPr>
                <w:i/>
                <w:sz w:val="24"/>
                <w:szCs w:val="24"/>
              </w:rPr>
              <w:t xml:space="preserve">s from the decay </w:t>
            </w:r>
            <w:proofErr w:type="gramStart"/>
            <w:r w:rsidRPr="00462B43">
              <w:rPr>
                <w:i/>
                <w:sz w:val="24"/>
                <w:szCs w:val="24"/>
              </w:rPr>
              <w:t>reach</w:t>
            </w:r>
            <w:proofErr w:type="gramEnd"/>
            <w:r w:rsidRPr="00462B43">
              <w:rPr>
                <w:i/>
                <w:sz w:val="24"/>
                <w:szCs w:val="24"/>
              </w:rPr>
              <w:t xml:space="preserve"> the patient. (b) Is the dose consistent with stated therapeutic doses?</w:t>
            </w:r>
          </w:p>
        </w:tc>
      </w:tr>
      <w:tr w:rsidR="00981CE1" w:rsidRPr="00CD7E5B" w14:paraId="1122F1F6" w14:textId="77777777" w:rsidTr="002D0ED4">
        <w:tc>
          <w:tcPr>
            <w:tcW w:w="1037" w:type="dxa"/>
          </w:tcPr>
          <w:p w14:paraId="640095AA"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057A9844" w14:textId="77777777" w:rsidR="00981CE1" w:rsidRPr="00462B43" w:rsidRDefault="00981CE1" w:rsidP="002D0ED4">
            <w:pPr>
              <w:spacing w:after="0" w:line="240" w:lineRule="auto"/>
              <w:rPr>
                <w:sz w:val="24"/>
                <w:szCs w:val="24"/>
              </w:rPr>
            </w:pPr>
            <w:r w:rsidRPr="00462B43">
              <w:rPr>
                <w:position w:val="70"/>
                <w:sz w:val="24"/>
                <w:szCs w:val="24"/>
              </w:rPr>
              <w:t>(a)</w:t>
            </w:r>
            <w:r w:rsidRPr="00462B43">
              <w:rPr>
                <w:sz w:val="24"/>
                <w:szCs w:val="24"/>
              </w:rPr>
              <w:t xml:space="preserve"> </w:t>
            </w:r>
            <w:r>
              <w:rPr>
                <w:noProof/>
                <w:position w:val="-90"/>
                <w:sz w:val="24"/>
                <w:szCs w:val="24"/>
                <w:lang w:bidi="ar-SA"/>
              </w:rPr>
              <w:drawing>
                <wp:inline distT="0" distB="0" distL="0" distR="0" wp14:anchorId="20CFF51B" wp14:editId="64FAD9FC">
                  <wp:extent cx="4326890" cy="1235075"/>
                  <wp:effectExtent l="0" t="0" r="0" b="9525"/>
                  <wp:docPr id="7969" name="Picture 7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9"/>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4326890" cy="1235075"/>
                          </a:xfrm>
                          <a:prstGeom prst="rect">
                            <a:avLst/>
                          </a:prstGeom>
                          <a:noFill/>
                          <a:ln>
                            <a:noFill/>
                          </a:ln>
                        </pic:spPr>
                      </pic:pic>
                    </a:graphicData>
                  </a:graphic>
                </wp:inline>
              </w:drawing>
            </w:r>
          </w:p>
          <w:p w14:paraId="4B3025B2" w14:textId="77777777" w:rsidR="00981CE1" w:rsidRPr="00462B43" w:rsidRDefault="00981CE1" w:rsidP="002D0ED4">
            <w:pPr>
              <w:spacing w:after="0" w:line="240" w:lineRule="auto"/>
              <w:ind w:left="378" w:hanging="378"/>
              <w:rPr>
                <w:sz w:val="24"/>
                <w:szCs w:val="24"/>
              </w:rPr>
            </w:pPr>
            <w:r w:rsidRPr="00462B43">
              <w:rPr>
                <w:sz w:val="24"/>
                <w:szCs w:val="24"/>
              </w:rPr>
              <w:t>(b) This is consistent with stated therapeutic doses for cancer patients.</w:t>
            </w:r>
          </w:p>
        </w:tc>
      </w:tr>
      <w:tr w:rsidR="00981CE1" w:rsidRPr="009512B5" w14:paraId="147CAA1E" w14:textId="77777777" w:rsidTr="002D0ED4">
        <w:trPr>
          <w:cantSplit/>
        </w:trPr>
        <w:tc>
          <w:tcPr>
            <w:tcW w:w="1037" w:type="dxa"/>
          </w:tcPr>
          <w:p w14:paraId="04A92B1C" w14:textId="77777777" w:rsidR="00981CE1" w:rsidRPr="00462B43" w:rsidRDefault="00981CE1" w:rsidP="002D0ED4">
            <w:pPr>
              <w:spacing w:after="0" w:line="240" w:lineRule="auto"/>
              <w:rPr>
                <w:sz w:val="24"/>
                <w:szCs w:val="24"/>
              </w:rPr>
            </w:pPr>
            <w:r w:rsidRPr="00462B43">
              <w:rPr>
                <w:sz w:val="24"/>
                <w:szCs w:val="24"/>
              </w:rPr>
              <w:lastRenderedPageBreak/>
              <w:t>20.</w:t>
            </w:r>
          </w:p>
        </w:tc>
        <w:tc>
          <w:tcPr>
            <w:tcW w:w="8618" w:type="dxa"/>
          </w:tcPr>
          <w:p w14:paraId="68E7823F" w14:textId="77777777" w:rsidR="00981CE1" w:rsidRPr="00462B43" w:rsidRDefault="00981CE1" w:rsidP="002D0ED4">
            <w:pPr>
              <w:spacing w:after="0" w:line="240" w:lineRule="auto"/>
              <w:rPr>
                <w:i/>
                <w:sz w:val="24"/>
                <w:szCs w:val="24"/>
              </w:rPr>
            </w:pPr>
            <w:r w:rsidRPr="00462B43">
              <w:rPr>
                <w:i/>
                <w:sz w:val="24"/>
                <w:szCs w:val="24"/>
              </w:rPr>
              <w:t xml:space="preserve">What is the mass of </w:t>
            </w:r>
            <w:r>
              <w:rPr>
                <w:i/>
                <w:noProof/>
                <w:position w:val="-6"/>
                <w:sz w:val="24"/>
                <w:szCs w:val="24"/>
                <w:lang w:bidi="ar-SA"/>
              </w:rPr>
              <w:drawing>
                <wp:inline distT="0" distB="0" distL="0" distR="0" wp14:anchorId="068975D6" wp14:editId="627A4BB0">
                  <wp:extent cx="330200" cy="198120"/>
                  <wp:effectExtent l="0" t="0" r="0" b="5080"/>
                  <wp:docPr id="7970" name="Picture 7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0"/>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462B43">
              <w:rPr>
                <w:i/>
                <w:sz w:val="24"/>
                <w:szCs w:val="24"/>
              </w:rPr>
              <w:t xml:space="preserve"> in a cancer therapy </w:t>
            </w:r>
            <w:proofErr w:type="spellStart"/>
            <w:r w:rsidRPr="00462B43">
              <w:rPr>
                <w:i/>
                <w:sz w:val="24"/>
                <w:szCs w:val="24"/>
              </w:rPr>
              <w:t>transillumination</w:t>
            </w:r>
            <w:proofErr w:type="spellEnd"/>
            <w:r w:rsidRPr="00462B43">
              <w:rPr>
                <w:i/>
                <w:sz w:val="24"/>
                <w:szCs w:val="24"/>
              </w:rPr>
              <w:t xml:space="preserve"> unit containing 5.00 </w:t>
            </w:r>
            <w:proofErr w:type="spellStart"/>
            <w:r w:rsidRPr="00462B43">
              <w:rPr>
                <w:i/>
                <w:sz w:val="24"/>
                <w:szCs w:val="24"/>
              </w:rPr>
              <w:t>kCi</w:t>
            </w:r>
            <w:proofErr w:type="spellEnd"/>
            <w:r w:rsidRPr="00462B43">
              <w:rPr>
                <w:i/>
                <w:sz w:val="24"/>
                <w:szCs w:val="24"/>
              </w:rPr>
              <w:t xml:space="preserve"> of </w:t>
            </w:r>
            <w:r>
              <w:rPr>
                <w:i/>
                <w:noProof/>
                <w:position w:val="-6"/>
                <w:sz w:val="24"/>
                <w:szCs w:val="24"/>
                <w:lang w:bidi="ar-SA"/>
              </w:rPr>
              <w:drawing>
                <wp:inline distT="0" distB="0" distL="0" distR="0" wp14:anchorId="08B67A94" wp14:editId="5B8938DC">
                  <wp:extent cx="330200" cy="198120"/>
                  <wp:effectExtent l="0" t="0" r="0" b="5080"/>
                  <wp:docPr id="7971" name="Picture 7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1"/>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330200" cy="198120"/>
                          </a:xfrm>
                          <a:prstGeom prst="rect">
                            <a:avLst/>
                          </a:prstGeom>
                          <a:noFill/>
                          <a:ln>
                            <a:noFill/>
                          </a:ln>
                        </pic:spPr>
                      </pic:pic>
                    </a:graphicData>
                  </a:graphic>
                </wp:inline>
              </w:drawing>
            </w:r>
            <w:r w:rsidRPr="00462B43">
              <w:rPr>
                <w:i/>
                <w:sz w:val="24"/>
                <w:szCs w:val="24"/>
              </w:rPr>
              <w:t>?</w:t>
            </w:r>
          </w:p>
        </w:tc>
      </w:tr>
      <w:tr w:rsidR="00981CE1" w:rsidRPr="009512B5" w14:paraId="0F5B786B" w14:textId="77777777" w:rsidTr="002D0ED4">
        <w:tc>
          <w:tcPr>
            <w:tcW w:w="1037" w:type="dxa"/>
          </w:tcPr>
          <w:p w14:paraId="0D9704B6"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759C7C5A" w14:textId="77777777" w:rsidR="00981CE1" w:rsidRPr="00462B43" w:rsidRDefault="00981CE1" w:rsidP="002D0ED4">
            <w:pPr>
              <w:spacing w:after="0" w:line="240" w:lineRule="auto"/>
              <w:rPr>
                <w:sz w:val="24"/>
                <w:szCs w:val="24"/>
              </w:rPr>
            </w:pPr>
            <w:r>
              <w:rPr>
                <w:noProof/>
                <w:position w:val="-70"/>
                <w:sz w:val="24"/>
                <w:szCs w:val="24"/>
                <w:lang w:bidi="ar-SA"/>
              </w:rPr>
              <w:drawing>
                <wp:inline distT="0" distB="0" distL="0" distR="0" wp14:anchorId="3A57397F" wp14:editId="3F45945B">
                  <wp:extent cx="5109210" cy="1178560"/>
                  <wp:effectExtent l="0" t="0" r="0" b="0"/>
                  <wp:docPr id="7972" name="Picture 7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2"/>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5109210" cy="1178560"/>
                          </a:xfrm>
                          <a:prstGeom prst="rect">
                            <a:avLst/>
                          </a:prstGeom>
                          <a:noFill/>
                          <a:ln>
                            <a:noFill/>
                          </a:ln>
                        </pic:spPr>
                      </pic:pic>
                    </a:graphicData>
                  </a:graphic>
                </wp:inline>
              </w:drawing>
            </w:r>
          </w:p>
        </w:tc>
      </w:tr>
      <w:tr w:rsidR="00981CE1" w:rsidRPr="009512B5" w14:paraId="5C2E155F" w14:textId="77777777" w:rsidTr="002D0ED4">
        <w:tc>
          <w:tcPr>
            <w:tcW w:w="1037" w:type="dxa"/>
          </w:tcPr>
          <w:p w14:paraId="43274DC1" w14:textId="77777777" w:rsidR="00981CE1" w:rsidRPr="00462B43" w:rsidRDefault="00981CE1" w:rsidP="002D0ED4">
            <w:pPr>
              <w:spacing w:after="0" w:line="240" w:lineRule="auto"/>
              <w:rPr>
                <w:sz w:val="24"/>
                <w:szCs w:val="24"/>
              </w:rPr>
            </w:pPr>
            <w:r w:rsidRPr="00462B43">
              <w:rPr>
                <w:sz w:val="24"/>
                <w:szCs w:val="24"/>
              </w:rPr>
              <w:t>21.</w:t>
            </w:r>
          </w:p>
        </w:tc>
        <w:tc>
          <w:tcPr>
            <w:tcW w:w="8618" w:type="dxa"/>
          </w:tcPr>
          <w:p w14:paraId="55DEB762" w14:textId="77777777" w:rsidR="00981CE1" w:rsidRPr="00462B43" w:rsidRDefault="00981CE1" w:rsidP="002D0ED4">
            <w:pPr>
              <w:spacing w:after="0" w:line="240" w:lineRule="auto"/>
              <w:rPr>
                <w:i/>
                <w:sz w:val="24"/>
                <w:szCs w:val="24"/>
              </w:rPr>
            </w:pPr>
            <w:r w:rsidRPr="00462B43">
              <w:rPr>
                <w:i/>
                <w:sz w:val="24"/>
                <w:szCs w:val="24"/>
              </w:rPr>
              <w:t xml:space="preserve">Large amounts of </w:t>
            </w:r>
            <w:r>
              <w:rPr>
                <w:i/>
                <w:noProof/>
                <w:position w:val="-4"/>
                <w:sz w:val="24"/>
                <w:szCs w:val="24"/>
                <w:lang w:bidi="ar-SA"/>
              </w:rPr>
              <w:drawing>
                <wp:inline distT="0" distB="0" distL="0" distR="0" wp14:anchorId="6B592B04" wp14:editId="56D42EFD">
                  <wp:extent cx="330200" cy="188595"/>
                  <wp:effectExtent l="0" t="0" r="0" b="0"/>
                  <wp:docPr id="7973" name="Picture 7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3"/>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330200" cy="188595"/>
                          </a:xfrm>
                          <a:prstGeom prst="rect">
                            <a:avLst/>
                          </a:prstGeom>
                          <a:noFill/>
                          <a:ln>
                            <a:noFill/>
                          </a:ln>
                        </pic:spPr>
                      </pic:pic>
                    </a:graphicData>
                  </a:graphic>
                </wp:inline>
              </w:drawing>
            </w:r>
            <w:r w:rsidRPr="00462B43">
              <w:rPr>
                <w:i/>
                <w:sz w:val="24"/>
                <w:szCs w:val="24"/>
              </w:rPr>
              <w:t xml:space="preserve"> are produced in copper exposed to accelerator beams. While machining contaminated copper, a physicist ingests </w:t>
            </w:r>
            <w:r>
              <w:rPr>
                <w:i/>
                <w:noProof/>
                <w:position w:val="-10"/>
                <w:sz w:val="24"/>
                <w:szCs w:val="24"/>
                <w:lang w:bidi="ar-SA"/>
              </w:rPr>
              <w:drawing>
                <wp:inline distT="0" distB="0" distL="0" distR="0" wp14:anchorId="251B878A" wp14:editId="2C2B74A1">
                  <wp:extent cx="1027430" cy="226060"/>
                  <wp:effectExtent l="0" t="0" r="0" b="2540"/>
                  <wp:docPr id="7974" name="Picture 7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1027430" cy="226060"/>
                          </a:xfrm>
                          <a:prstGeom prst="rect">
                            <a:avLst/>
                          </a:prstGeom>
                          <a:noFill/>
                          <a:ln>
                            <a:noFill/>
                          </a:ln>
                        </pic:spPr>
                      </pic:pic>
                    </a:graphicData>
                  </a:graphic>
                </wp:inline>
              </w:drawing>
            </w:r>
            <w:r w:rsidRPr="00462B43">
              <w:rPr>
                <w:i/>
                <w:sz w:val="24"/>
                <w:szCs w:val="24"/>
              </w:rPr>
              <w:t xml:space="preserve">. </w:t>
            </w:r>
            <w:proofErr w:type="gramStart"/>
            <w:r w:rsidRPr="00462B43">
              <w:rPr>
                <w:i/>
                <w:sz w:val="24"/>
                <w:szCs w:val="24"/>
              </w:rPr>
              <w:t xml:space="preserve">Each </w:t>
            </w:r>
            <w:r>
              <w:rPr>
                <w:i/>
                <w:noProof/>
                <w:position w:val="-4"/>
                <w:sz w:val="24"/>
                <w:szCs w:val="24"/>
                <w:lang w:bidi="ar-SA"/>
              </w:rPr>
              <w:drawing>
                <wp:inline distT="0" distB="0" distL="0" distR="0" wp14:anchorId="1A260082" wp14:editId="3EEE41A9">
                  <wp:extent cx="330200" cy="188595"/>
                  <wp:effectExtent l="0" t="0" r="0" b="0"/>
                  <wp:docPr id="7975" name="Picture 7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5"/>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330200" cy="188595"/>
                          </a:xfrm>
                          <a:prstGeom prst="rect">
                            <a:avLst/>
                          </a:prstGeom>
                          <a:noFill/>
                          <a:ln>
                            <a:noFill/>
                          </a:ln>
                        </pic:spPr>
                      </pic:pic>
                    </a:graphicData>
                  </a:graphic>
                </wp:inline>
              </w:drawing>
            </w:r>
            <w:r w:rsidRPr="00462B43">
              <w:rPr>
                <w:i/>
                <w:sz w:val="24"/>
                <w:szCs w:val="24"/>
              </w:rPr>
              <w:t xml:space="preserve"> decay</w:t>
            </w:r>
            <w:proofErr w:type="gramEnd"/>
            <w:r w:rsidRPr="00462B43">
              <w:rPr>
                <w:i/>
                <w:sz w:val="24"/>
                <w:szCs w:val="24"/>
              </w:rPr>
              <w:t xml:space="preserve"> emits an average </w:t>
            </w:r>
            <w:r>
              <w:rPr>
                <w:i/>
                <w:noProof/>
                <w:position w:val="-10"/>
                <w:sz w:val="24"/>
                <w:szCs w:val="24"/>
                <w:lang w:bidi="ar-SA"/>
              </w:rPr>
              <w:drawing>
                <wp:inline distT="0" distB="0" distL="0" distR="0" wp14:anchorId="5559C058" wp14:editId="6F34C28A">
                  <wp:extent cx="122555" cy="160020"/>
                  <wp:effectExtent l="0" t="0" r="4445" b="0"/>
                  <wp:docPr id="7976" name="Picture 7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6"/>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z w:val="24"/>
                <w:szCs w:val="24"/>
              </w:rPr>
              <w:t xml:space="preserve">-ray energy of 0.550 MeV, 40.0% of which is absorbed in the scientist’s 75.0-kg body. What dose in </w:t>
            </w:r>
            <w:proofErr w:type="spellStart"/>
            <w:r w:rsidRPr="00462B43">
              <w:rPr>
                <w:i/>
                <w:sz w:val="24"/>
                <w:szCs w:val="24"/>
              </w:rPr>
              <w:t>mSv</w:t>
            </w:r>
            <w:proofErr w:type="spellEnd"/>
            <w:r w:rsidRPr="00462B43">
              <w:rPr>
                <w:i/>
                <w:sz w:val="24"/>
                <w:szCs w:val="24"/>
              </w:rPr>
              <w:t xml:space="preserve"> is caused by this in one day?</w:t>
            </w:r>
          </w:p>
        </w:tc>
      </w:tr>
      <w:tr w:rsidR="00981CE1" w:rsidRPr="009512B5" w14:paraId="02E17A7F" w14:textId="77777777" w:rsidTr="002D0ED4">
        <w:tc>
          <w:tcPr>
            <w:tcW w:w="1037" w:type="dxa"/>
          </w:tcPr>
          <w:p w14:paraId="6EF6D77E"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0EB5F1E4" w14:textId="77777777" w:rsidR="00981CE1" w:rsidRPr="00462B43" w:rsidRDefault="00981CE1" w:rsidP="002D0ED4">
            <w:pPr>
              <w:spacing w:after="0" w:line="240" w:lineRule="auto"/>
              <w:rPr>
                <w:sz w:val="24"/>
                <w:szCs w:val="24"/>
              </w:rPr>
            </w:pPr>
            <w:r w:rsidRPr="00462B43">
              <w:rPr>
                <w:sz w:val="24"/>
                <w:szCs w:val="24"/>
              </w:rPr>
              <w:t xml:space="preserve">First, we need to determine the number of decays per day: </w:t>
            </w:r>
          </w:p>
          <w:p w14:paraId="750D67B4" w14:textId="77777777" w:rsidR="00981CE1" w:rsidRPr="00462B43" w:rsidRDefault="00981CE1" w:rsidP="002D0ED4">
            <w:pPr>
              <w:spacing w:after="0" w:line="240" w:lineRule="auto"/>
              <w:rPr>
                <w:sz w:val="24"/>
                <w:szCs w:val="24"/>
              </w:rPr>
            </w:pPr>
            <w:r w:rsidRPr="00462B43">
              <w:rPr>
                <w:sz w:val="24"/>
                <w:szCs w:val="24"/>
              </w:rPr>
              <w:t>decays/day</w:t>
            </w:r>
            <w:r>
              <w:rPr>
                <w:noProof/>
                <w:position w:val="-10"/>
                <w:sz w:val="24"/>
                <w:szCs w:val="24"/>
                <w:lang w:bidi="ar-SA"/>
              </w:rPr>
              <w:drawing>
                <wp:inline distT="0" distB="0" distL="0" distR="0" wp14:anchorId="5618086A" wp14:editId="7307B414">
                  <wp:extent cx="3978275" cy="226060"/>
                  <wp:effectExtent l="0" t="0" r="9525" b="2540"/>
                  <wp:docPr id="7977" name="Picture 7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7"/>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3978275" cy="226060"/>
                          </a:xfrm>
                          <a:prstGeom prst="rect">
                            <a:avLst/>
                          </a:prstGeom>
                          <a:noFill/>
                          <a:ln>
                            <a:noFill/>
                          </a:ln>
                        </pic:spPr>
                      </pic:pic>
                    </a:graphicData>
                  </a:graphic>
                </wp:inline>
              </w:drawing>
            </w:r>
          </w:p>
          <w:p w14:paraId="1E506738" w14:textId="77777777" w:rsidR="00981CE1" w:rsidRPr="00462B43" w:rsidRDefault="00981CE1" w:rsidP="002D0ED4">
            <w:pPr>
              <w:spacing w:after="0" w:line="240" w:lineRule="auto"/>
              <w:rPr>
                <w:sz w:val="24"/>
                <w:szCs w:val="24"/>
              </w:rPr>
            </w:pPr>
            <w:r w:rsidRPr="00462B43">
              <w:rPr>
                <w:sz w:val="24"/>
                <w:szCs w:val="24"/>
              </w:rPr>
              <w:t>Next, we can calculate the energy because each decay emits an average of 0.550 MeV of energy:</w:t>
            </w:r>
          </w:p>
          <w:p w14:paraId="0D948884" w14:textId="77777777" w:rsidR="00981CE1" w:rsidRPr="00462B43" w:rsidRDefault="00981CE1" w:rsidP="002D0ED4">
            <w:pPr>
              <w:spacing w:after="0" w:line="240" w:lineRule="auto"/>
              <w:rPr>
                <w:sz w:val="24"/>
                <w:szCs w:val="24"/>
              </w:rPr>
            </w:pPr>
            <w:r>
              <w:rPr>
                <w:noProof/>
                <w:position w:val="-48"/>
                <w:sz w:val="24"/>
                <w:szCs w:val="24"/>
                <w:lang w:bidi="ar-SA"/>
              </w:rPr>
              <w:drawing>
                <wp:inline distT="0" distB="0" distL="0" distR="0" wp14:anchorId="099460D9" wp14:editId="1C5428CB">
                  <wp:extent cx="4241800" cy="688340"/>
                  <wp:effectExtent l="0" t="0" r="0" b="0"/>
                  <wp:docPr id="7978" name="Picture 7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8"/>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4241800" cy="688340"/>
                          </a:xfrm>
                          <a:prstGeom prst="rect">
                            <a:avLst/>
                          </a:prstGeom>
                          <a:noFill/>
                          <a:ln>
                            <a:noFill/>
                          </a:ln>
                        </pic:spPr>
                      </pic:pic>
                    </a:graphicData>
                  </a:graphic>
                </wp:inline>
              </w:drawing>
            </w:r>
          </w:p>
          <w:p w14:paraId="1645FA23" w14:textId="77777777" w:rsidR="00981CE1" w:rsidRPr="00462B43" w:rsidRDefault="00981CE1" w:rsidP="002D0ED4">
            <w:pPr>
              <w:spacing w:after="0" w:line="240" w:lineRule="auto"/>
              <w:rPr>
                <w:sz w:val="24"/>
                <w:szCs w:val="24"/>
              </w:rPr>
            </w:pPr>
            <w:r w:rsidRPr="00462B43">
              <w:rPr>
                <w:sz w:val="24"/>
                <w:szCs w:val="24"/>
              </w:rPr>
              <w:t xml:space="preserve">Then, dividing by the mass of tissue gives the dose: </w:t>
            </w:r>
          </w:p>
          <w:p w14:paraId="1599BD73" w14:textId="77777777" w:rsidR="00981CE1" w:rsidRPr="00462B43" w:rsidRDefault="00981CE1" w:rsidP="002D0ED4">
            <w:pPr>
              <w:spacing w:after="0" w:line="240" w:lineRule="auto"/>
              <w:rPr>
                <w:sz w:val="24"/>
                <w:szCs w:val="24"/>
              </w:rPr>
            </w:pPr>
            <w:r w:rsidRPr="00462B43">
              <w:rPr>
                <w:sz w:val="24"/>
                <w:szCs w:val="24"/>
              </w:rPr>
              <w:t xml:space="preserve">Dose in rad/d </w:t>
            </w:r>
            <w:r>
              <w:rPr>
                <w:noProof/>
                <w:position w:val="-32"/>
                <w:sz w:val="24"/>
                <w:szCs w:val="24"/>
                <w:lang w:bidi="ar-SA"/>
              </w:rPr>
              <w:drawing>
                <wp:inline distT="0" distB="0" distL="0" distR="0" wp14:anchorId="63ADC3EB" wp14:editId="1C41F5D9">
                  <wp:extent cx="3148330" cy="490220"/>
                  <wp:effectExtent l="0" t="0" r="1270" b="0"/>
                  <wp:docPr id="7979" name="Picture 7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9"/>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148330" cy="490220"/>
                          </a:xfrm>
                          <a:prstGeom prst="rect">
                            <a:avLst/>
                          </a:prstGeom>
                          <a:noFill/>
                          <a:ln>
                            <a:noFill/>
                          </a:ln>
                        </pic:spPr>
                      </pic:pic>
                    </a:graphicData>
                  </a:graphic>
                </wp:inline>
              </w:drawing>
            </w:r>
          </w:p>
          <w:p w14:paraId="4605A91D" w14:textId="77777777" w:rsidR="00981CE1" w:rsidRPr="00462B43" w:rsidRDefault="00981CE1" w:rsidP="002D0ED4">
            <w:pPr>
              <w:spacing w:after="0" w:line="240" w:lineRule="auto"/>
              <w:rPr>
                <w:sz w:val="24"/>
                <w:szCs w:val="24"/>
              </w:rPr>
            </w:pPr>
            <w:r w:rsidRPr="00462B43">
              <w:rPr>
                <w:sz w:val="24"/>
                <w:szCs w:val="24"/>
              </w:rPr>
              <w:t xml:space="preserve">Finally, from </w:t>
            </w:r>
            <w:r w:rsidRPr="00462B43">
              <w:rPr>
                <w:color w:val="984806" w:themeColor="accent6" w:themeShade="80"/>
                <w:sz w:val="24"/>
                <w:szCs w:val="24"/>
              </w:rPr>
              <w:t>Table 32.2</w:t>
            </w:r>
            <w:r w:rsidRPr="00462B43">
              <w:rPr>
                <w:sz w:val="24"/>
                <w:szCs w:val="24"/>
              </w:rPr>
              <w:t xml:space="preserve">, we see that the RBE is 1 for </w:t>
            </w:r>
            <w:r>
              <w:rPr>
                <w:i/>
                <w:noProof/>
                <w:position w:val="-10"/>
                <w:sz w:val="24"/>
                <w:szCs w:val="24"/>
                <w:lang w:bidi="ar-SA"/>
              </w:rPr>
              <w:drawing>
                <wp:inline distT="0" distB="0" distL="0" distR="0" wp14:anchorId="298159C1" wp14:editId="625D055F">
                  <wp:extent cx="122555" cy="160020"/>
                  <wp:effectExtent l="0" t="0" r="4445" b="0"/>
                  <wp:docPr id="7980" name="Picture 7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0"/>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sz w:val="24"/>
                <w:szCs w:val="24"/>
              </w:rPr>
              <w:t xml:space="preserve"> radiation, so:</w:t>
            </w:r>
          </w:p>
          <w:p w14:paraId="62358A2F" w14:textId="77777777" w:rsidR="00981CE1" w:rsidRPr="00462B43" w:rsidRDefault="00981CE1" w:rsidP="002D0ED4">
            <w:pPr>
              <w:spacing w:after="0" w:line="240" w:lineRule="auto"/>
              <w:rPr>
                <w:sz w:val="24"/>
                <w:szCs w:val="24"/>
              </w:rPr>
            </w:pPr>
            <w:r>
              <w:rPr>
                <w:noProof/>
                <w:position w:val="-50"/>
                <w:sz w:val="24"/>
                <w:szCs w:val="24"/>
                <w:lang w:bidi="ar-SA"/>
              </w:rPr>
              <w:drawing>
                <wp:inline distT="0" distB="0" distL="0" distR="0" wp14:anchorId="25A3F98F" wp14:editId="1EA9B9F1">
                  <wp:extent cx="4223385" cy="716280"/>
                  <wp:effectExtent l="0" t="0" r="0" b="0"/>
                  <wp:docPr id="7981" name="Picture 7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1"/>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4223385" cy="716280"/>
                          </a:xfrm>
                          <a:prstGeom prst="rect">
                            <a:avLst/>
                          </a:prstGeom>
                          <a:noFill/>
                          <a:ln>
                            <a:noFill/>
                          </a:ln>
                        </pic:spPr>
                      </pic:pic>
                    </a:graphicData>
                  </a:graphic>
                </wp:inline>
              </w:drawing>
            </w:r>
          </w:p>
          <w:p w14:paraId="3B03264F" w14:textId="77777777" w:rsidR="00981CE1" w:rsidRPr="00462B43" w:rsidRDefault="00981CE1" w:rsidP="002D0ED4">
            <w:pPr>
              <w:spacing w:after="0" w:line="240" w:lineRule="auto"/>
              <w:rPr>
                <w:sz w:val="24"/>
                <w:szCs w:val="24"/>
              </w:rPr>
            </w:pPr>
            <w:r w:rsidRPr="00462B43">
              <w:rPr>
                <w:sz w:val="24"/>
                <w:szCs w:val="24"/>
              </w:rPr>
              <w:t>This dose is approximately</w:t>
            </w:r>
            <w:r w:rsidRPr="00462B43">
              <w:rPr>
                <w:position w:val="-10"/>
                <w:sz w:val="24"/>
                <w:szCs w:val="24"/>
              </w:rPr>
              <w:t xml:space="preserve"> </w:t>
            </w:r>
            <w:r>
              <w:rPr>
                <w:noProof/>
                <w:position w:val="-10"/>
                <w:sz w:val="24"/>
                <w:szCs w:val="24"/>
                <w:lang w:bidi="ar-SA"/>
              </w:rPr>
              <w:drawing>
                <wp:inline distT="0" distB="0" distL="0" distR="0" wp14:anchorId="704F27F7" wp14:editId="27BD31A2">
                  <wp:extent cx="848360" cy="198120"/>
                  <wp:effectExtent l="0" t="0" r="0" b="5080"/>
                  <wp:docPr id="7982" name="Picture 7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2"/>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848360" cy="198120"/>
                          </a:xfrm>
                          <a:prstGeom prst="rect">
                            <a:avLst/>
                          </a:prstGeom>
                          <a:noFill/>
                          <a:ln>
                            <a:noFill/>
                          </a:ln>
                        </pic:spPr>
                      </pic:pic>
                    </a:graphicData>
                  </a:graphic>
                </wp:inline>
              </w:drawing>
            </w:r>
            <w:r w:rsidRPr="00462B43">
              <w:rPr>
                <w:sz w:val="24"/>
                <w:szCs w:val="24"/>
              </w:rPr>
              <w:t>, which is larger than background radiation sources, but smaller than doses given for cancer treatments.</w:t>
            </w:r>
          </w:p>
        </w:tc>
      </w:tr>
      <w:tr w:rsidR="00981CE1" w:rsidRPr="00CD7E5B" w14:paraId="2115B05A" w14:textId="77777777" w:rsidTr="002D0ED4">
        <w:tc>
          <w:tcPr>
            <w:tcW w:w="1037" w:type="dxa"/>
          </w:tcPr>
          <w:p w14:paraId="1F250CCA" w14:textId="77777777" w:rsidR="00981CE1" w:rsidRPr="00462B43" w:rsidRDefault="00981CE1" w:rsidP="002D0ED4">
            <w:pPr>
              <w:spacing w:after="0" w:line="240" w:lineRule="auto"/>
              <w:rPr>
                <w:sz w:val="24"/>
                <w:szCs w:val="24"/>
              </w:rPr>
            </w:pPr>
            <w:r w:rsidRPr="00462B43">
              <w:rPr>
                <w:sz w:val="24"/>
                <w:szCs w:val="24"/>
              </w:rPr>
              <w:lastRenderedPageBreak/>
              <w:t>22.</w:t>
            </w:r>
          </w:p>
        </w:tc>
        <w:tc>
          <w:tcPr>
            <w:tcW w:w="8618" w:type="dxa"/>
          </w:tcPr>
          <w:p w14:paraId="6B687321" w14:textId="77777777" w:rsidR="00981CE1" w:rsidRPr="00462B43" w:rsidRDefault="00981CE1" w:rsidP="002D0ED4">
            <w:pPr>
              <w:spacing w:after="0" w:line="240" w:lineRule="auto"/>
              <w:rPr>
                <w:i/>
                <w:sz w:val="24"/>
                <w:szCs w:val="24"/>
              </w:rPr>
            </w:pPr>
            <w:r w:rsidRPr="00462B43">
              <w:rPr>
                <w:i/>
                <w:sz w:val="24"/>
                <w:szCs w:val="24"/>
              </w:rPr>
              <w:t xml:space="preserve">Naturally occurring </w:t>
            </w:r>
            <w:r>
              <w:rPr>
                <w:i/>
                <w:noProof/>
                <w:position w:val="-4"/>
                <w:sz w:val="24"/>
                <w:szCs w:val="24"/>
                <w:lang w:bidi="ar-SA"/>
              </w:rPr>
              <w:drawing>
                <wp:inline distT="0" distB="0" distL="0" distR="0" wp14:anchorId="2025D3EB" wp14:editId="663F9D75">
                  <wp:extent cx="273685" cy="188595"/>
                  <wp:effectExtent l="0" t="0" r="5715" b="0"/>
                  <wp:docPr id="7983" name="Picture 7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3"/>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462B43">
              <w:rPr>
                <w:i/>
                <w:sz w:val="24"/>
                <w:szCs w:val="24"/>
              </w:rPr>
              <w:t xml:space="preserve"> is listed as responsible for 16 </w:t>
            </w:r>
            <w:proofErr w:type="spellStart"/>
            <w:r w:rsidRPr="00462B43">
              <w:rPr>
                <w:i/>
                <w:sz w:val="24"/>
                <w:szCs w:val="24"/>
              </w:rPr>
              <w:t>mrem</w:t>
            </w:r>
            <w:proofErr w:type="spellEnd"/>
            <w:r w:rsidRPr="00462B43">
              <w:rPr>
                <w:i/>
                <w:sz w:val="24"/>
                <w:szCs w:val="24"/>
              </w:rPr>
              <w:t xml:space="preserve">/y of background radiation. Calculate the mass of </w:t>
            </w:r>
            <w:r>
              <w:rPr>
                <w:i/>
                <w:noProof/>
                <w:position w:val="-4"/>
                <w:sz w:val="24"/>
                <w:szCs w:val="24"/>
                <w:lang w:bidi="ar-SA"/>
              </w:rPr>
              <w:drawing>
                <wp:inline distT="0" distB="0" distL="0" distR="0" wp14:anchorId="31888F76" wp14:editId="5EF4624E">
                  <wp:extent cx="273685" cy="188595"/>
                  <wp:effectExtent l="0" t="0" r="5715" b="0"/>
                  <wp:docPr id="7984" name="Picture 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4"/>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462B43">
              <w:rPr>
                <w:i/>
                <w:sz w:val="24"/>
                <w:szCs w:val="24"/>
              </w:rPr>
              <w:t xml:space="preserve"> that must be inside the 55-kg body of a woman to produce this dose. </w:t>
            </w:r>
            <w:proofErr w:type="gramStart"/>
            <w:r w:rsidRPr="00462B43">
              <w:rPr>
                <w:i/>
                <w:sz w:val="24"/>
                <w:szCs w:val="24"/>
              </w:rPr>
              <w:t xml:space="preserve">Each </w:t>
            </w:r>
            <w:r>
              <w:rPr>
                <w:i/>
                <w:noProof/>
                <w:position w:val="-4"/>
                <w:sz w:val="24"/>
                <w:szCs w:val="24"/>
                <w:lang w:bidi="ar-SA"/>
              </w:rPr>
              <w:drawing>
                <wp:inline distT="0" distB="0" distL="0" distR="0" wp14:anchorId="606C2C44" wp14:editId="30EB160E">
                  <wp:extent cx="273685" cy="188595"/>
                  <wp:effectExtent l="0" t="0" r="5715" b="0"/>
                  <wp:docPr id="7985" name="Picture 7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5"/>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73685" cy="188595"/>
                          </a:xfrm>
                          <a:prstGeom prst="rect">
                            <a:avLst/>
                          </a:prstGeom>
                          <a:noFill/>
                          <a:ln>
                            <a:noFill/>
                          </a:ln>
                        </pic:spPr>
                      </pic:pic>
                    </a:graphicData>
                  </a:graphic>
                </wp:inline>
              </w:drawing>
            </w:r>
            <w:r w:rsidRPr="00462B43">
              <w:rPr>
                <w:i/>
                <w:sz w:val="24"/>
                <w:szCs w:val="24"/>
              </w:rPr>
              <w:t xml:space="preserve"> decay</w:t>
            </w:r>
            <w:proofErr w:type="gramEnd"/>
            <w:r w:rsidRPr="00462B43">
              <w:rPr>
                <w:i/>
                <w:sz w:val="24"/>
                <w:szCs w:val="24"/>
              </w:rPr>
              <w:t xml:space="preserve"> emits a 1.32-MeV </w:t>
            </w:r>
            <w:r>
              <w:rPr>
                <w:i/>
                <w:noProof/>
                <w:position w:val="-10"/>
                <w:sz w:val="24"/>
                <w:szCs w:val="24"/>
                <w:lang w:bidi="ar-SA"/>
              </w:rPr>
              <w:drawing>
                <wp:inline distT="0" distB="0" distL="0" distR="0" wp14:anchorId="45B9D966" wp14:editId="05D5EE62">
                  <wp:extent cx="151130" cy="198120"/>
                  <wp:effectExtent l="0" t="0" r="1270" b="5080"/>
                  <wp:docPr id="7986" name="Picture 7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6"/>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151130" cy="198120"/>
                          </a:xfrm>
                          <a:prstGeom prst="rect">
                            <a:avLst/>
                          </a:prstGeom>
                          <a:noFill/>
                          <a:ln>
                            <a:noFill/>
                          </a:ln>
                        </pic:spPr>
                      </pic:pic>
                    </a:graphicData>
                  </a:graphic>
                </wp:inline>
              </w:drawing>
            </w:r>
            <w:r w:rsidRPr="00462B43">
              <w:rPr>
                <w:i/>
                <w:sz w:val="24"/>
                <w:szCs w:val="24"/>
              </w:rPr>
              <w:t>, and 50% of the energy is absorbed inside the body.</w:t>
            </w:r>
          </w:p>
        </w:tc>
      </w:tr>
      <w:tr w:rsidR="00981CE1" w:rsidRPr="00CD7E5B" w14:paraId="2C5C415D" w14:textId="77777777" w:rsidTr="002D0ED4">
        <w:tc>
          <w:tcPr>
            <w:tcW w:w="1037" w:type="dxa"/>
          </w:tcPr>
          <w:p w14:paraId="581B2DCF"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25B9321F" w14:textId="77777777" w:rsidR="00981CE1" w:rsidRPr="00462B43" w:rsidRDefault="00981CE1" w:rsidP="002D0ED4">
            <w:pPr>
              <w:spacing w:after="0" w:line="240" w:lineRule="auto"/>
              <w:rPr>
                <w:sz w:val="24"/>
                <w:szCs w:val="24"/>
              </w:rPr>
            </w:pPr>
            <w:r>
              <w:rPr>
                <w:noProof/>
                <w:position w:val="-32"/>
                <w:sz w:val="24"/>
                <w:szCs w:val="24"/>
                <w:lang w:bidi="ar-SA"/>
              </w:rPr>
              <w:drawing>
                <wp:inline distT="0" distB="0" distL="0" distR="0" wp14:anchorId="7B26CE49" wp14:editId="1AC4B890">
                  <wp:extent cx="801370" cy="443230"/>
                  <wp:effectExtent l="0" t="0" r="11430" b="0"/>
                  <wp:docPr id="7987" name="Picture 7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7"/>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801370" cy="443230"/>
                          </a:xfrm>
                          <a:prstGeom prst="rect">
                            <a:avLst/>
                          </a:prstGeom>
                          <a:noFill/>
                          <a:ln>
                            <a:noFill/>
                          </a:ln>
                        </pic:spPr>
                      </pic:pic>
                    </a:graphicData>
                  </a:graphic>
                </wp:inline>
              </w:drawing>
            </w:r>
            <w:r w:rsidRPr="00462B43">
              <w:rPr>
                <w:sz w:val="24"/>
                <w:szCs w:val="24"/>
              </w:rPr>
              <w:t xml:space="preserve">. The energy deposited (per year) is </w:t>
            </w:r>
            <w:r>
              <w:rPr>
                <w:noProof/>
                <w:position w:val="-10"/>
                <w:sz w:val="24"/>
                <w:szCs w:val="24"/>
                <w:lang w:bidi="ar-SA"/>
              </w:rPr>
              <w:drawing>
                <wp:inline distT="0" distB="0" distL="0" distR="0" wp14:anchorId="07E9317A" wp14:editId="181BBB89">
                  <wp:extent cx="1036955" cy="198120"/>
                  <wp:effectExtent l="0" t="0" r="4445" b="5080"/>
                  <wp:docPr id="7988" name="Picture 7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8"/>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1036955" cy="198120"/>
                          </a:xfrm>
                          <a:prstGeom prst="rect">
                            <a:avLst/>
                          </a:prstGeom>
                          <a:noFill/>
                          <a:ln>
                            <a:noFill/>
                          </a:ln>
                        </pic:spPr>
                      </pic:pic>
                    </a:graphicData>
                  </a:graphic>
                </wp:inline>
              </w:drawing>
            </w:r>
          </w:p>
          <w:p w14:paraId="4CC49385" w14:textId="77777777" w:rsidR="00981CE1" w:rsidRPr="00462B43" w:rsidRDefault="00981CE1" w:rsidP="002D0ED4">
            <w:pPr>
              <w:spacing w:after="0" w:line="240" w:lineRule="auto"/>
              <w:rPr>
                <w:sz w:val="24"/>
                <w:szCs w:val="24"/>
              </w:rPr>
            </w:pPr>
            <w:r>
              <w:rPr>
                <w:noProof/>
                <w:position w:val="-218"/>
                <w:sz w:val="24"/>
                <w:szCs w:val="24"/>
                <w:lang w:bidi="ar-SA"/>
              </w:rPr>
              <w:drawing>
                <wp:inline distT="0" distB="0" distL="0" distR="0" wp14:anchorId="7AF642AB" wp14:editId="54689A66">
                  <wp:extent cx="4279900" cy="2884805"/>
                  <wp:effectExtent l="0" t="0" r="12700" b="10795"/>
                  <wp:docPr id="7989" name="Picture 7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9"/>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4279900" cy="2884805"/>
                          </a:xfrm>
                          <a:prstGeom prst="rect">
                            <a:avLst/>
                          </a:prstGeom>
                          <a:noFill/>
                          <a:ln>
                            <a:noFill/>
                          </a:ln>
                        </pic:spPr>
                      </pic:pic>
                    </a:graphicData>
                  </a:graphic>
                </wp:inline>
              </w:drawing>
            </w:r>
          </w:p>
        </w:tc>
      </w:tr>
      <w:tr w:rsidR="00981CE1" w:rsidRPr="00CD7E5B" w14:paraId="183988A8" w14:textId="77777777" w:rsidTr="002D0ED4">
        <w:tc>
          <w:tcPr>
            <w:tcW w:w="1037" w:type="dxa"/>
          </w:tcPr>
          <w:p w14:paraId="6A4463C6" w14:textId="77777777" w:rsidR="00981CE1" w:rsidRPr="00462B43" w:rsidRDefault="00981CE1" w:rsidP="002D0ED4">
            <w:pPr>
              <w:spacing w:after="0" w:line="240" w:lineRule="auto"/>
              <w:rPr>
                <w:sz w:val="24"/>
                <w:szCs w:val="24"/>
              </w:rPr>
            </w:pPr>
            <w:r w:rsidRPr="00462B43">
              <w:rPr>
                <w:sz w:val="24"/>
                <w:szCs w:val="24"/>
              </w:rPr>
              <w:t>23.</w:t>
            </w:r>
          </w:p>
        </w:tc>
        <w:tc>
          <w:tcPr>
            <w:tcW w:w="8618" w:type="dxa"/>
          </w:tcPr>
          <w:p w14:paraId="5CB49EB6" w14:textId="77777777" w:rsidR="00981CE1" w:rsidRPr="00462B43" w:rsidRDefault="00981CE1" w:rsidP="002D0ED4">
            <w:pPr>
              <w:spacing w:after="0" w:line="240" w:lineRule="auto"/>
              <w:rPr>
                <w:i/>
                <w:sz w:val="24"/>
                <w:szCs w:val="24"/>
              </w:rPr>
            </w:pPr>
            <w:r w:rsidRPr="00462B43">
              <w:rPr>
                <w:i/>
                <w:sz w:val="24"/>
                <w:szCs w:val="24"/>
              </w:rPr>
              <w:t xml:space="preserve">(a) Background radiation due to </w:t>
            </w:r>
            <w:r>
              <w:rPr>
                <w:i/>
                <w:noProof/>
                <w:position w:val="-6"/>
                <w:sz w:val="24"/>
                <w:szCs w:val="24"/>
                <w:lang w:bidi="ar-SA"/>
              </w:rPr>
              <w:drawing>
                <wp:inline distT="0" distB="0" distL="0" distR="0" wp14:anchorId="4BF813B2" wp14:editId="071868F0">
                  <wp:extent cx="377190" cy="198120"/>
                  <wp:effectExtent l="0" t="0" r="3810" b="5080"/>
                  <wp:docPr id="7990" name="Picture 7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62B43">
              <w:rPr>
                <w:i/>
                <w:sz w:val="24"/>
                <w:szCs w:val="24"/>
              </w:rPr>
              <w:t xml:space="preserve"> averages only 0.01 </w:t>
            </w:r>
            <w:proofErr w:type="spellStart"/>
            <w:r w:rsidRPr="00462B43">
              <w:rPr>
                <w:i/>
                <w:sz w:val="24"/>
                <w:szCs w:val="24"/>
              </w:rPr>
              <w:t>mSv</w:t>
            </w:r>
            <w:proofErr w:type="spellEnd"/>
            <w:r w:rsidRPr="00462B43">
              <w:rPr>
                <w:i/>
                <w:sz w:val="24"/>
                <w:szCs w:val="24"/>
              </w:rPr>
              <w:t xml:space="preserve">/y, but it can range upward depending on where a person lives. Find the mass of </w:t>
            </w:r>
            <w:r>
              <w:rPr>
                <w:i/>
                <w:noProof/>
                <w:position w:val="-6"/>
                <w:sz w:val="24"/>
                <w:szCs w:val="24"/>
                <w:lang w:bidi="ar-SA"/>
              </w:rPr>
              <w:drawing>
                <wp:inline distT="0" distB="0" distL="0" distR="0" wp14:anchorId="4E7E676C" wp14:editId="625288D4">
                  <wp:extent cx="377190" cy="198120"/>
                  <wp:effectExtent l="0" t="0" r="3810" b="5080"/>
                  <wp:docPr id="7991" name="Picture 7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1"/>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62B43">
              <w:rPr>
                <w:i/>
                <w:sz w:val="24"/>
                <w:szCs w:val="24"/>
              </w:rPr>
              <w:t xml:space="preserve"> in the 80.0-kg body of a man who receives a dose of 2.50-mSv/y from it, noting that </w:t>
            </w:r>
            <w:proofErr w:type="gramStart"/>
            <w:r w:rsidRPr="00462B43">
              <w:rPr>
                <w:i/>
                <w:sz w:val="24"/>
                <w:szCs w:val="24"/>
              </w:rPr>
              <w:t xml:space="preserve">each </w:t>
            </w:r>
            <w:r>
              <w:rPr>
                <w:i/>
                <w:noProof/>
                <w:position w:val="-6"/>
                <w:sz w:val="24"/>
                <w:szCs w:val="24"/>
                <w:lang w:bidi="ar-SA"/>
              </w:rPr>
              <w:drawing>
                <wp:inline distT="0" distB="0" distL="0" distR="0" wp14:anchorId="13580AC1" wp14:editId="33A14A82">
                  <wp:extent cx="377190" cy="198120"/>
                  <wp:effectExtent l="0" t="0" r="3810" b="5080"/>
                  <wp:docPr id="7992" name="Picture 7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2"/>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377190" cy="198120"/>
                          </a:xfrm>
                          <a:prstGeom prst="rect">
                            <a:avLst/>
                          </a:prstGeom>
                          <a:noFill/>
                          <a:ln>
                            <a:noFill/>
                          </a:ln>
                        </pic:spPr>
                      </pic:pic>
                    </a:graphicData>
                  </a:graphic>
                </wp:inline>
              </w:drawing>
            </w:r>
            <w:r w:rsidRPr="00462B43">
              <w:rPr>
                <w:i/>
                <w:sz w:val="24"/>
                <w:szCs w:val="24"/>
              </w:rPr>
              <w:t xml:space="preserve"> decay</w:t>
            </w:r>
            <w:proofErr w:type="gramEnd"/>
            <w:r w:rsidRPr="00462B43">
              <w:rPr>
                <w:i/>
                <w:sz w:val="24"/>
                <w:szCs w:val="24"/>
              </w:rPr>
              <w:t xml:space="preserve"> emits a 4.80-MeV </w:t>
            </w:r>
            <w:r>
              <w:rPr>
                <w:i/>
                <w:noProof/>
                <w:position w:val="-6"/>
                <w:sz w:val="24"/>
                <w:szCs w:val="24"/>
                <w:lang w:bidi="ar-SA"/>
              </w:rPr>
              <w:drawing>
                <wp:inline distT="0" distB="0" distL="0" distR="0" wp14:anchorId="4DB42023" wp14:editId="1241C06D">
                  <wp:extent cx="151130" cy="141605"/>
                  <wp:effectExtent l="0" t="0" r="1270" b="10795"/>
                  <wp:docPr id="7993" name="Picture 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3"/>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151130" cy="141605"/>
                          </a:xfrm>
                          <a:prstGeom prst="rect">
                            <a:avLst/>
                          </a:prstGeom>
                          <a:noFill/>
                          <a:ln>
                            <a:noFill/>
                          </a:ln>
                        </pic:spPr>
                      </pic:pic>
                    </a:graphicData>
                  </a:graphic>
                </wp:inline>
              </w:drawing>
            </w:r>
            <w:r w:rsidRPr="00462B43">
              <w:rPr>
                <w:i/>
                <w:sz w:val="24"/>
                <w:szCs w:val="24"/>
              </w:rPr>
              <w:t xml:space="preserve"> particle. You may neglect dose due to daughters and assume a constant amount, evenly distributed due to balanced ingestion and bodily elimination. (b) Is it surprising that such a small mass could cause a measurable radiation dose? Explain.</w:t>
            </w:r>
          </w:p>
        </w:tc>
      </w:tr>
      <w:tr w:rsidR="00981CE1" w:rsidRPr="00CD7E5B" w14:paraId="6CC882EF" w14:textId="77777777" w:rsidTr="002D0ED4">
        <w:tc>
          <w:tcPr>
            <w:tcW w:w="1037" w:type="dxa"/>
          </w:tcPr>
          <w:p w14:paraId="723C5504"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0F967F4E"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32"/>
                <w:sz w:val="24"/>
                <w:szCs w:val="24"/>
                <w:lang w:bidi="ar-SA"/>
              </w:rPr>
              <w:drawing>
                <wp:inline distT="0" distB="0" distL="0" distR="0" wp14:anchorId="7F7FC3AD" wp14:editId="6382B8E2">
                  <wp:extent cx="801370" cy="443230"/>
                  <wp:effectExtent l="0" t="0" r="11430" b="0"/>
                  <wp:docPr id="7994" name="Picture 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4"/>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801370" cy="443230"/>
                          </a:xfrm>
                          <a:prstGeom prst="rect">
                            <a:avLst/>
                          </a:prstGeom>
                          <a:noFill/>
                          <a:ln>
                            <a:noFill/>
                          </a:ln>
                        </pic:spPr>
                      </pic:pic>
                    </a:graphicData>
                  </a:graphic>
                </wp:inline>
              </w:drawing>
            </w:r>
            <w:r w:rsidRPr="00462B43">
              <w:rPr>
                <w:sz w:val="24"/>
                <w:szCs w:val="24"/>
              </w:rPr>
              <w:t xml:space="preserve">. The energy deposited (per year) is </w:t>
            </w:r>
            <w:r>
              <w:rPr>
                <w:noProof/>
                <w:position w:val="-6"/>
                <w:sz w:val="24"/>
                <w:szCs w:val="24"/>
                <w:lang w:bidi="ar-SA"/>
              </w:rPr>
              <w:drawing>
                <wp:inline distT="0" distB="0" distL="0" distR="0" wp14:anchorId="28FBABD1" wp14:editId="59FB321D">
                  <wp:extent cx="735330" cy="179070"/>
                  <wp:effectExtent l="0" t="0" r="1270" b="0"/>
                  <wp:docPr id="7995" name="Picture 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5"/>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735330" cy="179070"/>
                          </a:xfrm>
                          <a:prstGeom prst="rect">
                            <a:avLst/>
                          </a:prstGeom>
                          <a:noFill/>
                          <a:ln>
                            <a:noFill/>
                          </a:ln>
                        </pic:spPr>
                      </pic:pic>
                    </a:graphicData>
                  </a:graphic>
                </wp:inline>
              </w:drawing>
            </w:r>
          </w:p>
          <w:p w14:paraId="1B9E88C3" w14:textId="77777777" w:rsidR="00981CE1" w:rsidRPr="00462B43" w:rsidRDefault="00981CE1" w:rsidP="002D0ED4">
            <w:pPr>
              <w:spacing w:after="0" w:line="240" w:lineRule="auto"/>
              <w:ind w:left="378"/>
              <w:rPr>
                <w:position w:val="-218"/>
                <w:sz w:val="24"/>
                <w:szCs w:val="24"/>
              </w:rPr>
            </w:pPr>
            <w:r>
              <w:rPr>
                <w:noProof/>
                <w:position w:val="-32"/>
                <w:sz w:val="24"/>
                <w:szCs w:val="24"/>
                <w:lang w:bidi="ar-SA"/>
              </w:rPr>
              <w:drawing>
                <wp:inline distT="0" distB="0" distL="0" distR="0" wp14:anchorId="14BE5D6D" wp14:editId="6612DEBC">
                  <wp:extent cx="3101340" cy="480695"/>
                  <wp:effectExtent l="0" t="0" r="0" b="1905"/>
                  <wp:docPr id="7996" name="Picture 7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6"/>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3101340" cy="480695"/>
                          </a:xfrm>
                          <a:prstGeom prst="rect">
                            <a:avLst/>
                          </a:prstGeom>
                          <a:noFill/>
                          <a:ln>
                            <a:noFill/>
                          </a:ln>
                        </pic:spPr>
                      </pic:pic>
                    </a:graphicData>
                  </a:graphic>
                </wp:inline>
              </w:drawing>
            </w:r>
          </w:p>
          <w:p w14:paraId="2BF167E0" w14:textId="77777777" w:rsidR="00981CE1" w:rsidRPr="00462B43" w:rsidRDefault="00981CE1" w:rsidP="002D0ED4">
            <w:pPr>
              <w:spacing w:after="0" w:line="240" w:lineRule="auto"/>
              <w:ind w:left="378"/>
              <w:rPr>
                <w:sz w:val="24"/>
                <w:szCs w:val="24"/>
              </w:rPr>
            </w:pPr>
            <w:r>
              <w:rPr>
                <w:noProof/>
                <w:position w:val="-200"/>
                <w:sz w:val="24"/>
                <w:szCs w:val="24"/>
                <w:lang w:bidi="ar-SA"/>
              </w:rPr>
              <w:lastRenderedPageBreak/>
              <w:drawing>
                <wp:inline distT="0" distB="0" distL="0" distR="0" wp14:anchorId="7CF7BEB7" wp14:editId="475C6C50">
                  <wp:extent cx="4949190" cy="2620645"/>
                  <wp:effectExtent l="0" t="0" r="3810" b="0"/>
                  <wp:docPr id="7997" name="Picture 7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7"/>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4949190" cy="2620645"/>
                          </a:xfrm>
                          <a:prstGeom prst="rect">
                            <a:avLst/>
                          </a:prstGeom>
                          <a:noFill/>
                          <a:ln>
                            <a:noFill/>
                          </a:ln>
                        </pic:spPr>
                      </pic:pic>
                    </a:graphicData>
                  </a:graphic>
                </wp:inline>
              </w:drawing>
            </w:r>
          </w:p>
          <w:p w14:paraId="672AB757" w14:textId="77777777" w:rsidR="00981CE1" w:rsidRPr="00462B43" w:rsidRDefault="00981CE1" w:rsidP="002D0ED4">
            <w:pPr>
              <w:spacing w:after="0" w:line="240" w:lineRule="auto"/>
              <w:ind w:left="378" w:hanging="378"/>
              <w:rPr>
                <w:sz w:val="24"/>
                <w:szCs w:val="24"/>
              </w:rPr>
            </w:pPr>
            <w:r w:rsidRPr="00462B43">
              <w:rPr>
                <w:sz w:val="24"/>
                <w:szCs w:val="24"/>
              </w:rPr>
              <w:t>(b) No. The energy per decay is large, the half-life is relatively small, and it is an alpha emitter.</w:t>
            </w:r>
          </w:p>
        </w:tc>
      </w:tr>
      <w:tr w:rsidR="00981CE1" w:rsidRPr="00CD7E5B" w14:paraId="76059671" w14:textId="77777777" w:rsidTr="002D0ED4">
        <w:tc>
          <w:tcPr>
            <w:tcW w:w="1037" w:type="dxa"/>
          </w:tcPr>
          <w:p w14:paraId="6353EE1A" w14:textId="77777777" w:rsidR="00981CE1" w:rsidRPr="00462B43" w:rsidRDefault="00981CE1" w:rsidP="002D0ED4">
            <w:pPr>
              <w:spacing w:after="0" w:line="240" w:lineRule="auto"/>
              <w:rPr>
                <w:sz w:val="24"/>
                <w:szCs w:val="24"/>
              </w:rPr>
            </w:pPr>
            <w:r w:rsidRPr="00462B43">
              <w:rPr>
                <w:sz w:val="24"/>
                <w:szCs w:val="24"/>
              </w:rPr>
              <w:lastRenderedPageBreak/>
              <w:t>24.</w:t>
            </w:r>
          </w:p>
        </w:tc>
        <w:tc>
          <w:tcPr>
            <w:tcW w:w="8618" w:type="dxa"/>
          </w:tcPr>
          <w:p w14:paraId="25E24F36" w14:textId="77777777" w:rsidR="00981CE1" w:rsidRPr="00462B43" w:rsidRDefault="00981CE1" w:rsidP="002D0ED4">
            <w:pPr>
              <w:spacing w:after="0" w:line="240" w:lineRule="auto"/>
              <w:rPr>
                <w:i/>
                <w:sz w:val="24"/>
                <w:szCs w:val="24"/>
              </w:rPr>
            </w:pPr>
            <w:r w:rsidRPr="00462B43">
              <w:rPr>
                <w:i/>
                <w:sz w:val="24"/>
                <w:szCs w:val="24"/>
              </w:rPr>
              <w:t xml:space="preserve">The annual radiation dose from </w:t>
            </w:r>
            <w:r>
              <w:rPr>
                <w:i/>
                <w:noProof/>
                <w:position w:val="-6"/>
                <w:sz w:val="24"/>
                <w:szCs w:val="24"/>
                <w:lang w:bidi="ar-SA"/>
              </w:rPr>
              <w:drawing>
                <wp:inline distT="0" distB="0" distL="0" distR="0" wp14:anchorId="3FB42064" wp14:editId="7C4B624F">
                  <wp:extent cx="235585" cy="198120"/>
                  <wp:effectExtent l="0" t="0" r="0" b="5080"/>
                  <wp:docPr id="7998" name="Picture 7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8"/>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462B43">
              <w:rPr>
                <w:i/>
                <w:sz w:val="24"/>
                <w:szCs w:val="24"/>
              </w:rPr>
              <w:t xml:space="preserve"> in our bodies is 0.01 </w:t>
            </w:r>
            <w:proofErr w:type="spellStart"/>
            <w:r w:rsidRPr="00462B43">
              <w:rPr>
                <w:i/>
                <w:sz w:val="24"/>
                <w:szCs w:val="24"/>
              </w:rPr>
              <w:t>mSv</w:t>
            </w:r>
            <w:proofErr w:type="spellEnd"/>
            <w:r w:rsidRPr="00462B43">
              <w:rPr>
                <w:i/>
                <w:sz w:val="24"/>
                <w:szCs w:val="24"/>
              </w:rPr>
              <w:t xml:space="preserve">/y. Each </w:t>
            </w:r>
            <w:r>
              <w:rPr>
                <w:i/>
                <w:noProof/>
                <w:position w:val="-6"/>
                <w:sz w:val="24"/>
                <w:szCs w:val="24"/>
                <w:lang w:bidi="ar-SA"/>
              </w:rPr>
              <w:drawing>
                <wp:inline distT="0" distB="0" distL="0" distR="0" wp14:anchorId="73076390" wp14:editId="7D8376AE">
                  <wp:extent cx="235585" cy="198120"/>
                  <wp:effectExtent l="0" t="0" r="0" b="5080"/>
                  <wp:docPr id="7999" name="Picture 7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9"/>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462B43">
              <w:rPr>
                <w:i/>
                <w:sz w:val="24"/>
                <w:szCs w:val="24"/>
              </w:rPr>
              <w:t xml:space="preserve"> decay emits </w:t>
            </w:r>
            <w:proofErr w:type="gramStart"/>
            <w:r w:rsidRPr="00462B43">
              <w:rPr>
                <w:i/>
                <w:sz w:val="24"/>
                <w:szCs w:val="24"/>
              </w:rPr>
              <w:t>a</w:t>
            </w:r>
            <w:proofErr w:type="gramEnd"/>
            <w:r w:rsidRPr="00462B43">
              <w:rPr>
                <w:i/>
                <w:sz w:val="24"/>
                <w:szCs w:val="24"/>
              </w:rPr>
              <w:t xml:space="preserve"> </w:t>
            </w:r>
            <w:r>
              <w:rPr>
                <w:i/>
                <w:noProof/>
                <w:position w:val="-10"/>
                <w:sz w:val="24"/>
                <w:szCs w:val="24"/>
                <w:lang w:bidi="ar-SA"/>
              </w:rPr>
              <w:drawing>
                <wp:inline distT="0" distB="0" distL="0" distR="0" wp14:anchorId="376CFCA7" wp14:editId="6B256DDA">
                  <wp:extent cx="216535" cy="226060"/>
                  <wp:effectExtent l="0" t="0" r="12065" b="2540"/>
                  <wp:docPr id="8000" name="Picture 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0"/>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462B43">
              <w:rPr>
                <w:i/>
                <w:sz w:val="24"/>
                <w:szCs w:val="24"/>
              </w:rPr>
              <w:t xml:space="preserve"> averaging 0.0750 MeV. Taking the fraction of </w:t>
            </w:r>
            <w:r>
              <w:rPr>
                <w:i/>
                <w:noProof/>
                <w:position w:val="-6"/>
                <w:sz w:val="24"/>
                <w:szCs w:val="24"/>
                <w:lang w:bidi="ar-SA"/>
              </w:rPr>
              <w:drawing>
                <wp:inline distT="0" distB="0" distL="0" distR="0" wp14:anchorId="15F44693" wp14:editId="57442AFA">
                  <wp:extent cx="235585" cy="198120"/>
                  <wp:effectExtent l="0" t="0" r="0" b="5080"/>
                  <wp:docPr id="8001" name="Picture 8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1"/>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462B43">
              <w:rPr>
                <w:i/>
                <w:sz w:val="24"/>
                <w:szCs w:val="24"/>
              </w:rPr>
              <w:t xml:space="preserve"> to be </w:t>
            </w:r>
            <w:r>
              <w:rPr>
                <w:i/>
                <w:noProof/>
                <w:position w:val="-6"/>
                <w:sz w:val="24"/>
                <w:szCs w:val="24"/>
                <w:lang w:bidi="ar-SA"/>
              </w:rPr>
              <w:drawing>
                <wp:inline distT="0" distB="0" distL="0" distR="0" wp14:anchorId="6D318DC9" wp14:editId="2119577A">
                  <wp:extent cx="622300" cy="198120"/>
                  <wp:effectExtent l="0" t="0" r="12700" b="5080"/>
                  <wp:docPr id="8002" name="Picture 8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2"/>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622300" cy="198120"/>
                          </a:xfrm>
                          <a:prstGeom prst="rect">
                            <a:avLst/>
                          </a:prstGeom>
                          <a:noFill/>
                          <a:ln>
                            <a:noFill/>
                          </a:ln>
                        </pic:spPr>
                      </pic:pic>
                    </a:graphicData>
                  </a:graphic>
                </wp:inline>
              </w:drawing>
            </w:r>
            <w:r w:rsidRPr="00462B43">
              <w:rPr>
                <w:i/>
                <w:sz w:val="24"/>
                <w:szCs w:val="24"/>
              </w:rPr>
              <w:t xml:space="preserve"> of normal </w:t>
            </w:r>
            <w:r>
              <w:rPr>
                <w:i/>
                <w:noProof/>
                <w:position w:val="-6"/>
                <w:sz w:val="24"/>
                <w:szCs w:val="24"/>
                <w:lang w:bidi="ar-SA"/>
              </w:rPr>
              <w:drawing>
                <wp:inline distT="0" distB="0" distL="0" distR="0" wp14:anchorId="643D95BF" wp14:editId="29A6A398">
                  <wp:extent cx="235585" cy="198120"/>
                  <wp:effectExtent l="0" t="0" r="0" b="5080"/>
                  <wp:docPr id="8003" name="Picture 8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3"/>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35585" cy="198120"/>
                          </a:xfrm>
                          <a:prstGeom prst="rect">
                            <a:avLst/>
                          </a:prstGeom>
                          <a:noFill/>
                          <a:ln>
                            <a:noFill/>
                          </a:ln>
                        </pic:spPr>
                      </pic:pic>
                    </a:graphicData>
                  </a:graphic>
                </wp:inline>
              </w:drawing>
            </w:r>
            <w:r w:rsidRPr="00462B43">
              <w:rPr>
                <w:i/>
                <w:sz w:val="24"/>
                <w:szCs w:val="24"/>
              </w:rPr>
              <w:t xml:space="preserve"> and assuming the body is 13% carbon, estimate the fraction of the decay energy absorbed. (The rest escapes, exposing those close to you.)</w:t>
            </w:r>
          </w:p>
        </w:tc>
      </w:tr>
      <w:tr w:rsidR="00981CE1" w:rsidRPr="00CD7E5B" w14:paraId="627A9205" w14:textId="77777777" w:rsidTr="002D0ED4">
        <w:tc>
          <w:tcPr>
            <w:tcW w:w="1037" w:type="dxa"/>
          </w:tcPr>
          <w:p w14:paraId="4F69665C"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1988B443" w14:textId="77777777" w:rsidR="00981CE1" w:rsidRPr="00462B43" w:rsidRDefault="00981CE1" w:rsidP="002D0ED4">
            <w:pPr>
              <w:spacing w:after="0" w:line="240" w:lineRule="auto"/>
              <w:rPr>
                <w:position w:val="-212"/>
                <w:sz w:val="24"/>
                <w:szCs w:val="24"/>
              </w:rPr>
            </w:pPr>
            <w:r>
              <w:rPr>
                <w:noProof/>
                <w:position w:val="-154"/>
                <w:sz w:val="24"/>
                <w:szCs w:val="24"/>
                <w:lang w:bidi="ar-SA"/>
              </w:rPr>
              <w:drawing>
                <wp:inline distT="0" distB="0" distL="0" distR="0" wp14:anchorId="78DEC493" wp14:editId="15282AC0">
                  <wp:extent cx="5156200" cy="2120900"/>
                  <wp:effectExtent l="0" t="0" r="0" b="12700"/>
                  <wp:docPr id="8004" name="Picture 8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4"/>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5156200" cy="2120900"/>
                          </a:xfrm>
                          <a:prstGeom prst="rect">
                            <a:avLst/>
                          </a:prstGeom>
                          <a:noFill/>
                          <a:ln>
                            <a:noFill/>
                          </a:ln>
                        </pic:spPr>
                      </pic:pic>
                    </a:graphicData>
                  </a:graphic>
                </wp:inline>
              </w:drawing>
            </w:r>
          </w:p>
          <w:p w14:paraId="2C7823D7" w14:textId="77777777" w:rsidR="00981CE1" w:rsidRPr="00462B43" w:rsidRDefault="00981CE1" w:rsidP="002D0ED4">
            <w:pPr>
              <w:spacing w:after="0" w:line="240" w:lineRule="auto"/>
              <w:rPr>
                <w:position w:val="-192"/>
                <w:sz w:val="24"/>
                <w:szCs w:val="24"/>
              </w:rPr>
            </w:pPr>
            <w:r>
              <w:rPr>
                <w:noProof/>
                <w:position w:val="-64"/>
                <w:sz w:val="24"/>
                <w:szCs w:val="24"/>
                <w:lang w:bidi="ar-SA"/>
              </w:rPr>
              <w:drawing>
                <wp:inline distT="0" distB="0" distL="0" distR="0" wp14:anchorId="40FCB83B" wp14:editId="3A3476EA">
                  <wp:extent cx="2931795" cy="885825"/>
                  <wp:effectExtent l="0" t="0" r="0" b="3175"/>
                  <wp:docPr id="8005" name="Picture 8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5"/>
                          <pic:cNvPicPr>
                            <a:picLocks noChangeAspect="1" noChangeArrowheads="1"/>
                          </pic:cNvPicPr>
                        </pic:nvPicPr>
                        <pic:blipFill>
                          <a:blip r:embed="rId108" cstate="print">
                            <a:extLst>
                              <a:ext uri="{28A0092B-C50C-407E-A947-70E740481C1C}">
                                <a14:useLocalDpi xmlns:a14="http://schemas.microsoft.com/office/drawing/2010/main" val="0"/>
                              </a:ext>
                            </a:extLst>
                          </a:blip>
                          <a:srcRect/>
                          <a:stretch>
                            <a:fillRect/>
                          </a:stretch>
                        </pic:blipFill>
                        <pic:spPr bwMode="auto">
                          <a:xfrm>
                            <a:off x="0" y="0"/>
                            <a:ext cx="2931795" cy="885825"/>
                          </a:xfrm>
                          <a:prstGeom prst="rect">
                            <a:avLst/>
                          </a:prstGeom>
                          <a:noFill/>
                          <a:ln>
                            <a:noFill/>
                          </a:ln>
                        </pic:spPr>
                      </pic:pic>
                    </a:graphicData>
                  </a:graphic>
                </wp:inline>
              </w:drawing>
            </w:r>
          </w:p>
          <w:p w14:paraId="1803BD1C" w14:textId="77777777" w:rsidR="00981CE1" w:rsidRPr="00462B43" w:rsidRDefault="00981CE1" w:rsidP="002D0ED4">
            <w:pPr>
              <w:spacing w:after="0" w:line="240" w:lineRule="auto"/>
              <w:rPr>
                <w:sz w:val="24"/>
                <w:szCs w:val="24"/>
              </w:rPr>
            </w:pPr>
            <w:r>
              <w:rPr>
                <w:noProof/>
                <w:position w:val="-122"/>
                <w:sz w:val="24"/>
                <w:szCs w:val="24"/>
                <w:lang w:bidi="ar-SA"/>
              </w:rPr>
              <w:lastRenderedPageBreak/>
              <w:drawing>
                <wp:inline distT="0" distB="0" distL="0" distR="0" wp14:anchorId="09C2D3CA" wp14:editId="1243ABA0">
                  <wp:extent cx="3874135" cy="1630680"/>
                  <wp:effectExtent l="0" t="0" r="12065" b="0"/>
                  <wp:docPr id="8006" name="Picture 8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6"/>
                          <pic:cNvPicPr>
                            <a:picLocks noChangeAspect="1" noChangeArrowheads="1"/>
                          </pic:cNvPicPr>
                        </pic:nvPicPr>
                        <pic:blipFill>
                          <a:blip r:embed="rId109" cstate="print">
                            <a:extLst>
                              <a:ext uri="{28A0092B-C50C-407E-A947-70E740481C1C}">
                                <a14:useLocalDpi xmlns:a14="http://schemas.microsoft.com/office/drawing/2010/main" val="0"/>
                              </a:ext>
                            </a:extLst>
                          </a:blip>
                          <a:srcRect/>
                          <a:stretch>
                            <a:fillRect/>
                          </a:stretch>
                        </pic:blipFill>
                        <pic:spPr bwMode="auto">
                          <a:xfrm>
                            <a:off x="0" y="0"/>
                            <a:ext cx="3874135" cy="1630680"/>
                          </a:xfrm>
                          <a:prstGeom prst="rect">
                            <a:avLst/>
                          </a:prstGeom>
                          <a:noFill/>
                          <a:ln>
                            <a:noFill/>
                          </a:ln>
                        </pic:spPr>
                      </pic:pic>
                    </a:graphicData>
                  </a:graphic>
                </wp:inline>
              </w:drawing>
            </w:r>
          </w:p>
        </w:tc>
      </w:tr>
      <w:tr w:rsidR="00981CE1" w:rsidRPr="00CD7E5B" w14:paraId="713FCDF7" w14:textId="77777777" w:rsidTr="002D0ED4">
        <w:tc>
          <w:tcPr>
            <w:tcW w:w="1037" w:type="dxa"/>
          </w:tcPr>
          <w:p w14:paraId="1340A229" w14:textId="77777777" w:rsidR="00981CE1" w:rsidRPr="00462B43" w:rsidRDefault="00981CE1" w:rsidP="002D0ED4">
            <w:pPr>
              <w:spacing w:after="0" w:line="240" w:lineRule="auto"/>
              <w:rPr>
                <w:sz w:val="24"/>
                <w:szCs w:val="24"/>
              </w:rPr>
            </w:pPr>
            <w:r w:rsidRPr="00462B43">
              <w:rPr>
                <w:sz w:val="24"/>
                <w:szCs w:val="24"/>
              </w:rPr>
              <w:lastRenderedPageBreak/>
              <w:t>25.</w:t>
            </w:r>
          </w:p>
        </w:tc>
        <w:tc>
          <w:tcPr>
            <w:tcW w:w="8618" w:type="dxa"/>
          </w:tcPr>
          <w:p w14:paraId="3199B84A" w14:textId="77777777" w:rsidR="00981CE1" w:rsidRPr="00462B43" w:rsidRDefault="00981CE1" w:rsidP="002D0ED4">
            <w:pPr>
              <w:spacing w:after="0" w:line="240" w:lineRule="auto"/>
              <w:rPr>
                <w:i/>
                <w:sz w:val="24"/>
                <w:szCs w:val="24"/>
              </w:rPr>
            </w:pPr>
            <w:r w:rsidRPr="00462B43">
              <w:rPr>
                <w:i/>
                <w:sz w:val="24"/>
                <w:szCs w:val="24"/>
              </w:rPr>
              <w:t xml:space="preserve">If everyone in Australia received an extra 0.05 </w:t>
            </w:r>
            <w:proofErr w:type="spellStart"/>
            <w:r w:rsidRPr="00462B43">
              <w:rPr>
                <w:i/>
                <w:sz w:val="24"/>
                <w:szCs w:val="24"/>
              </w:rPr>
              <w:t>mSv</w:t>
            </w:r>
            <w:proofErr w:type="spellEnd"/>
            <w:r w:rsidRPr="00462B43">
              <w:rPr>
                <w:i/>
                <w:sz w:val="24"/>
                <w:szCs w:val="24"/>
              </w:rPr>
              <w:t xml:space="preserve"> per year of radiation, what would be the increase in the number of cancer deaths per year? (Assume that time had elapsed for the effects to become apparent.) Assume that there are </w:t>
            </w:r>
            <w:r>
              <w:rPr>
                <w:i/>
                <w:noProof/>
                <w:position w:val="-6"/>
                <w:sz w:val="24"/>
                <w:szCs w:val="24"/>
                <w:lang w:bidi="ar-SA"/>
              </w:rPr>
              <w:drawing>
                <wp:inline distT="0" distB="0" distL="0" distR="0" wp14:anchorId="491BD84A" wp14:editId="4C456D71">
                  <wp:extent cx="650240" cy="198120"/>
                  <wp:effectExtent l="0" t="0" r="10160" b="5080"/>
                  <wp:docPr id="8007" name="Picture 8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7"/>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462B43">
              <w:rPr>
                <w:i/>
                <w:sz w:val="24"/>
                <w:szCs w:val="24"/>
              </w:rPr>
              <w:t xml:space="preserve"> deaths per </w:t>
            </w:r>
            <w:proofErr w:type="spellStart"/>
            <w:r w:rsidRPr="00462B43">
              <w:rPr>
                <w:i/>
                <w:sz w:val="24"/>
                <w:szCs w:val="24"/>
              </w:rPr>
              <w:t>Sv</w:t>
            </w:r>
            <w:proofErr w:type="spellEnd"/>
            <w:r w:rsidRPr="00462B43">
              <w:rPr>
                <w:i/>
                <w:sz w:val="24"/>
                <w:szCs w:val="24"/>
              </w:rPr>
              <w:t xml:space="preserve"> of radiation per year. What percent of the actual number of cancer deaths recorded is this?</w:t>
            </w:r>
          </w:p>
        </w:tc>
      </w:tr>
      <w:tr w:rsidR="00981CE1" w:rsidRPr="00CD7E5B" w14:paraId="3F84EFBA" w14:textId="77777777" w:rsidTr="002D0ED4">
        <w:tc>
          <w:tcPr>
            <w:tcW w:w="1037" w:type="dxa"/>
          </w:tcPr>
          <w:p w14:paraId="37CD69D4"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5E61AF79" w14:textId="77777777" w:rsidR="00981CE1" w:rsidRPr="00462B43" w:rsidRDefault="00981CE1" w:rsidP="002D0ED4">
            <w:pPr>
              <w:spacing w:after="0" w:line="240" w:lineRule="auto"/>
              <w:rPr>
                <w:sz w:val="24"/>
                <w:szCs w:val="24"/>
              </w:rPr>
            </w:pPr>
            <w:r w:rsidRPr="00462B43">
              <w:rPr>
                <w:sz w:val="24"/>
                <w:szCs w:val="24"/>
              </w:rPr>
              <w:t>(a) The population of Australia is roughly 23 million.</w:t>
            </w:r>
          </w:p>
          <w:p w14:paraId="64959D68" w14:textId="77777777" w:rsidR="00981CE1" w:rsidRPr="00462B43" w:rsidRDefault="00981CE1" w:rsidP="002D0ED4">
            <w:pPr>
              <w:spacing w:after="0" w:line="240" w:lineRule="auto"/>
              <w:ind w:left="378"/>
              <w:rPr>
                <w:sz w:val="24"/>
                <w:szCs w:val="24"/>
              </w:rPr>
            </w:pPr>
            <w:r>
              <w:rPr>
                <w:noProof/>
                <w:position w:val="-30"/>
                <w:sz w:val="24"/>
                <w:szCs w:val="24"/>
                <w:lang w:bidi="ar-SA"/>
              </w:rPr>
              <w:drawing>
                <wp:inline distT="0" distB="0" distL="0" distR="0" wp14:anchorId="1E846ABC" wp14:editId="58FF6A3D">
                  <wp:extent cx="4044315" cy="461645"/>
                  <wp:effectExtent l="0" t="0" r="0" b="0"/>
                  <wp:docPr id="8008" name="Picture 8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8"/>
                          <pic:cNvPicPr>
                            <a:picLocks noChangeAspect="1" noChangeArrowheads="1"/>
                          </pic:cNvPicPr>
                        </pic:nvPicPr>
                        <pic:blipFill>
                          <a:blip r:embed="rId111" cstate="print">
                            <a:extLst>
                              <a:ext uri="{28A0092B-C50C-407E-A947-70E740481C1C}">
                                <a14:useLocalDpi xmlns:a14="http://schemas.microsoft.com/office/drawing/2010/main" val="0"/>
                              </a:ext>
                            </a:extLst>
                          </a:blip>
                          <a:srcRect/>
                          <a:stretch>
                            <a:fillRect/>
                          </a:stretch>
                        </pic:blipFill>
                        <pic:spPr bwMode="auto">
                          <a:xfrm>
                            <a:off x="0" y="0"/>
                            <a:ext cx="4044315" cy="461645"/>
                          </a:xfrm>
                          <a:prstGeom prst="rect">
                            <a:avLst/>
                          </a:prstGeom>
                          <a:noFill/>
                          <a:ln>
                            <a:noFill/>
                          </a:ln>
                        </pic:spPr>
                      </pic:pic>
                    </a:graphicData>
                  </a:graphic>
                </wp:inline>
              </w:drawing>
            </w:r>
          </w:p>
          <w:p w14:paraId="5AC48090"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30"/>
                <w:sz w:val="24"/>
                <w:szCs w:val="24"/>
                <w:lang w:bidi="ar-SA"/>
              </w:rPr>
              <w:drawing>
                <wp:inline distT="0" distB="0" distL="0" distR="0" wp14:anchorId="599B8BFD" wp14:editId="3F563CFB">
                  <wp:extent cx="1941830" cy="424180"/>
                  <wp:effectExtent l="0" t="0" r="0" b="7620"/>
                  <wp:docPr id="8009" name="Picture 8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9"/>
                          <pic:cNvPicPr>
                            <a:picLocks noChangeAspect="1" noChangeArrowheads="1"/>
                          </pic:cNvPicPr>
                        </pic:nvPicPr>
                        <pic:blipFill>
                          <a:blip r:embed="rId112" cstate="print">
                            <a:extLst>
                              <a:ext uri="{28A0092B-C50C-407E-A947-70E740481C1C}">
                                <a14:useLocalDpi xmlns:a14="http://schemas.microsoft.com/office/drawing/2010/main" val="0"/>
                              </a:ext>
                            </a:extLst>
                          </a:blip>
                          <a:srcRect/>
                          <a:stretch>
                            <a:fillRect/>
                          </a:stretch>
                        </pic:blipFill>
                        <pic:spPr bwMode="auto">
                          <a:xfrm>
                            <a:off x="0" y="0"/>
                            <a:ext cx="1941830" cy="424180"/>
                          </a:xfrm>
                          <a:prstGeom prst="rect">
                            <a:avLst/>
                          </a:prstGeom>
                          <a:noFill/>
                          <a:ln>
                            <a:noFill/>
                          </a:ln>
                        </pic:spPr>
                      </pic:pic>
                    </a:graphicData>
                  </a:graphic>
                </wp:inline>
              </w:drawing>
            </w:r>
          </w:p>
        </w:tc>
      </w:tr>
    </w:tbl>
    <w:p w14:paraId="69ED7D1F" w14:textId="77777777" w:rsidR="00981CE1" w:rsidRDefault="00981CE1" w:rsidP="00981CE1">
      <w:pPr>
        <w:pStyle w:val="Heading1"/>
      </w:pPr>
      <w:bookmarkStart w:id="4" w:name="_Toc331405318"/>
      <w:r>
        <w:t>32.5 Fusion</w:t>
      </w:r>
      <w:bookmarkEnd w:id="4"/>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122"/>
        <w:gridCol w:w="8533"/>
      </w:tblGrid>
      <w:tr w:rsidR="00981CE1" w:rsidRPr="00CD7E5B" w14:paraId="033E184A" w14:textId="77777777" w:rsidTr="002D0ED4">
        <w:tc>
          <w:tcPr>
            <w:tcW w:w="1122" w:type="dxa"/>
          </w:tcPr>
          <w:p w14:paraId="56E60433" w14:textId="77777777" w:rsidR="00981CE1" w:rsidRPr="00462B43" w:rsidRDefault="00981CE1" w:rsidP="002D0ED4">
            <w:pPr>
              <w:spacing w:after="0" w:line="240" w:lineRule="auto"/>
              <w:rPr>
                <w:sz w:val="24"/>
                <w:szCs w:val="24"/>
              </w:rPr>
            </w:pPr>
            <w:r w:rsidRPr="00462B43">
              <w:rPr>
                <w:sz w:val="24"/>
                <w:szCs w:val="24"/>
              </w:rPr>
              <w:t>26.</w:t>
            </w:r>
          </w:p>
        </w:tc>
        <w:tc>
          <w:tcPr>
            <w:tcW w:w="8533" w:type="dxa"/>
          </w:tcPr>
          <w:p w14:paraId="513BEE9F" w14:textId="77777777" w:rsidR="00981CE1" w:rsidRPr="00462B43" w:rsidRDefault="00981CE1" w:rsidP="002D0ED4">
            <w:pPr>
              <w:pStyle w:val="Equation"/>
              <w:tabs>
                <w:tab w:val="right" w:pos="5040"/>
              </w:tabs>
              <w:adjustRightInd w:val="0"/>
              <w:snapToGrid w:val="0"/>
              <w:spacing w:before="200" w:after="0" w:line="240" w:lineRule="auto"/>
              <w:jc w:val="left"/>
              <w:rPr>
                <w:rFonts w:ascii="Calibri" w:hAnsi="Calibri"/>
                <w:i/>
                <w:sz w:val="24"/>
              </w:rPr>
            </w:pPr>
            <w:r w:rsidRPr="00462B43">
              <w:rPr>
                <w:rFonts w:ascii="Calibri" w:hAnsi="Calibri"/>
                <w:i/>
                <w:sz w:val="24"/>
              </w:rPr>
              <w:t xml:space="preserve">Verify that the total number of nucleons, total charge, and electron family number are conserved for each of the fusion reactions in the proton-proton cycle in </w:t>
            </w:r>
            <w:r>
              <w:rPr>
                <w:rFonts w:ascii="Calibri" w:hAnsi="Calibri"/>
                <w:i/>
                <w:noProof/>
                <w:position w:val="-12"/>
                <w:sz w:val="24"/>
              </w:rPr>
              <w:drawing>
                <wp:inline distT="0" distB="0" distL="0" distR="0" wp14:anchorId="6A6E3B61" wp14:editId="21E8DC0C">
                  <wp:extent cx="1376045" cy="235585"/>
                  <wp:effectExtent l="0" t="0" r="0" b="0"/>
                  <wp:docPr id="8010" name="Picture 8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0"/>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376045" cy="235585"/>
                          </a:xfrm>
                          <a:prstGeom prst="rect">
                            <a:avLst/>
                          </a:prstGeom>
                          <a:noFill/>
                          <a:ln>
                            <a:noFill/>
                          </a:ln>
                        </pic:spPr>
                      </pic:pic>
                    </a:graphicData>
                  </a:graphic>
                </wp:inline>
              </w:drawing>
            </w:r>
            <w:r w:rsidRPr="00462B43">
              <w:rPr>
                <w:rFonts w:ascii="Calibri" w:hAnsi="Calibri"/>
                <w:i/>
                <w:sz w:val="24"/>
              </w:rPr>
              <w:t xml:space="preserve">, </w:t>
            </w:r>
            <w:r>
              <w:rPr>
                <w:rFonts w:ascii="Calibri" w:hAnsi="Calibri"/>
                <w:i/>
                <w:noProof/>
                <w:position w:val="-10"/>
                <w:sz w:val="24"/>
              </w:rPr>
              <w:drawing>
                <wp:inline distT="0" distB="0" distL="0" distR="0" wp14:anchorId="7D4E69BC" wp14:editId="443B4609">
                  <wp:extent cx="1102995" cy="226060"/>
                  <wp:effectExtent l="0" t="0" r="0" b="2540"/>
                  <wp:docPr id="8011" name="Picture 8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1"/>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1102995" cy="226060"/>
                          </a:xfrm>
                          <a:prstGeom prst="rect">
                            <a:avLst/>
                          </a:prstGeom>
                          <a:noFill/>
                          <a:ln>
                            <a:noFill/>
                          </a:ln>
                        </pic:spPr>
                      </pic:pic>
                    </a:graphicData>
                  </a:graphic>
                </wp:inline>
              </w:drawing>
            </w:r>
            <w:r w:rsidRPr="00462B43">
              <w:rPr>
                <w:rFonts w:ascii="Calibri" w:hAnsi="Calibri"/>
                <w:i/>
                <w:sz w:val="24"/>
              </w:rPr>
              <w:t xml:space="preserve">, and </w:t>
            </w:r>
            <w:r>
              <w:rPr>
                <w:rFonts w:ascii="Calibri" w:hAnsi="Calibri"/>
                <w:i/>
                <w:noProof/>
                <w:position w:val="-6"/>
                <w:sz w:val="24"/>
              </w:rPr>
              <w:drawing>
                <wp:inline distT="0" distB="0" distL="0" distR="0" wp14:anchorId="30FAA11C" wp14:editId="1A0380D9">
                  <wp:extent cx="1527175" cy="198120"/>
                  <wp:effectExtent l="0" t="0" r="0" b="5080"/>
                  <wp:docPr id="8012" name="Picture 8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2"/>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527175" cy="198120"/>
                          </a:xfrm>
                          <a:prstGeom prst="rect">
                            <a:avLst/>
                          </a:prstGeom>
                          <a:noFill/>
                          <a:ln>
                            <a:noFill/>
                          </a:ln>
                        </pic:spPr>
                      </pic:pic>
                    </a:graphicData>
                  </a:graphic>
                </wp:inline>
              </w:drawing>
            </w:r>
            <w:r w:rsidRPr="00462B43">
              <w:rPr>
                <w:rFonts w:ascii="Calibri" w:hAnsi="Calibri"/>
                <w:i/>
                <w:sz w:val="24"/>
              </w:rPr>
              <w:t xml:space="preserve">. </w:t>
            </w:r>
            <w:r w:rsidRPr="00462B43">
              <w:rPr>
                <w:rFonts w:asciiTheme="minorHAnsi" w:hAnsiTheme="minorHAnsi"/>
                <w:i/>
                <w:sz w:val="24"/>
              </w:rPr>
              <w:t>(List the value of each of the conserved quantities before and after each of the reactions.)</w:t>
            </w:r>
          </w:p>
        </w:tc>
      </w:tr>
      <w:tr w:rsidR="00981CE1" w:rsidRPr="00CD7E5B" w14:paraId="4EA4066A" w14:textId="77777777" w:rsidTr="002D0ED4">
        <w:tc>
          <w:tcPr>
            <w:tcW w:w="1122" w:type="dxa"/>
          </w:tcPr>
          <w:p w14:paraId="00369026"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4844BD4D" w14:textId="77777777" w:rsidR="00981CE1" w:rsidRPr="00462B43" w:rsidRDefault="00981CE1" w:rsidP="002D0ED4">
            <w:pPr>
              <w:spacing w:after="0" w:line="240" w:lineRule="auto"/>
              <w:rPr>
                <w:sz w:val="24"/>
                <w:szCs w:val="24"/>
              </w:rPr>
            </w:pPr>
            <w:r w:rsidRPr="00462B43">
              <w:rPr>
                <w:position w:val="36"/>
                <w:sz w:val="24"/>
                <w:szCs w:val="24"/>
              </w:rPr>
              <w:t>(</w:t>
            </w:r>
            <w:proofErr w:type="spellStart"/>
            <w:r w:rsidRPr="00462B43">
              <w:rPr>
                <w:position w:val="36"/>
                <w:sz w:val="24"/>
                <w:szCs w:val="24"/>
              </w:rPr>
              <w:t>i</w:t>
            </w:r>
            <w:proofErr w:type="spellEnd"/>
            <w:r w:rsidRPr="00462B43">
              <w:rPr>
                <w:position w:val="36"/>
                <w:sz w:val="24"/>
                <w:szCs w:val="24"/>
              </w:rPr>
              <w:t>)</w:t>
            </w:r>
            <w:r w:rsidRPr="00462B43">
              <w:rPr>
                <w:sz w:val="24"/>
                <w:szCs w:val="24"/>
              </w:rPr>
              <w:t xml:space="preserve"> </w:t>
            </w:r>
            <w:r>
              <w:rPr>
                <w:noProof/>
                <w:position w:val="-48"/>
                <w:sz w:val="24"/>
                <w:szCs w:val="24"/>
                <w:lang w:bidi="ar-SA"/>
              </w:rPr>
              <w:drawing>
                <wp:inline distT="0" distB="0" distL="0" distR="0" wp14:anchorId="1372B7DC" wp14:editId="33044126">
                  <wp:extent cx="2649220" cy="697865"/>
                  <wp:effectExtent l="0" t="0" r="0" b="0"/>
                  <wp:docPr id="8013" name="Picture 8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3"/>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649220" cy="697865"/>
                          </a:xfrm>
                          <a:prstGeom prst="rect">
                            <a:avLst/>
                          </a:prstGeom>
                          <a:noFill/>
                          <a:ln>
                            <a:noFill/>
                          </a:ln>
                        </pic:spPr>
                      </pic:pic>
                    </a:graphicData>
                  </a:graphic>
                </wp:inline>
              </w:drawing>
            </w:r>
          </w:p>
          <w:p w14:paraId="101F05FE" w14:textId="77777777" w:rsidR="00981CE1" w:rsidRPr="00462B43" w:rsidRDefault="00981CE1" w:rsidP="002D0ED4">
            <w:pPr>
              <w:spacing w:after="0" w:line="240" w:lineRule="auto"/>
              <w:rPr>
                <w:sz w:val="24"/>
                <w:szCs w:val="24"/>
              </w:rPr>
            </w:pPr>
            <w:r w:rsidRPr="00462B43">
              <w:rPr>
                <w:position w:val="36"/>
                <w:sz w:val="24"/>
                <w:szCs w:val="24"/>
              </w:rPr>
              <w:t>(ii)</w:t>
            </w:r>
            <w:r w:rsidRPr="00462B43">
              <w:rPr>
                <w:sz w:val="24"/>
                <w:szCs w:val="24"/>
              </w:rPr>
              <w:t xml:space="preserve"> </w:t>
            </w:r>
            <w:r>
              <w:rPr>
                <w:noProof/>
                <w:position w:val="-48"/>
                <w:sz w:val="24"/>
                <w:szCs w:val="24"/>
                <w:lang w:bidi="ar-SA"/>
              </w:rPr>
              <w:drawing>
                <wp:inline distT="0" distB="0" distL="0" distR="0" wp14:anchorId="45441A8F" wp14:editId="60BBABED">
                  <wp:extent cx="2931795" cy="697865"/>
                  <wp:effectExtent l="0" t="0" r="0" b="0"/>
                  <wp:docPr id="8014" name="Picture 8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4"/>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931795" cy="697865"/>
                          </a:xfrm>
                          <a:prstGeom prst="rect">
                            <a:avLst/>
                          </a:prstGeom>
                          <a:noFill/>
                          <a:ln>
                            <a:noFill/>
                          </a:ln>
                        </pic:spPr>
                      </pic:pic>
                    </a:graphicData>
                  </a:graphic>
                </wp:inline>
              </w:drawing>
            </w:r>
          </w:p>
          <w:p w14:paraId="11358E62" w14:textId="77777777" w:rsidR="00981CE1" w:rsidRPr="00462B43" w:rsidRDefault="00981CE1" w:rsidP="002D0ED4">
            <w:pPr>
              <w:spacing w:after="0" w:line="240" w:lineRule="auto"/>
              <w:rPr>
                <w:sz w:val="24"/>
                <w:szCs w:val="24"/>
              </w:rPr>
            </w:pPr>
            <w:r w:rsidRPr="00462B43">
              <w:rPr>
                <w:position w:val="36"/>
                <w:sz w:val="24"/>
                <w:szCs w:val="24"/>
              </w:rPr>
              <w:lastRenderedPageBreak/>
              <w:t>(iii)</w:t>
            </w:r>
            <w:r w:rsidRPr="00462B43">
              <w:rPr>
                <w:sz w:val="24"/>
                <w:szCs w:val="24"/>
              </w:rPr>
              <w:t xml:space="preserve"> </w:t>
            </w:r>
            <w:r>
              <w:rPr>
                <w:noProof/>
                <w:position w:val="-48"/>
                <w:sz w:val="24"/>
                <w:szCs w:val="24"/>
                <w:lang w:bidi="ar-SA"/>
              </w:rPr>
              <w:drawing>
                <wp:inline distT="0" distB="0" distL="0" distR="0" wp14:anchorId="1ABF83FC" wp14:editId="403708B4">
                  <wp:extent cx="3223895" cy="697865"/>
                  <wp:effectExtent l="0" t="0" r="1905" b="0"/>
                  <wp:docPr id="8015" name="Picture 8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5"/>
                          <pic:cNvPicPr>
                            <a:picLocks noChangeAspect="1" noChangeArrowheads="1"/>
                          </pic:cNvPicPr>
                        </pic:nvPicPr>
                        <pic:blipFill>
                          <a:blip r:embed="rId118" cstate="print">
                            <a:extLst>
                              <a:ext uri="{28A0092B-C50C-407E-A947-70E740481C1C}">
                                <a14:useLocalDpi xmlns:a14="http://schemas.microsoft.com/office/drawing/2010/main" val="0"/>
                              </a:ext>
                            </a:extLst>
                          </a:blip>
                          <a:srcRect/>
                          <a:stretch>
                            <a:fillRect/>
                          </a:stretch>
                        </pic:blipFill>
                        <pic:spPr bwMode="auto">
                          <a:xfrm>
                            <a:off x="0" y="0"/>
                            <a:ext cx="3223895" cy="697865"/>
                          </a:xfrm>
                          <a:prstGeom prst="rect">
                            <a:avLst/>
                          </a:prstGeom>
                          <a:noFill/>
                          <a:ln>
                            <a:noFill/>
                          </a:ln>
                        </pic:spPr>
                      </pic:pic>
                    </a:graphicData>
                  </a:graphic>
                </wp:inline>
              </w:drawing>
            </w:r>
          </w:p>
        </w:tc>
      </w:tr>
      <w:tr w:rsidR="00981CE1" w:rsidRPr="00CD7E5B" w14:paraId="00847D16" w14:textId="77777777" w:rsidTr="002D0ED4">
        <w:tc>
          <w:tcPr>
            <w:tcW w:w="1122" w:type="dxa"/>
          </w:tcPr>
          <w:p w14:paraId="0596EEEC" w14:textId="77777777" w:rsidR="00981CE1" w:rsidRPr="00462B43" w:rsidRDefault="00981CE1" w:rsidP="002D0ED4">
            <w:pPr>
              <w:spacing w:after="0" w:line="240" w:lineRule="auto"/>
              <w:rPr>
                <w:sz w:val="24"/>
                <w:szCs w:val="24"/>
              </w:rPr>
            </w:pPr>
            <w:r w:rsidRPr="00462B43">
              <w:rPr>
                <w:sz w:val="24"/>
                <w:szCs w:val="24"/>
              </w:rPr>
              <w:lastRenderedPageBreak/>
              <w:t>27.</w:t>
            </w:r>
          </w:p>
        </w:tc>
        <w:tc>
          <w:tcPr>
            <w:tcW w:w="8533" w:type="dxa"/>
          </w:tcPr>
          <w:p w14:paraId="0A58821E" w14:textId="77777777" w:rsidR="00981CE1" w:rsidRPr="00462B43" w:rsidRDefault="00981CE1" w:rsidP="002D0ED4">
            <w:pPr>
              <w:spacing w:after="0" w:line="240" w:lineRule="auto"/>
              <w:rPr>
                <w:i/>
                <w:sz w:val="24"/>
                <w:szCs w:val="24"/>
              </w:rPr>
            </w:pPr>
            <w:r w:rsidRPr="00462B43">
              <w:rPr>
                <w:i/>
                <w:sz w:val="24"/>
                <w:szCs w:val="24"/>
              </w:rPr>
              <w:t>Calculate the energy output in each of the fusion reactions in the proton-proton cycle, and verify the values given in the above summary.</w:t>
            </w:r>
          </w:p>
        </w:tc>
      </w:tr>
      <w:tr w:rsidR="00981CE1" w:rsidRPr="00CD7E5B" w14:paraId="51AB4CED" w14:textId="77777777" w:rsidTr="002D0ED4">
        <w:tc>
          <w:tcPr>
            <w:tcW w:w="1122" w:type="dxa"/>
          </w:tcPr>
          <w:p w14:paraId="75BF73B4"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4CC6C1DE" w14:textId="77777777" w:rsidR="00981CE1" w:rsidRPr="00462B43" w:rsidRDefault="00981CE1" w:rsidP="002D0ED4">
            <w:pPr>
              <w:spacing w:after="0" w:line="240" w:lineRule="auto"/>
              <w:rPr>
                <w:sz w:val="24"/>
                <w:szCs w:val="24"/>
              </w:rPr>
            </w:pPr>
            <w:r w:rsidRPr="00462B43">
              <w:rPr>
                <w:position w:val="20"/>
                <w:sz w:val="24"/>
                <w:szCs w:val="24"/>
              </w:rPr>
              <w:t>(</w:t>
            </w:r>
            <w:proofErr w:type="spellStart"/>
            <w:r w:rsidRPr="00462B43">
              <w:rPr>
                <w:position w:val="20"/>
                <w:sz w:val="24"/>
                <w:szCs w:val="24"/>
              </w:rPr>
              <w:t>i</w:t>
            </w:r>
            <w:proofErr w:type="spellEnd"/>
            <w:r w:rsidRPr="00462B43">
              <w:rPr>
                <w:position w:val="20"/>
                <w:sz w:val="24"/>
                <w:szCs w:val="24"/>
              </w:rPr>
              <w:t>)</w:t>
            </w:r>
            <w:r w:rsidRPr="00462B43">
              <w:rPr>
                <w:sz w:val="24"/>
                <w:szCs w:val="24"/>
              </w:rPr>
              <w:t xml:space="preserve"> </w:t>
            </w:r>
            <w:r>
              <w:rPr>
                <w:noProof/>
                <w:position w:val="-30"/>
                <w:sz w:val="24"/>
                <w:szCs w:val="24"/>
                <w:lang w:bidi="ar-SA"/>
              </w:rPr>
              <w:drawing>
                <wp:inline distT="0" distB="0" distL="0" distR="0" wp14:anchorId="1A55B709" wp14:editId="655B9F59">
                  <wp:extent cx="4505960" cy="461645"/>
                  <wp:effectExtent l="0" t="0" r="0" b="0"/>
                  <wp:docPr id="8016" name="Picture 8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6"/>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505960" cy="461645"/>
                          </a:xfrm>
                          <a:prstGeom prst="rect">
                            <a:avLst/>
                          </a:prstGeom>
                          <a:noFill/>
                          <a:ln>
                            <a:noFill/>
                          </a:ln>
                        </pic:spPr>
                      </pic:pic>
                    </a:graphicData>
                  </a:graphic>
                </wp:inline>
              </w:drawing>
            </w:r>
          </w:p>
          <w:p w14:paraId="0008423C" w14:textId="77777777" w:rsidR="00981CE1" w:rsidRPr="00462B43" w:rsidRDefault="00981CE1" w:rsidP="002D0ED4">
            <w:pPr>
              <w:spacing w:after="0" w:line="240" w:lineRule="auto"/>
              <w:rPr>
                <w:sz w:val="24"/>
                <w:szCs w:val="24"/>
              </w:rPr>
            </w:pPr>
            <w:r w:rsidRPr="00462B43">
              <w:rPr>
                <w:position w:val="20"/>
                <w:sz w:val="24"/>
                <w:szCs w:val="24"/>
              </w:rPr>
              <w:t>(ii)</w:t>
            </w:r>
            <w:r w:rsidRPr="00462B43">
              <w:rPr>
                <w:sz w:val="24"/>
                <w:szCs w:val="24"/>
              </w:rPr>
              <w:t xml:space="preserve"> </w:t>
            </w:r>
            <w:r>
              <w:rPr>
                <w:noProof/>
                <w:position w:val="-30"/>
                <w:sz w:val="24"/>
                <w:szCs w:val="24"/>
                <w:lang w:bidi="ar-SA"/>
              </w:rPr>
              <w:drawing>
                <wp:inline distT="0" distB="0" distL="0" distR="0" wp14:anchorId="06FCF353" wp14:editId="310F7066">
                  <wp:extent cx="4157345" cy="461645"/>
                  <wp:effectExtent l="0" t="0" r="8255" b="0"/>
                  <wp:docPr id="8017" name="Picture 8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7"/>
                          <pic:cNvPicPr>
                            <a:picLocks noChangeAspect="1" noChangeArrowheads="1"/>
                          </pic:cNvPicPr>
                        </pic:nvPicPr>
                        <pic:blipFill>
                          <a:blip r:embed="rId120" cstate="print">
                            <a:extLst>
                              <a:ext uri="{28A0092B-C50C-407E-A947-70E740481C1C}">
                                <a14:useLocalDpi xmlns:a14="http://schemas.microsoft.com/office/drawing/2010/main" val="0"/>
                              </a:ext>
                            </a:extLst>
                          </a:blip>
                          <a:srcRect/>
                          <a:stretch>
                            <a:fillRect/>
                          </a:stretch>
                        </pic:blipFill>
                        <pic:spPr bwMode="auto">
                          <a:xfrm>
                            <a:off x="0" y="0"/>
                            <a:ext cx="4157345" cy="461645"/>
                          </a:xfrm>
                          <a:prstGeom prst="rect">
                            <a:avLst/>
                          </a:prstGeom>
                          <a:noFill/>
                          <a:ln>
                            <a:noFill/>
                          </a:ln>
                        </pic:spPr>
                      </pic:pic>
                    </a:graphicData>
                  </a:graphic>
                </wp:inline>
              </w:drawing>
            </w:r>
          </w:p>
          <w:p w14:paraId="57E1B071" w14:textId="77777777" w:rsidR="00981CE1" w:rsidRPr="00462B43" w:rsidRDefault="00981CE1" w:rsidP="002D0ED4">
            <w:pPr>
              <w:spacing w:after="0" w:line="240" w:lineRule="auto"/>
              <w:rPr>
                <w:sz w:val="24"/>
                <w:szCs w:val="24"/>
              </w:rPr>
            </w:pPr>
            <w:r w:rsidRPr="00462B43">
              <w:rPr>
                <w:sz w:val="24"/>
                <w:szCs w:val="24"/>
              </w:rPr>
              <w:t>In (ii) and (iii) you can use atomic masses throughout since the two missing electrons on each side of the equation will offset each other.</w:t>
            </w:r>
          </w:p>
          <w:p w14:paraId="083AC52F" w14:textId="77777777" w:rsidR="00981CE1" w:rsidRPr="00462B43" w:rsidRDefault="00981CE1" w:rsidP="002D0ED4">
            <w:pPr>
              <w:spacing w:after="0" w:line="240" w:lineRule="auto"/>
              <w:rPr>
                <w:sz w:val="24"/>
                <w:szCs w:val="24"/>
              </w:rPr>
            </w:pPr>
            <w:r w:rsidRPr="00462B43">
              <w:rPr>
                <w:position w:val="20"/>
                <w:sz w:val="24"/>
                <w:szCs w:val="24"/>
              </w:rPr>
              <w:t>(iii)</w:t>
            </w:r>
            <w:r w:rsidRPr="00462B43">
              <w:rPr>
                <w:sz w:val="24"/>
                <w:szCs w:val="24"/>
              </w:rPr>
              <w:t xml:space="preserve"> </w:t>
            </w:r>
            <w:r>
              <w:rPr>
                <w:noProof/>
                <w:position w:val="-30"/>
                <w:sz w:val="24"/>
                <w:szCs w:val="24"/>
                <w:lang w:bidi="ar-SA"/>
              </w:rPr>
              <w:drawing>
                <wp:inline distT="0" distB="0" distL="0" distR="0" wp14:anchorId="3857CA34" wp14:editId="1AF4FBDE">
                  <wp:extent cx="4270375" cy="461645"/>
                  <wp:effectExtent l="0" t="0" r="0" b="0"/>
                  <wp:docPr id="8018" name="Picture 8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8"/>
                          <pic:cNvPicPr>
                            <a:picLocks noChangeAspect="1" noChangeArrowheads="1"/>
                          </pic:cNvPicPr>
                        </pic:nvPicPr>
                        <pic:blipFill>
                          <a:blip r:embed="rId121" cstate="print">
                            <a:extLst>
                              <a:ext uri="{28A0092B-C50C-407E-A947-70E740481C1C}">
                                <a14:useLocalDpi xmlns:a14="http://schemas.microsoft.com/office/drawing/2010/main" val="0"/>
                              </a:ext>
                            </a:extLst>
                          </a:blip>
                          <a:srcRect/>
                          <a:stretch>
                            <a:fillRect/>
                          </a:stretch>
                        </pic:blipFill>
                        <pic:spPr bwMode="auto">
                          <a:xfrm>
                            <a:off x="0" y="0"/>
                            <a:ext cx="4270375" cy="461645"/>
                          </a:xfrm>
                          <a:prstGeom prst="rect">
                            <a:avLst/>
                          </a:prstGeom>
                          <a:noFill/>
                          <a:ln>
                            <a:noFill/>
                          </a:ln>
                        </pic:spPr>
                      </pic:pic>
                    </a:graphicData>
                  </a:graphic>
                </wp:inline>
              </w:drawing>
            </w:r>
          </w:p>
        </w:tc>
      </w:tr>
      <w:tr w:rsidR="00981CE1" w:rsidRPr="00CD7E5B" w14:paraId="7E73FA41" w14:textId="77777777" w:rsidTr="002D0ED4">
        <w:tc>
          <w:tcPr>
            <w:tcW w:w="1122" w:type="dxa"/>
          </w:tcPr>
          <w:p w14:paraId="33B30A6C" w14:textId="77777777" w:rsidR="00981CE1" w:rsidRPr="00462B43" w:rsidRDefault="00981CE1" w:rsidP="002D0ED4">
            <w:pPr>
              <w:spacing w:after="0" w:line="240" w:lineRule="auto"/>
              <w:rPr>
                <w:sz w:val="24"/>
                <w:szCs w:val="24"/>
              </w:rPr>
            </w:pPr>
            <w:r w:rsidRPr="00462B43">
              <w:rPr>
                <w:sz w:val="24"/>
                <w:szCs w:val="24"/>
              </w:rPr>
              <w:t>28.</w:t>
            </w:r>
          </w:p>
        </w:tc>
        <w:tc>
          <w:tcPr>
            <w:tcW w:w="8533" w:type="dxa"/>
          </w:tcPr>
          <w:p w14:paraId="76A3A168" w14:textId="77777777" w:rsidR="00981CE1" w:rsidRPr="00462B43" w:rsidRDefault="00981CE1" w:rsidP="002D0ED4">
            <w:pPr>
              <w:spacing w:after="0" w:line="240" w:lineRule="auto"/>
              <w:rPr>
                <w:i/>
                <w:sz w:val="24"/>
                <w:szCs w:val="24"/>
              </w:rPr>
            </w:pPr>
            <w:r w:rsidRPr="00462B43">
              <w:rPr>
                <w:i/>
                <w:sz w:val="24"/>
                <w:szCs w:val="24"/>
              </w:rPr>
              <w:t>Show that the total energy released in the proton-proton cycle is 26.7 M</w:t>
            </w:r>
            <w:r w:rsidRPr="00462B43">
              <w:rPr>
                <w:i/>
                <w:spacing w:val="-10"/>
                <w:sz w:val="24"/>
                <w:szCs w:val="24"/>
              </w:rPr>
              <w:t>e</w:t>
            </w:r>
            <w:r w:rsidRPr="00462B43">
              <w:rPr>
                <w:i/>
                <w:sz w:val="24"/>
                <w:szCs w:val="24"/>
              </w:rPr>
              <w:t xml:space="preserve">V, considering the overall effect in </w:t>
            </w:r>
            <w:r>
              <w:rPr>
                <w:i/>
                <w:noProof/>
                <w:position w:val="-12"/>
                <w:sz w:val="24"/>
                <w:szCs w:val="24"/>
                <w:lang w:bidi="ar-SA"/>
              </w:rPr>
              <w:drawing>
                <wp:inline distT="0" distB="0" distL="0" distR="0" wp14:anchorId="436F385C" wp14:editId="1CD1EA8E">
                  <wp:extent cx="1376045" cy="235585"/>
                  <wp:effectExtent l="0" t="0" r="0" b="0"/>
                  <wp:docPr id="8019" name="Picture 8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9"/>
                          <pic:cNvPicPr>
                            <a:picLocks noChangeAspect="1" noChangeArrowheads="1"/>
                          </pic:cNvPicPr>
                        </pic:nvPicPr>
                        <pic:blipFill>
                          <a:blip r:embed="rId122" cstate="print">
                            <a:extLst>
                              <a:ext uri="{28A0092B-C50C-407E-A947-70E740481C1C}">
                                <a14:useLocalDpi xmlns:a14="http://schemas.microsoft.com/office/drawing/2010/main" val="0"/>
                              </a:ext>
                            </a:extLst>
                          </a:blip>
                          <a:srcRect/>
                          <a:stretch>
                            <a:fillRect/>
                          </a:stretch>
                        </pic:blipFill>
                        <pic:spPr bwMode="auto">
                          <a:xfrm>
                            <a:off x="0" y="0"/>
                            <a:ext cx="1376045" cy="235585"/>
                          </a:xfrm>
                          <a:prstGeom prst="rect">
                            <a:avLst/>
                          </a:prstGeom>
                          <a:noFill/>
                          <a:ln>
                            <a:noFill/>
                          </a:ln>
                        </pic:spPr>
                      </pic:pic>
                    </a:graphicData>
                  </a:graphic>
                </wp:inline>
              </w:drawing>
            </w:r>
            <w:r w:rsidRPr="00462B43">
              <w:rPr>
                <w:i/>
                <w:sz w:val="24"/>
                <w:szCs w:val="24"/>
              </w:rPr>
              <w:t xml:space="preserve">, </w:t>
            </w:r>
            <w:r>
              <w:rPr>
                <w:i/>
                <w:noProof/>
                <w:position w:val="-10"/>
                <w:sz w:val="24"/>
                <w:szCs w:val="24"/>
                <w:lang w:bidi="ar-SA"/>
              </w:rPr>
              <w:drawing>
                <wp:inline distT="0" distB="0" distL="0" distR="0" wp14:anchorId="3C2007DA" wp14:editId="33DA0DDD">
                  <wp:extent cx="1093470" cy="226060"/>
                  <wp:effectExtent l="0" t="0" r="0" b="2540"/>
                  <wp:docPr id="8020" name="Picture 8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0"/>
                          <pic:cNvPicPr>
                            <a:picLocks noChangeAspect="1" noChangeArrowheads="1"/>
                          </pic:cNvPicPr>
                        </pic:nvPicPr>
                        <pic:blipFill>
                          <a:blip r:embed="rId123" cstate="print">
                            <a:extLst>
                              <a:ext uri="{28A0092B-C50C-407E-A947-70E740481C1C}">
                                <a14:useLocalDpi xmlns:a14="http://schemas.microsoft.com/office/drawing/2010/main" val="0"/>
                              </a:ext>
                            </a:extLst>
                          </a:blip>
                          <a:srcRect/>
                          <a:stretch>
                            <a:fillRect/>
                          </a:stretch>
                        </pic:blipFill>
                        <pic:spPr bwMode="auto">
                          <a:xfrm>
                            <a:off x="0" y="0"/>
                            <a:ext cx="1093470" cy="226060"/>
                          </a:xfrm>
                          <a:prstGeom prst="rect">
                            <a:avLst/>
                          </a:prstGeom>
                          <a:noFill/>
                          <a:ln>
                            <a:noFill/>
                          </a:ln>
                        </pic:spPr>
                      </pic:pic>
                    </a:graphicData>
                  </a:graphic>
                </wp:inline>
              </w:drawing>
            </w:r>
            <w:r w:rsidRPr="00462B43">
              <w:rPr>
                <w:i/>
                <w:sz w:val="24"/>
                <w:szCs w:val="24"/>
              </w:rPr>
              <w:t xml:space="preserve">, and </w:t>
            </w:r>
            <w:r>
              <w:rPr>
                <w:i/>
                <w:noProof/>
                <w:position w:val="-6"/>
                <w:sz w:val="24"/>
                <w:szCs w:val="24"/>
                <w:lang w:bidi="ar-SA"/>
              </w:rPr>
              <w:drawing>
                <wp:inline distT="0" distB="0" distL="0" distR="0" wp14:anchorId="4F529EB1" wp14:editId="2F9ECA1D">
                  <wp:extent cx="1527175" cy="198120"/>
                  <wp:effectExtent l="0" t="0" r="0" b="5080"/>
                  <wp:docPr id="8021" name="Picture 8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1"/>
                          <pic:cNvPicPr>
                            <a:picLocks noChangeAspect="1" noChangeArrowheads="1"/>
                          </pic:cNvPicPr>
                        </pic:nvPicPr>
                        <pic:blipFill>
                          <a:blip r:embed="rId124" cstate="print">
                            <a:extLst>
                              <a:ext uri="{28A0092B-C50C-407E-A947-70E740481C1C}">
                                <a14:useLocalDpi xmlns:a14="http://schemas.microsoft.com/office/drawing/2010/main" val="0"/>
                              </a:ext>
                            </a:extLst>
                          </a:blip>
                          <a:srcRect/>
                          <a:stretch>
                            <a:fillRect/>
                          </a:stretch>
                        </pic:blipFill>
                        <pic:spPr bwMode="auto">
                          <a:xfrm>
                            <a:off x="0" y="0"/>
                            <a:ext cx="1527175" cy="198120"/>
                          </a:xfrm>
                          <a:prstGeom prst="rect">
                            <a:avLst/>
                          </a:prstGeom>
                          <a:noFill/>
                          <a:ln>
                            <a:noFill/>
                          </a:ln>
                        </pic:spPr>
                      </pic:pic>
                    </a:graphicData>
                  </a:graphic>
                </wp:inline>
              </w:drawing>
            </w:r>
            <w:r w:rsidRPr="00462B43">
              <w:rPr>
                <w:i/>
                <w:sz w:val="24"/>
                <w:szCs w:val="24"/>
              </w:rPr>
              <w:t xml:space="preserve"> and being certain to include the annihilation energy.</w:t>
            </w:r>
          </w:p>
        </w:tc>
      </w:tr>
      <w:tr w:rsidR="00981CE1" w:rsidRPr="00CD7E5B" w14:paraId="74784CC1" w14:textId="77777777" w:rsidTr="002D0ED4">
        <w:tc>
          <w:tcPr>
            <w:tcW w:w="1122" w:type="dxa"/>
          </w:tcPr>
          <w:p w14:paraId="425489F9"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403DE0C3" w14:textId="77777777" w:rsidR="00981CE1" w:rsidRPr="00462B43" w:rsidRDefault="00981CE1" w:rsidP="002D0ED4">
            <w:pPr>
              <w:spacing w:after="0" w:line="240" w:lineRule="auto"/>
              <w:rPr>
                <w:sz w:val="24"/>
                <w:szCs w:val="24"/>
              </w:rPr>
            </w:pPr>
            <w:r>
              <w:rPr>
                <w:noProof/>
                <w:position w:val="-30"/>
                <w:sz w:val="24"/>
                <w:szCs w:val="24"/>
                <w:lang w:bidi="ar-SA"/>
              </w:rPr>
              <w:drawing>
                <wp:inline distT="0" distB="0" distL="0" distR="0" wp14:anchorId="79BC7DE4" wp14:editId="4F369F58">
                  <wp:extent cx="3355975" cy="461645"/>
                  <wp:effectExtent l="0" t="0" r="0" b="0"/>
                  <wp:docPr id="8022" name="Picture 8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2"/>
                          <pic:cNvPicPr>
                            <a:picLocks noChangeAspect="1" noChangeArrowheads="1"/>
                          </pic:cNvPicPr>
                        </pic:nvPicPr>
                        <pic:blipFill>
                          <a:blip r:embed="rId125" cstate="print">
                            <a:extLst>
                              <a:ext uri="{28A0092B-C50C-407E-A947-70E740481C1C}">
                                <a14:useLocalDpi xmlns:a14="http://schemas.microsoft.com/office/drawing/2010/main" val="0"/>
                              </a:ext>
                            </a:extLst>
                          </a:blip>
                          <a:srcRect/>
                          <a:stretch>
                            <a:fillRect/>
                          </a:stretch>
                        </pic:blipFill>
                        <pic:spPr bwMode="auto">
                          <a:xfrm>
                            <a:off x="0" y="0"/>
                            <a:ext cx="3355975" cy="461645"/>
                          </a:xfrm>
                          <a:prstGeom prst="rect">
                            <a:avLst/>
                          </a:prstGeom>
                          <a:noFill/>
                          <a:ln>
                            <a:noFill/>
                          </a:ln>
                        </pic:spPr>
                      </pic:pic>
                    </a:graphicData>
                  </a:graphic>
                </wp:inline>
              </w:drawing>
            </w:r>
          </w:p>
          <w:p w14:paraId="20E4615F" w14:textId="77777777" w:rsidR="00981CE1" w:rsidRPr="00462B43" w:rsidRDefault="00981CE1" w:rsidP="002D0ED4">
            <w:pPr>
              <w:spacing w:after="0" w:line="240" w:lineRule="auto"/>
              <w:rPr>
                <w:sz w:val="24"/>
                <w:szCs w:val="24"/>
              </w:rPr>
            </w:pPr>
            <w:r w:rsidRPr="00462B43">
              <w:rPr>
                <w:sz w:val="24"/>
                <w:szCs w:val="24"/>
              </w:rPr>
              <w:t xml:space="preserve">Check: </w:t>
            </w:r>
            <w:r>
              <w:rPr>
                <w:noProof/>
                <w:position w:val="-10"/>
                <w:sz w:val="24"/>
                <w:szCs w:val="24"/>
                <w:lang w:bidi="ar-SA"/>
              </w:rPr>
              <w:drawing>
                <wp:inline distT="0" distB="0" distL="0" distR="0" wp14:anchorId="7D8BD532" wp14:editId="787EE462">
                  <wp:extent cx="3469005" cy="198120"/>
                  <wp:effectExtent l="0" t="0" r="10795" b="5080"/>
                  <wp:docPr id="8023" name="Picture 8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3"/>
                          <pic:cNvPicPr>
                            <a:picLocks noChangeAspect="1" noChangeArrowheads="1"/>
                          </pic:cNvPicPr>
                        </pic:nvPicPr>
                        <pic:blipFill>
                          <a:blip r:embed="rId126" cstate="print">
                            <a:extLst>
                              <a:ext uri="{28A0092B-C50C-407E-A947-70E740481C1C}">
                                <a14:useLocalDpi xmlns:a14="http://schemas.microsoft.com/office/drawing/2010/main" val="0"/>
                              </a:ext>
                            </a:extLst>
                          </a:blip>
                          <a:srcRect/>
                          <a:stretch>
                            <a:fillRect/>
                          </a:stretch>
                        </pic:blipFill>
                        <pic:spPr bwMode="auto">
                          <a:xfrm>
                            <a:off x="0" y="0"/>
                            <a:ext cx="3469005" cy="198120"/>
                          </a:xfrm>
                          <a:prstGeom prst="rect">
                            <a:avLst/>
                          </a:prstGeom>
                          <a:noFill/>
                          <a:ln>
                            <a:noFill/>
                          </a:ln>
                        </pic:spPr>
                      </pic:pic>
                    </a:graphicData>
                  </a:graphic>
                </wp:inline>
              </w:drawing>
            </w:r>
            <w:r w:rsidRPr="00462B43">
              <w:rPr>
                <w:position w:val="-10"/>
                <w:sz w:val="24"/>
                <w:szCs w:val="24"/>
              </w:rPr>
              <w:t xml:space="preserve"> </w:t>
            </w:r>
          </w:p>
        </w:tc>
      </w:tr>
      <w:tr w:rsidR="00981CE1" w:rsidRPr="00CD7E5B" w14:paraId="669D5A41" w14:textId="77777777" w:rsidTr="002D0ED4">
        <w:tc>
          <w:tcPr>
            <w:tcW w:w="1122" w:type="dxa"/>
          </w:tcPr>
          <w:p w14:paraId="462580BF" w14:textId="77777777" w:rsidR="00981CE1" w:rsidRPr="00462B43" w:rsidRDefault="00981CE1" w:rsidP="002D0ED4">
            <w:pPr>
              <w:spacing w:after="0" w:line="240" w:lineRule="auto"/>
              <w:rPr>
                <w:sz w:val="24"/>
                <w:szCs w:val="24"/>
              </w:rPr>
            </w:pPr>
            <w:r w:rsidRPr="00462B43">
              <w:rPr>
                <w:sz w:val="24"/>
                <w:szCs w:val="24"/>
              </w:rPr>
              <w:t>29.</w:t>
            </w:r>
          </w:p>
        </w:tc>
        <w:tc>
          <w:tcPr>
            <w:tcW w:w="8533" w:type="dxa"/>
          </w:tcPr>
          <w:p w14:paraId="27C90A50" w14:textId="77777777" w:rsidR="00981CE1" w:rsidRPr="00462B43" w:rsidRDefault="00981CE1" w:rsidP="002D0ED4">
            <w:pPr>
              <w:spacing w:after="0" w:line="240" w:lineRule="auto"/>
              <w:rPr>
                <w:i/>
                <w:sz w:val="24"/>
                <w:szCs w:val="24"/>
              </w:rPr>
            </w:pPr>
            <w:r w:rsidRPr="00462B43">
              <w:rPr>
                <w:i/>
                <w:sz w:val="24"/>
                <w:szCs w:val="24"/>
              </w:rPr>
              <w:t xml:space="preserve">Verify by listing the number of nucleons, total charge, and electron family number before and after the cycle that these quantities are conserved in the overall proton-proton cycle in </w:t>
            </w:r>
            <w:r>
              <w:rPr>
                <w:i/>
                <w:noProof/>
                <w:position w:val="-12"/>
                <w:sz w:val="24"/>
                <w:szCs w:val="24"/>
                <w:lang w:bidi="ar-SA"/>
              </w:rPr>
              <w:drawing>
                <wp:inline distT="0" distB="0" distL="0" distR="0" wp14:anchorId="370C824E" wp14:editId="75EFCA2B">
                  <wp:extent cx="1677670" cy="235585"/>
                  <wp:effectExtent l="0" t="0" r="0" b="0"/>
                  <wp:docPr id="8024" name="Picture 8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4"/>
                          <pic:cNvPicPr>
                            <a:picLocks noChangeAspect="1" noChangeArrowheads="1"/>
                          </pic:cNvPicPr>
                        </pic:nvPicPr>
                        <pic:blipFill>
                          <a:blip r:embed="rId127" cstate="print">
                            <a:extLst>
                              <a:ext uri="{28A0092B-C50C-407E-A947-70E740481C1C}">
                                <a14:useLocalDpi xmlns:a14="http://schemas.microsoft.com/office/drawing/2010/main" val="0"/>
                              </a:ext>
                            </a:extLst>
                          </a:blip>
                          <a:srcRect/>
                          <a:stretch>
                            <a:fillRect/>
                          </a:stretch>
                        </pic:blipFill>
                        <pic:spPr bwMode="auto">
                          <a:xfrm>
                            <a:off x="0" y="0"/>
                            <a:ext cx="1677670" cy="235585"/>
                          </a:xfrm>
                          <a:prstGeom prst="rect">
                            <a:avLst/>
                          </a:prstGeom>
                          <a:noFill/>
                          <a:ln>
                            <a:noFill/>
                          </a:ln>
                        </pic:spPr>
                      </pic:pic>
                    </a:graphicData>
                  </a:graphic>
                </wp:inline>
              </w:drawing>
            </w:r>
            <w:r w:rsidRPr="00462B43">
              <w:rPr>
                <w:i/>
                <w:sz w:val="24"/>
                <w:szCs w:val="24"/>
              </w:rPr>
              <w:t>.</w:t>
            </w:r>
          </w:p>
        </w:tc>
      </w:tr>
      <w:tr w:rsidR="00981CE1" w:rsidRPr="00CD7E5B" w14:paraId="132DED2F" w14:textId="77777777" w:rsidTr="002D0ED4">
        <w:tc>
          <w:tcPr>
            <w:tcW w:w="1122" w:type="dxa"/>
          </w:tcPr>
          <w:p w14:paraId="3D9C5C7C"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3294D7F7" w14:textId="77777777" w:rsidR="00981CE1" w:rsidRPr="00462B43" w:rsidRDefault="00981CE1" w:rsidP="002D0ED4">
            <w:pPr>
              <w:spacing w:after="0" w:line="240" w:lineRule="auto"/>
              <w:rPr>
                <w:sz w:val="24"/>
                <w:szCs w:val="24"/>
              </w:rPr>
            </w:pPr>
            <w:r>
              <w:rPr>
                <w:noProof/>
                <w:position w:val="-68"/>
                <w:sz w:val="24"/>
                <w:szCs w:val="24"/>
                <w:lang w:bidi="ar-SA"/>
              </w:rPr>
              <w:drawing>
                <wp:inline distT="0" distB="0" distL="0" distR="0" wp14:anchorId="0B2BB9AD" wp14:editId="277EE49C">
                  <wp:extent cx="2762250" cy="933450"/>
                  <wp:effectExtent l="0" t="0" r="0" b="6350"/>
                  <wp:docPr id="8025" name="Picture 8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5"/>
                          <pic:cNvPicPr>
                            <a:picLocks noChangeAspect="1" noChangeArrowheads="1"/>
                          </pic:cNvPicPr>
                        </pic:nvPicPr>
                        <pic:blipFill>
                          <a:blip r:embed="rId128" cstate="print">
                            <a:extLst>
                              <a:ext uri="{28A0092B-C50C-407E-A947-70E740481C1C}">
                                <a14:useLocalDpi xmlns:a14="http://schemas.microsoft.com/office/drawing/2010/main" val="0"/>
                              </a:ext>
                            </a:extLst>
                          </a:blip>
                          <a:srcRect/>
                          <a:stretch>
                            <a:fillRect/>
                          </a:stretch>
                        </pic:blipFill>
                        <pic:spPr bwMode="auto">
                          <a:xfrm>
                            <a:off x="0" y="0"/>
                            <a:ext cx="2762250" cy="933450"/>
                          </a:xfrm>
                          <a:prstGeom prst="rect">
                            <a:avLst/>
                          </a:prstGeom>
                          <a:noFill/>
                          <a:ln>
                            <a:noFill/>
                          </a:ln>
                        </pic:spPr>
                      </pic:pic>
                    </a:graphicData>
                  </a:graphic>
                </wp:inline>
              </w:drawing>
            </w:r>
          </w:p>
        </w:tc>
      </w:tr>
      <w:tr w:rsidR="00981CE1" w:rsidRPr="00CD7E5B" w14:paraId="634B87A1" w14:textId="77777777" w:rsidTr="002D0ED4">
        <w:tc>
          <w:tcPr>
            <w:tcW w:w="1122" w:type="dxa"/>
          </w:tcPr>
          <w:p w14:paraId="63F0DE5E" w14:textId="77777777" w:rsidR="00981CE1" w:rsidRPr="00462B43" w:rsidRDefault="00981CE1" w:rsidP="002D0ED4">
            <w:pPr>
              <w:spacing w:after="0" w:line="240" w:lineRule="auto"/>
              <w:rPr>
                <w:sz w:val="24"/>
                <w:szCs w:val="24"/>
              </w:rPr>
            </w:pPr>
            <w:r w:rsidRPr="00462B43">
              <w:rPr>
                <w:sz w:val="24"/>
                <w:szCs w:val="24"/>
              </w:rPr>
              <w:lastRenderedPageBreak/>
              <w:t>30.</w:t>
            </w:r>
          </w:p>
        </w:tc>
        <w:tc>
          <w:tcPr>
            <w:tcW w:w="8533" w:type="dxa"/>
          </w:tcPr>
          <w:p w14:paraId="2A8FA221" w14:textId="77777777" w:rsidR="00981CE1" w:rsidRPr="00462B43" w:rsidRDefault="00981CE1" w:rsidP="002D0ED4">
            <w:pPr>
              <w:spacing w:after="0" w:line="240" w:lineRule="auto"/>
              <w:rPr>
                <w:i/>
                <w:sz w:val="24"/>
                <w:szCs w:val="24"/>
              </w:rPr>
            </w:pPr>
            <w:r w:rsidRPr="00462B43">
              <w:rPr>
                <w:i/>
                <w:sz w:val="24"/>
                <w:szCs w:val="24"/>
              </w:rPr>
              <w:t xml:space="preserve">The energy produced by the fusion of a 1.00-kg mixture of deuterium and tritium was found in Example </w:t>
            </w:r>
            <w:r w:rsidRPr="00462B43">
              <w:rPr>
                <w:i/>
                <w:color w:val="A16A19"/>
                <w:sz w:val="24"/>
                <w:szCs w:val="24"/>
              </w:rPr>
              <w:t>Calculating Energy and Power from Fusion</w:t>
            </w:r>
            <w:r w:rsidRPr="00462B43">
              <w:rPr>
                <w:i/>
                <w:sz w:val="24"/>
                <w:szCs w:val="24"/>
              </w:rPr>
              <w:t>. Approximately how many kilograms would be required to supply the annual energy use in the United States?</w:t>
            </w:r>
          </w:p>
        </w:tc>
      </w:tr>
      <w:tr w:rsidR="00981CE1" w:rsidRPr="00CD7E5B" w14:paraId="4CCED707" w14:textId="77777777" w:rsidTr="002D0ED4">
        <w:tc>
          <w:tcPr>
            <w:tcW w:w="1122" w:type="dxa"/>
          </w:tcPr>
          <w:p w14:paraId="639F1BCE"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69FA9263" w14:textId="77777777" w:rsidR="00981CE1" w:rsidRPr="00462B43" w:rsidRDefault="00981CE1" w:rsidP="002D0ED4">
            <w:pPr>
              <w:spacing w:after="0" w:line="240" w:lineRule="auto"/>
              <w:rPr>
                <w:sz w:val="24"/>
                <w:szCs w:val="24"/>
              </w:rPr>
            </w:pPr>
            <w:r w:rsidRPr="00462B43">
              <w:rPr>
                <w:sz w:val="24"/>
                <w:szCs w:val="24"/>
              </w:rPr>
              <w:t xml:space="preserve">From </w:t>
            </w:r>
            <w:r w:rsidRPr="00462B43">
              <w:rPr>
                <w:color w:val="984806" w:themeColor="accent6" w:themeShade="80"/>
                <w:sz w:val="24"/>
                <w:szCs w:val="24"/>
              </w:rPr>
              <w:t>Table 7.6</w:t>
            </w:r>
            <w:r w:rsidRPr="00462B43">
              <w:rPr>
                <w:sz w:val="24"/>
                <w:szCs w:val="24"/>
              </w:rPr>
              <w:t xml:space="preserve">, we know </w:t>
            </w:r>
            <w:r>
              <w:rPr>
                <w:noProof/>
                <w:position w:val="-6"/>
                <w:sz w:val="24"/>
                <w:szCs w:val="24"/>
                <w:lang w:bidi="ar-SA"/>
              </w:rPr>
              <w:drawing>
                <wp:inline distT="0" distB="0" distL="0" distR="0" wp14:anchorId="4A150871" wp14:editId="23F1B3BD">
                  <wp:extent cx="1036955" cy="198120"/>
                  <wp:effectExtent l="0" t="0" r="4445" b="5080"/>
                  <wp:docPr id="8026" name="Picture 8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6"/>
                          <pic:cNvPicPr>
                            <a:picLocks noChangeAspect="1" noChangeArrowheads="1"/>
                          </pic:cNvPicPr>
                        </pic:nvPicPr>
                        <pic:blipFill>
                          <a:blip r:embed="rId129" cstate="print">
                            <a:extLst>
                              <a:ext uri="{28A0092B-C50C-407E-A947-70E740481C1C}">
                                <a14:useLocalDpi xmlns:a14="http://schemas.microsoft.com/office/drawing/2010/main" val="0"/>
                              </a:ext>
                            </a:extLst>
                          </a:blip>
                          <a:srcRect/>
                          <a:stretch>
                            <a:fillRect/>
                          </a:stretch>
                        </pic:blipFill>
                        <pic:spPr bwMode="auto">
                          <a:xfrm>
                            <a:off x="0" y="0"/>
                            <a:ext cx="1036955" cy="198120"/>
                          </a:xfrm>
                          <a:prstGeom prst="rect">
                            <a:avLst/>
                          </a:prstGeom>
                          <a:noFill/>
                          <a:ln>
                            <a:noFill/>
                          </a:ln>
                        </pic:spPr>
                      </pic:pic>
                    </a:graphicData>
                  </a:graphic>
                </wp:inline>
              </w:drawing>
            </w:r>
            <w:r w:rsidRPr="00462B43">
              <w:rPr>
                <w:sz w:val="24"/>
                <w:szCs w:val="24"/>
              </w:rPr>
              <w:t xml:space="preserve"> and from </w:t>
            </w:r>
            <w:r w:rsidRPr="00462B43">
              <w:rPr>
                <w:color w:val="984806" w:themeColor="accent6" w:themeShade="80"/>
                <w:sz w:val="24"/>
                <w:szCs w:val="24"/>
              </w:rPr>
              <w:t>Example 32.2</w:t>
            </w:r>
            <w:r w:rsidRPr="00462B43">
              <w:rPr>
                <w:sz w:val="24"/>
                <w:szCs w:val="24"/>
              </w:rPr>
              <w:t xml:space="preserve">, we know that a 1.00 kg mixture of deuterium and tritium releases </w:t>
            </w:r>
            <w:r>
              <w:rPr>
                <w:noProof/>
                <w:position w:val="-6"/>
                <w:sz w:val="24"/>
                <w:szCs w:val="24"/>
                <w:lang w:bidi="ar-SA"/>
              </w:rPr>
              <w:drawing>
                <wp:inline distT="0" distB="0" distL="0" distR="0" wp14:anchorId="0A892797" wp14:editId="4AC07BBC">
                  <wp:extent cx="763270" cy="198120"/>
                  <wp:effectExtent l="0" t="0" r="0" b="5080"/>
                  <wp:docPr id="8027" name="Picture 8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7"/>
                          <pic:cNvPicPr>
                            <a:picLocks noChangeAspect="1" noChangeArrowheads="1"/>
                          </pic:cNvPicPr>
                        </pic:nvPicPr>
                        <pic:blipFill>
                          <a:blip r:embed="rId130" cstate="print">
                            <a:extLst>
                              <a:ext uri="{28A0092B-C50C-407E-A947-70E740481C1C}">
                                <a14:useLocalDpi xmlns:a14="http://schemas.microsoft.com/office/drawing/2010/main" val="0"/>
                              </a:ext>
                            </a:extLst>
                          </a:blip>
                          <a:srcRect/>
                          <a:stretch>
                            <a:fillRect/>
                          </a:stretch>
                        </pic:blipFill>
                        <pic:spPr bwMode="auto">
                          <a:xfrm>
                            <a:off x="0" y="0"/>
                            <a:ext cx="763270" cy="198120"/>
                          </a:xfrm>
                          <a:prstGeom prst="rect">
                            <a:avLst/>
                          </a:prstGeom>
                          <a:noFill/>
                          <a:ln>
                            <a:noFill/>
                          </a:ln>
                        </pic:spPr>
                      </pic:pic>
                    </a:graphicData>
                  </a:graphic>
                </wp:inline>
              </w:drawing>
            </w:r>
            <w:r w:rsidRPr="00462B43">
              <w:rPr>
                <w:sz w:val="24"/>
                <w:szCs w:val="24"/>
              </w:rPr>
              <w:t xml:space="preserve"> of energy, so:  </w:t>
            </w:r>
            <w:r>
              <w:rPr>
                <w:noProof/>
                <w:position w:val="-28"/>
                <w:sz w:val="24"/>
                <w:szCs w:val="24"/>
                <w:lang w:bidi="ar-SA"/>
              </w:rPr>
              <w:drawing>
                <wp:inline distT="0" distB="0" distL="0" distR="0" wp14:anchorId="5557B7C2" wp14:editId="21316CDD">
                  <wp:extent cx="3007360" cy="424180"/>
                  <wp:effectExtent l="0" t="0" r="0" b="7620"/>
                  <wp:docPr id="8028" name="Picture 8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8"/>
                          <pic:cNvPicPr>
                            <a:picLocks noChangeAspect="1" noChangeArrowheads="1"/>
                          </pic:cNvPicPr>
                        </pic:nvPicPr>
                        <pic:blipFill>
                          <a:blip r:embed="rId131" cstate="print">
                            <a:extLst>
                              <a:ext uri="{28A0092B-C50C-407E-A947-70E740481C1C}">
                                <a14:useLocalDpi xmlns:a14="http://schemas.microsoft.com/office/drawing/2010/main" val="0"/>
                              </a:ext>
                            </a:extLst>
                          </a:blip>
                          <a:srcRect/>
                          <a:stretch>
                            <a:fillRect/>
                          </a:stretch>
                        </pic:blipFill>
                        <pic:spPr bwMode="auto">
                          <a:xfrm>
                            <a:off x="0" y="0"/>
                            <a:ext cx="3007360" cy="424180"/>
                          </a:xfrm>
                          <a:prstGeom prst="rect">
                            <a:avLst/>
                          </a:prstGeom>
                          <a:noFill/>
                          <a:ln>
                            <a:noFill/>
                          </a:ln>
                        </pic:spPr>
                      </pic:pic>
                    </a:graphicData>
                  </a:graphic>
                </wp:inline>
              </w:drawing>
            </w:r>
          </w:p>
        </w:tc>
      </w:tr>
      <w:tr w:rsidR="00981CE1" w:rsidRPr="00CD7E5B" w14:paraId="2A6BFBB4" w14:textId="77777777" w:rsidTr="002D0ED4">
        <w:tc>
          <w:tcPr>
            <w:tcW w:w="1122" w:type="dxa"/>
          </w:tcPr>
          <w:p w14:paraId="361BF312" w14:textId="77777777" w:rsidR="00981CE1" w:rsidRPr="00462B43" w:rsidRDefault="00981CE1" w:rsidP="002D0ED4">
            <w:pPr>
              <w:spacing w:after="0" w:line="240" w:lineRule="auto"/>
              <w:rPr>
                <w:sz w:val="24"/>
                <w:szCs w:val="24"/>
              </w:rPr>
            </w:pPr>
            <w:r w:rsidRPr="00462B43">
              <w:rPr>
                <w:sz w:val="24"/>
                <w:szCs w:val="24"/>
              </w:rPr>
              <w:t>31.</w:t>
            </w:r>
          </w:p>
        </w:tc>
        <w:tc>
          <w:tcPr>
            <w:tcW w:w="8533" w:type="dxa"/>
          </w:tcPr>
          <w:p w14:paraId="6948D6F9" w14:textId="77777777" w:rsidR="00981CE1" w:rsidRPr="00462B43" w:rsidRDefault="00981CE1" w:rsidP="002D0ED4">
            <w:pPr>
              <w:spacing w:after="0" w:line="240" w:lineRule="auto"/>
              <w:rPr>
                <w:i/>
                <w:sz w:val="24"/>
                <w:szCs w:val="24"/>
              </w:rPr>
            </w:pPr>
            <w:r w:rsidRPr="00462B43">
              <w:rPr>
                <w:i/>
                <w:sz w:val="24"/>
                <w:szCs w:val="24"/>
              </w:rPr>
              <w:t>Tritium</w:t>
            </w:r>
            <w:r w:rsidRPr="00462B43">
              <w:rPr>
                <w:i/>
                <w:spacing w:val="5"/>
                <w:sz w:val="24"/>
                <w:szCs w:val="24"/>
              </w:rPr>
              <w:t xml:space="preserve"> </w:t>
            </w:r>
            <w:r w:rsidRPr="00462B43">
              <w:rPr>
                <w:i/>
                <w:sz w:val="24"/>
                <w:szCs w:val="24"/>
              </w:rPr>
              <w:t>is naturally rare, but can</w:t>
            </w:r>
            <w:r w:rsidRPr="00462B43">
              <w:rPr>
                <w:i/>
                <w:spacing w:val="5"/>
                <w:sz w:val="24"/>
                <w:szCs w:val="24"/>
              </w:rPr>
              <w:t xml:space="preserve"> </w:t>
            </w:r>
            <w:r w:rsidRPr="00462B43">
              <w:rPr>
                <w:i/>
                <w:sz w:val="24"/>
                <w:szCs w:val="24"/>
              </w:rPr>
              <w:t>be</w:t>
            </w:r>
            <w:r w:rsidRPr="00462B43">
              <w:rPr>
                <w:i/>
                <w:spacing w:val="5"/>
                <w:sz w:val="24"/>
                <w:szCs w:val="24"/>
              </w:rPr>
              <w:t xml:space="preserve"> </w:t>
            </w:r>
            <w:r w:rsidRPr="00462B43">
              <w:rPr>
                <w:i/>
                <w:sz w:val="24"/>
                <w:szCs w:val="24"/>
              </w:rPr>
              <w:t>produced</w:t>
            </w:r>
            <w:r w:rsidRPr="00462B43">
              <w:rPr>
                <w:i/>
                <w:spacing w:val="5"/>
                <w:sz w:val="24"/>
                <w:szCs w:val="24"/>
              </w:rPr>
              <w:t xml:space="preserve"> </w:t>
            </w:r>
            <w:r w:rsidRPr="00462B43">
              <w:rPr>
                <w:i/>
                <w:sz w:val="24"/>
                <w:szCs w:val="24"/>
              </w:rPr>
              <w:t>by</w:t>
            </w:r>
            <w:r w:rsidRPr="00462B43">
              <w:rPr>
                <w:i/>
                <w:spacing w:val="5"/>
                <w:sz w:val="24"/>
                <w:szCs w:val="24"/>
              </w:rPr>
              <w:t xml:space="preserve"> </w:t>
            </w:r>
            <w:r w:rsidRPr="00462B43">
              <w:rPr>
                <w:i/>
                <w:sz w:val="24"/>
                <w:szCs w:val="24"/>
              </w:rPr>
              <w:t>the</w:t>
            </w:r>
            <w:r w:rsidRPr="00462B43">
              <w:rPr>
                <w:i/>
                <w:spacing w:val="5"/>
                <w:sz w:val="24"/>
                <w:szCs w:val="24"/>
              </w:rPr>
              <w:t xml:space="preserve"> </w:t>
            </w:r>
            <w:r w:rsidRPr="00462B43">
              <w:rPr>
                <w:i/>
                <w:sz w:val="24"/>
                <w:szCs w:val="24"/>
              </w:rPr>
              <w:t xml:space="preserve">reaction </w:t>
            </w:r>
            <w:r>
              <w:rPr>
                <w:i/>
                <w:noProof/>
                <w:position w:val="-10"/>
                <w:sz w:val="24"/>
                <w:szCs w:val="24"/>
                <w:lang w:bidi="ar-SA"/>
              </w:rPr>
              <w:drawing>
                <wp:inline distT="0" distB="0" distL="0" distR="0" wp14:anchorId="002A1688" wp14:editId="69AF1461">
                  <wp:extent cx="980440" cy="226060"/>
                  <wp:effectExtent l="0" t="0" r="10160" b="2540"/>
                  <wp:docPr id="8029" name="Picture 8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9"/>
                          <pic:cNvPicPr>
                            <a:picLocks noChangeAspect="1" noChangeArrowheads="1"/>
                          </pic:cNvPicPr>
                        </pic:nvPicPr>
                        <pic:blipFill>
                          <a:blip r:embed="rId132"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462B43">
              <w:rPr>
                <w:i/>
                <w:sz w:val="24"/>
                <w:szCs w:val="24"/>
              </w:rPr>
              <w:t>.</w:t>
            </w:r>
            <w:r w:rsidRPr="00462B43">
              <w:rPr>
                <w:i/>
                <w:spacing w:val="5"/>
                <w:sz w:val="24"/>
                <w:szCs w:val="24"/>
              </w:rPr>
              <w:t xml:space="preserve"> </w:t>
            </w:r>
            <w:r w:rsidRPr="00462B43">
              <w:rPr>
                <w:i/>
                <w:sz w:val="24"/>
                <w:szCs w:val="24"/>
              </w:rPr>
              <w:t>How</w:t>
            </w:r>
            <w:r w:rsidRPr="00462B43">
              <w:rPr>
                <w:i/>
                <w:spacing w:val="5"/>
                <w:sz w:val="24"/>
                <w:szCs w:val="24"/>
              </w:rPr>
              <w:t xml:space="preserve"> </w:t>
            </w:r>
            <w:r w:rsidRPr="00462B43">
              <w:rPr>
                <w:i/>
                <w:sz w:val="24"/>
                <w:szCs w:val="24"/>
              </w:rPr>
              <w:t>much</w:t>
            </w:r>
            <w:r w:rsidRPr="00462B43">
              <w:rPr>
                <w:i/>
                <w:spacing w:val="5"/>
                <w:sz w:val="24"/>
                <w:szCs w:val="24"/>
              </w:rPr>
              <w:t xml:space="preserve"> </w:t>
            </w:r>
            <w:r w:rsidRPr="00462B43">
              <w:rPr>
                <w:i/>
                <w:sz w:val="24"/>
                <w:szCs w:val="24"/>
              </w:rPr>
              <w:t>energy</w:t>
            </w:r>
            <w:r w:rsidRPr="00462B43">
              <w:rPr>
                <w:i/>
                <w:spacing w:val="5"/>
                <w:sz w:val="24"/>
                <w:szCs w:val="24"/>
              </w:rPr>
              <w:t xml:space="preserve"> </w:t>
            </w:r>
            <w:r w:rsidRPr="00462B43">
              <w:rPr>
                <w:i/>
                <w:sz w:val="24"/>
                <w:szCs w:val="24"/>
              </w:rPr>
              <w:t>in</w:t>
            </w:r>
            <w:r w:rsidRPr="00462B43">
              <w:rPr>
                <w:i/>
                <w:spacing w:val="5"/>
                <w:sz w:val="24"/>
                <w:szCs w:val="24"/>
              </w:rPr>
              <w:t xml:space="preserve"> </w:t>
            </w:r>
            <w:r w:rsidRPr="00462B43">
              <w:rPr>
                <w:i/>
                <w:sz w:val="24"/>
                <w:szCs w:val="24"/>
              </w:rPr>
              <w:t>M</w:t>
            </w:r>
            <w:r w:rsidRPr="00462B43">
              <w:rPr>
                <w:i/>
                <w:spacing w:val="-20"/>
                <w:sz w:val="24"/>
                <w:szCs w:val="24"/>
              </w:rPr>
              <w:t>e</w:t>
            </w:r>
            <w:r w:rsidRPr="00462B43">
              <w:rPr>
                <w:i/>
                <w:sz w:val="24"/>
                <w:szCs w:val="24"/>
              </w:rPr>
              <w:t>V</w:t>
            </w:r>
            <w:r w:rsidRPr="00462B43">
              <w:rPr>
                <w:i/>
                <w:spacing w:val="5"/>
                <w:sz w:val="24"/>
                <w:szCs w:val="24"/>
              </w:rPr>
              <w:t xml:space="preserve"> </w:t>
            </w:r>
            <w:r w:rsidRPr="00462B43">
              <w:rPr>
                <w:i/>
                <w:sz w:val="24"/>
                <w:szCs w:val="24"/>
              </w:rPr>
              <w:t>is</w:t>
            </w:r>
            <w:r w:rsidRPr="00462B43">
              <w:rPr>
                <w:i/>
                <w:spacing w:val="5"/>
                <w:sz w:val="24"/>
                <w:szCs w:val="24"/>
              </w:rPr>
              <w:t xml:space="preserve"> </w:t>
            </w:r>
            <w:r w:rsidRPr="00462B43">
              <w:rPr>
                <w:i/>
                <w:sz w:val="24"/>
                <w:szCs w:val="24"/>
              </w:rPr>
              <w:t>released</w:t>
            </w:r>
            <w:r w:rsidRPr="00462B43">
              <w:rPr>
                <w:i/>
                <w:spacing w:val="5"/>
                <w:sz w:val="24"/>
                <w:szCs w:val="24"/>
              </w:rPr>
              <w:t xml:space="preserve"> </w:t>
            </w:r>
            <w:r w:rsidRPr="00462B43">
              <w:rPr>
                <w:i/>
                <w:sz w:val="24"/>
                <w:szCs w:val="24"/>
              </w:rPr>
              <w:t>in</w:t>
            </w:r>
            <w:r w:rsidRPr="00462B43">
              <w:rPr>
                <w:i/>
                <w:spacing w:val="5"/>
                <w:sz w:val="24"/>
                <w:szCs w:val="24"/>
              </w:rPr>
              <w:t xml:space="preserve"> </w:t>
            </w:r>
            <w:r w:rsidRPr="00462B43">
              <w:rPr>
                <w:i/>
                <w:sz w:val="24"/>
                <w:szCs w:val="24"/>
              </w:rPr>
              <w:t>this</w:t>
            </w:r>
            <w:r w:rsidRPr="00462B43">
              <w:rPr>
                <w:i/>
                <w:spacing w:val="5"/>
                <w:sz w:val="24"/>
                <w:szCs w:val="24"/>
              </w:rPr>
              <w:t xml:space="preserve"> </w:t>
            </w:r>
            <w:r w:rsidRPr="00462B43">
              <w:rPr>
                <w:i/>
                <w:sz w:val="24"/>
                <w:szCs w:val="24"/>
              </w:rPr>
              <w:t>neutron</w:t>
            </w:r>
            <w:r w:rsidRPr="00462B43">
              <w:rPr>
                <w:i/>
                <w:spacing w:val="5"/>
                <w:sz w:val="24"/>
                <w:szCs w:val="24"/>
              </w:rPr>
              <w:t xml:space="preserve"> </w:t>
            </w:r>
            <w:r w:rsidRPr="00462B43">
              <w:rPr>
                <w:i/>
                <w:sz w:val="24"/>
                <w:szCs w:val="24"/>
              </w:rPr>
              <w:t>capture?</w:t>
            </w:r>
          </w:p>
        </w:tc>
      </w:tr>
      <w:tr w:rsidR="00981CE1" w:rsidRPr="00A57488" w14:paraId="549D499A" w14:textId="77777777" w:rsidTr="002D0ED4">
        <w:tc>
          <w:tcPr>
            <w:tcW w:w="1122" w:type="dxa"/>
          </w:tcPr>
          <w:p w14:paraId="0BA3FBCA"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2CFF2E3B" w14:textId="77777777" w:rsidR="00981CE1" w:rsidRPr="00462B43" w:rsidRDefault="00981CE1" w:rsidP="002D0ED4">
            <w:pPr>
              <w:spacing w:after="0" w:line="240" w:lineRule="auto"/>
              <w:rPr>
                <w:sz w:val="24"/>
                <w:szCs w:val="24"/>
              </w:rPr>
            </w:pPr>
            <w:r>
              <w:rPr>
                <w:noProof/>
                <w:position w:val="-30"/>
                <w:sz w:val="24"/>
                <w:szCs w:val="24"/>
                <w:lang w:bidi="ar-SA"/>
              </w:rPr>
              <w:drawing>
                <wp:inline distT="0" distB="0" distL="0" distR="0" wp14:anchorId="7CADB72F" wp14:editId="2F598E85">
                  <wp:extent cx="3940175" cy="461645"/>
                  <wp:effectExtent l="0" t="0" r="0" b="0"/>
                  <wp:docPr id="8030" name="Picture 8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0"/>
                          <pic:cNvPicPr>
                            <a:picLocks noChangeAspect="1" noChangeArrowheads="1"/>
                          </pic:cNvPicPr>
                        </pic:nvPicPr>
                        <pic:blipFill>
                          <a:blip r:embed="rId133" cstate="print">
                            <a:extLst>
                              <a:ext uri="{28A0092B-C50C-407E-A947-70E740481C1C}">
                                <a14:useLocalDpi xmlns:a14="http://schemas.microsoft.com/office/drawing/2010/main" val="0"/>
                              </a:ext>
                            </a:extLst>
                          </a:blip>
                          <a:srcRect/>
                          <a:stretch>
                            <a:fillRect/>
                          </a:stretch>
                        </pic:blipFill>
                        <pic:spPr bwMode="auto">
                          <a:xfrm>
                            <a:off x="0" y="0"/>
                            <a:ext cx="3940175" cy="461645"/>
                          </a:xfrm>
                          <a:prstGeom prst="rect">
                            <a:avLst/>
                          </a:prstGeom>
                          <a:noFill/>
                          <a:ln>
                            <a:noFill/>
                          </a:ln>
                        </pic:spPr>
                      </pic:pic>
                    </a:graphicData>
                  </a:graphic>
                </wp:inline>
              </w:drawing>
            </w:r>
          </w:p>
        </w:tc>
      </w:tr>
      <w:tr w:rsidR="00981CE1" w:rsidRPr="00502755" w14:paraId="4294DFAC" w14:textId="77777777" w:rsidTr="002D0ED4">
        <w:tc>
          <w:tcPr>
            <w:tcW w:w="1122" w:type="dxa"/>
          </w:tcPr>
          <w:p w14:paraId="311D6D51" w14:textId="77777777" w:rsidR="00981CE1" w:rsidRPr="00462B43" w:rsidRDefault="00981CE1" w:rsidP="002D0ED4">
            <w:pPr>
              <w:spacing w:after="0" w:line="240" w:lineRule="auto"/>
              <w:rPr>
                <w:sz w:val="24"/>
                <w:szCs w:val="24"/>
              </w:rPr>
            </w:pPr>
            <w:r w:rsidRPr="00462B43">
              <w:rPr>
                <w:sz w:val="24"/>
                <w:szCs w:val="24"/>
              </w:rPr>
              <w:t>32.</w:t>
            </w:r>
          </w:p>
        </w:tc>
        <w:tc>
          <w:tcPr>
            <w:tcW w:w="8533" w:type="dxa"/>
          </w:tcPr>
          <w:p w14:paraId="50F78422" w14:textId="77777777" w:rsidR="00981CE1" w:rsidRPr="00462B43" w:rsidRDefault="00981CE1" w:rsidP="002D0ED4">
            <w:pPr>
              <w:spacing w:after="0" w:line="240" w:lineRule="auto"/>
              <w:rPr>
                <w:i/>
                <w:sz w:val="24"/>
                <w:szCs w:val="24"/>
              </w:rPr>
            </w:pPr>
            <w:r w:rsidRPr="00462B43">
              <w:rPr>
                <w:i/>
                <w:sz w:val="24"/>
                <w:szCs w:val="24"/>
              </w:rPr>
              <w:t xml:space="preserve">Two fusion reactions mentioned in the text are </w:t>
            </w:r>
            <w:r>
              <w:rPr>
                <w:i/>
                <w:noProof/>
                <w:position w:val="-10"/>
                <w:sz w:val="24"/>
                <w:szCs w:val="24"/>
                <w:lang w:bidi="ar-SA"/>
              </w:rPr>
              <w:drawing>
                <wp:inline distT="0" distB="0" distL="0" distR="0" wp14:anchorId="19BD5551" wp14:editId="0F7EC578">
                  <wp:extent cx="1093470" cy="226060"/>
                  <wp:effectExtent l="0" t="0" r="0" b="2540"/>
                  <wp:docPr id="8031" name="Picture 8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1"/>
                          <pic:cNvPicPr>
                            <a:picLocks noChangeAspect="1" noChangeArrowheads="1"/>
                          </pic:cNvPicPr>
                        </pic:nvPicPr>
                        <pic:blipFill>
                          <a:blip r:embed="rId134" cstate="print">
                            <a:extLst>
                              <a:ext uri="{28A0092B-C50C-407E-A947-70E740481C1C}">
                                <a14:useLocalDpi xmlns:a14="http://schemas.microsoft.com/office/drawing/2010/main" val="0"/>
                              </a:ext>
                            </a:extLst>
                          </a:blip>
                          <a:srcRect/>
                          <a:stretch>
                            <a:fillRect/>
                          </a:stretch>
                        </pic:blipFill>
                        <pic:spPr bwMode="auto">
                          <a:xfrm>
                            <a:off x="0" y="0"/>
                            <a:ext cx="1093470" cy="226060"/>
                          </a:xfrm>
                          <a:prstGeom prst="rect">
                            <a:avLst/>
                          </a:prstGeom>
                          <a:noFill/>
                          <a:ln>
                            <a:noFill/>
                          </a:ln>
                        </pic:spPr>
                      </pic:pic>
                    </a:graphicData>
                  </a:graphic>
                </wp:inline>
              </w:drawing>
            </w:r>
            <w:r w:rsidRPr="00462B43">
              <w:rPr>
                <w:i/>
                <w:sz w:val="24"/>
                <w:szCs w:val="24"/>
              </w:rPr>
              <w:t xml:space="preserve"> and </w:t>
            </w:r>
            <w:r>
              <w:rPr>
                <w:i/>
                <w:noProof/>
                <w:position w:val="-10"/>
                <w:sz w:val="24"/>
                <w:szCs w:val="24"/>
                <w:lang w:bidi="ar-SA"/>
              </w:rPr>
              <w:drawing>
                <wp:inline distT="0" distB="0" distL="0" distR="0" wp14:anchorId="0D6A332F" wp14:editId="3E3A5A75">
                  <wp:extent cx="980440" cy="226060"/>
                  <wp:effectExtent l="0" t="0" r="10160" b="2540"/>
                  <wp:docPr id="8032" name="Picture 8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2"/>
                          <pic:cNvPicPr>
                            <a:picLocks noChangeAspect="1" noChangeArrowheads="1"/>
                          </pic:cNvPicPr>
                        </pic:nvPicPr>
                        <pic:blipFill>
                          <a:blip r:embed="rId135" cstate="print">
                            <a:extLst>
                              <a:ext uri="{28A0092B-C50C-407E-A947-70E740481C1C}">
                                <a14:useLocalDpi xmlns:a14="http://schemas.microsoft.com/office/drawing/2010/main" val="0"/>
                              </a:ext>
                            </a:extLst>
                          </a:blip>
                          <a:srcRect/>
                          <a:stretch>
                            <a:fillRect/>
                          </a:stretch>
                        </pic:blipFill>
                        <pic:spPr bwMode="auto">
                          <a:xfrm>
                            <a:off x="0" y="0"/>
                            <a:ext cx="980440" cy="226060"/>
                          </a:xfrm>
                          <a:prstGeom prst="rect">
                            <a:avLst/>
                          </a:prstGeom>
                          <a:noFill/>
                          <a:ln>
                            <a:noFill/>
                          </a:ln>
                        </pic:spPr>
                      </pic:pic>
                    </a:graphicData>
                  </a:graphic>
                </wp:inline>
              </w:drawing>
            </w:r>
            <w:r w:rsidRPr="00462B43">
              <w:rPr>
                <w:i/>
                <w:sz w:val="24"/>
                <w:szCs w:val="24"/>
              </w:rPr>
              <w:t>. Both reactions release energy, but the second also creates more fuel. Confirm that the energies produced in the reactions are 20.58 and 2.22 M</w:t>
            </w:r>
            <w:r w:rsidRPr="00462B43">
              <w:rPr>
                <w:i/>
                <w:spacing w:val="-10"/>
                <w:sz w:val="24"/>
                <w:szCs w:val="24"/>
              </w:rPr>
              <w:t>e</w:t>
            </w:r>
            <w:r w:rsidRPr="00462B43">
              <w:rPr>
                <w:i/>
                <w:sz w:val="24"/>
                <w:szCs w:val="24"/>
              </w:rPr>
              <w:t xml:space="preserve">V, respectively. Comment on which product nuclide is most tightly bound, </w:t>
            </w:r>
            <w:r>
              <w:rPr>
                <w:i/>
                <w:noProof/>
                <w:position w:val="-6"/>
                <w:sz w:val="24"/>
                <w:szCs w:val="24"/>
                <w:lang w:bidi="ar-SA"/>
              </w:rPr>
              <w:drawing>
                <wp:inline distT="0" distB="0" distL="0" distR="0" wp14:anchorId="5FACFFD0" wp14:editId="0ADEA914">
                  <wp:extent cx="292100" cy="198120"/>
                  <wp:effectExtent l="0" t="0" r="12700" b="5080"/>
                  <wp:docPr id="8033" name="Picture 8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3"/>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i/>
                <w:sz w:val="24"/>
                <w:szCs w:val="24"/>
              </w:rPr>
              <w:t xml:space="preserve"> or </w:t>
            </w:r>
            <w:r>
              <w:rPr>
                <w:i/>
                <w:noProof/>
                <w:position w:val="-4"/>
                <w:sz w:val="24"/>
                <w:szCs w:val="24"/>
                <w:lang w:bidi="ar-SA"/>
              </w:rPr>
              <w:drawing>
                <wp:inline distT="0" distB="0" distL="0" distR="0" wp14:anchorId="1B0927EE" wp14:editId="494D89C3">
                  <wp:extent cx="226060" cy="188595"/>
                  <wp:effectExtent l="0" t="0" r="2540" b="0"/>
                  <wp:docPr id="8034" name="Picture 8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4"/>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226060" cy="188595"/>
                          </a:xfrm>
                          <a:prstGeom prst="rect">
                            <a:avLst/>
                          </a:prstGeom>
                          <a:noFill/>
                          <a:ln>
                            <a:noFill/>
                          </a:ln>
                        </pic:spPr>
                      </pic:pic>
                    </a:graphicData>
                  </a:graphic>
                </wp:inline>
              </w:drawing>
            </w:r>
            <w:r w:rsidRPr="00462B43">
              <w:rPr>
                <w:i/>
                <w:sz w:val="24"/>
                <w:szCs w:val="24"/>
              </w:rPr>
              <w:t>.</w:t>
            </w:r>
          </w:p>
        </w:tc>
      </w:tr>
      <w:tr w:rsidR="00981CE1" w:rsidRPr="00CD7E5B" w14:paraId="1A78C29A" w14:textId="77777777" w:rsidTr="002D0ED4">
        <w:tc>
          <w:tcPr>
            <w:tcW w:w="1122" w:type="dxa"/>
          </w:tcPr>
          <w:p w14:paraId="6455A2B9"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445079DC" w14:textId="77777777" w:rsidR="00981CE1" w:rsidRPr="00462B43" w:rsidRDefault="00981CE1" w:rsidP="002D0ED4">
            <w:pPr>
              <w:spacing w:after="0" w:line="240" w:lineRule="auto"/>
              <w:rPr>
                <w:sz w:val="24"/>
                <w:szCs w:val="24"/>
              </w:rPr>
            </w:pPr>
            <w:r>
              <w:rPr>
                <w:noProof/>
                <w:position w:val="-30"/>
                <w:sz w:val="24"/>
                <w:szCs w:val="24"/>
                <w:lang w:bidi="ar-SA"/>
              </w:rPr>
              <w:drawing>
                <wp:inline distT="0" distB="0" distL="0" distR="0" wp14:anchorId="3EAACF70" wp14:editId="39E4CE1C">
                  <wp:extent cx="5043170" cy="461645"/>
                  <wp:effectExtent l="0" t="0" r="11430" b="0"/>
                  <wp:docPr id="8035" name="Picture 8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5"/>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5043170" cy="461645"/>
                          </a:xfrm>
                          <a:prstGeom prst="rect">
                            <a:avLst/>
                          </a:prstGeom>
                          <a:noFill/>
                          <a:ln>
                            <a:noFill/>
                          </a:ln>
                        </pic:spPr>
                      </pic:pic>
                    </a:graphicData>
                  </a:graphic>
                </wp:inline>
              </w:drawing>
            </w:r>
          </w:p>
          <w:p w14:paraId="5E5FC0EA" w14:textId="77777777" w:rsidR="00981CE1" w:rsidRPr="00462B43" w:rsidRDefault="00981CE1" w:rsidP="002D0ED4">
            <w:pPr>
              <w:spacing w:after="0" w:line="240" w:lineRule="auto"/>
              <w:rPr>
                <w:sz w:val="24"/>
                <w:szCs w:val="24"/>
              </w:rPr>
            </w:pPr>
            <w:r>
              <w:rPr>
                <w:noProof/>
                <w:position w:val="-6"/>
                <w:sz w:val="24"/>
                <w:szCs w:val="24"/>
                <w:lang w:bidi="ar-SA"/>
              </w:rPr>
              <w:drawing>
                <wp:inline distT="0" distB="0" distL="0" distR="0" wp14:anchorId="19C3DA85" wp14:editId="09A2EBB3">
                  <wp:extent cx="282575" cy="198120"/>
                  <wp:effectExtent l="0" t="0" r="0" b="5080"/>
                  <wp:docPr id="8036" name="Picture 8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6"/>
                          <pic:cNvPicPr>
                            <a:picLocks noChangeAspect="1" noChangeArrowheads="1"/>
                          </pic:cNvPicPr>
                        </pic:nvPicPr>
                        <pic:blipFill>
                          <a:blip r:embed="rId139" cstate="print">
                            <a:extLst>
                              <a:ext uri="{28A0092B-C50C-407E-A947-70E740481C1C}">
                                <a14:useLocalDpi xmlns:a14="http://schemas.microsoft.com/office/drawing/2010/main" val="0"/>
                              </a:ext>
                            </a:extLst>
                          </a:blip>
                          <a:srcRect/>
                          <a:stretch>
                            <a:fillRect/>
                          </a:stretch>
                        </pic:blipFill>
                        <pic:spPr bwMode="auto">
                          <a:xfrm>
                            <a:off x="0" y="0"/>
                            <a:ext cx="282575" cy="198120"/>
                          </a:xfrm>
                          <a:prstGeom prst="rect">
                            <a:avLst/>
                          </a:prstGeom>
                          <a:noFill/>
                          <a:ln>
                            <a:noFill/>
                          </a:ln>
                        </pic:spPr>
                      </pic:pic>
                    </a:graphicData>
                  </a:graphic>
                </wp:inline>
              </w:drawing>
            </w:r>
            <w:r w:rsidRPr="00462B43">
              <w:rPr>
                <w:sz w:val="24"/>
                <w:szCs w:val="24"/>
              </w:rPr>
              <w:t xml:space="preserve"> </w:t>
            </w:r>
            <w:proofErr w:type="gramStart"/>
            <w:r w:rsidRPr="00462B43">
              <w:rPr>
                <w:sz w:val="24"/>
                <w:szCs w:val="24"/>
              </w:rPr>
              <w:t>is</w:t>
            </w:r>
            <w:proofErr w:type="gramEnd"/>
            <w:r w:rsidRPr="00462B43">
              <w:rPr>
                <w:sz w:val="24"/>
                <w:szCs w:val="24"/>
              </w:rPr>
              <w:t xml:space="preserve"> more tightly bound, since this reaction gives off more energy per nucleon. This energy shows up in the binding energy of the products: </w:t>
            </w:r>
            <w:r>
              <w:rPr>
                <w:noProof/>
                <w:position w:val="-24"/>
                <w:sz w:val="24"/>
                <w:szCs w:val="24"/>
                <w:lang w:bidi="ar-SA"/>
              </w:rPr>
              <w:drawing>
                <wp:inline distT="0" distB="0" distL="0" distR="0" wp14:anchorId="4A38DB2A" wp14:editId="023CA963">
                  <wp:extent cx="264160" cy="386715"/>
                  <wp:effectExtent l="0" t="0" r="0" b="0"/>
                  <wp:docPr id="8037" name="Picture 8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7"/>
                          <pic:cNvPicPr>
                            <a:picLocks noChangeAspect="1" noChangeArrowheads="1"/>
                          </pic:cNvPicPr>
                        </pic:nvPicPr>
                        <pic:blipFill>
                          <a:blip r:embed="rId140" cstate="print">
                            <a:extLst>
                              <a:ext uri="{28A0092B-C50C-407E-A947-70E740481C1C}">
                                <a14:useLocalDpi xmlns:a14="http://schemas.microsoft.com/office/drawing/2010/main" val="0"/>
                              </a:ext>
                            </a:extLst>
                          </a:blip>
                          <a:srcRect/>
                          <a:stretch>
                            <a:fillRect/>
                          </a:stretch>
                        </pic:blipFill>
                        <pic:spPr bwMode="auto">
                          <a:xfrm>
                            <a:off x="0" y="0"/>
                            <a:ext cx="264160" cy="386715"/>
                          </a:xfrm>
                          <a:prstGeom prst="rect">
                            <a:avLst/>
                          </a:prstGeom>
                          <a:noFill/>
                          <a:ln>
                            <a:noFill/>
                          </a:ln>
                        </pic:spPr>
                      </pic:pic>
                    </a:graphicData>
                  </a:graphic>
                </wp:inline>
              </w:drawing>
            </w:r>
            <w:r w:rsidRPr="00462B43">
              <w:rPr>
                <w:sz w:val="24"/>
                <w:szCs w:val="24"/>
              </w:rPr>
              <w:t xml:space="preserve"> for </w:t>
            </w:r>
            <w:r>
              <w:rPr>
                <w:noProof/>
                <w:position w:val="-4"/>
                <w:sz w:val="24"/>
                <w:szCs w:val="24"/>
                <w:lang w:bidi="ar-SA"/>
              </w:rPr>
              <w:drawing>
                <wp:inline distT="0" distB="0" distL="0" distR="0" wp14:anchorId="6C3AE73F" wp14:editId="2AC64324">
                  <wp:extent cx="216535" cy="188595"/>
                  <wp:effectExtent l="0" t="0" r="12065" b="0"/>
                  <wp:docPr id="8038" name="Picture 8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8"/>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216535" cy="188595"/>
                          </a:xfrm>
                          <a:prstGeom prst="rect">
                            <a:avLst/>
                          </a:prstGeom>
                          <a:noFill/>
                          <a:ln>
                            <a:noFill/>
                          </a:ln>
                        </pic:spPr>
                      </pic:pic>
                    </a:graphicData>
                  </a:graphic>
                </wp:inline>
              </w:drawing>
            </w:r>
            <w:r w:rsidRPr="00462B43">
              <w:rPr>
                <w:sz w:val="24"/>
                <w:szCs w:val="24"/>
              </w:rPr>
              <w:t xml:space="preserve"> is 0.875 MeV and </w:t>
            </w:r>
            <w:r>
              <w:rPr>
                <w:noProof/>
                <w:position w:val="-24"/>
                <w:sz w:val="24"/>
                <w:szCs w:val="24"/>
                <w:lang w:bidi="ar-SA"/>
              </w:rPr>
              <w:drawing>
                <wp:inline distT="0" distB="0" distL="0" distR="0" wp14:anchorId="130A922C" wp14:editId="17967083">
                  <wp:extent cx="264160" cy="386715"/>
                  <wp:effectExtent l="0" t="0" r="0" b="0"/>
                  <wp:docPr id="8039" name="Picture 8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9"/>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264160" cy="386715"/>
                          </a:xfrm>
                          <a:prstGeom prst="rect">
                            <a:avLst/>
                          </a:prstGeom>
                          <a:noFill/>
                          <a:ln>
                            <a:noFill/>
                          </a:ln>
                        </pic:spPr>
                      </pic:pic>
                    </a:graphicData>
                  </a:graphic>
                </wp:inline>
              </w:drawing>
            </w:r>
            <w:r w:rsidRPr="00462B43">
              <w:rPr>
                <w:sz w:val="24"/>
                <w:szCs w:val="24"/>
              </w:rPr>
              <w:t xml:space="preserve"> for </w:t>
            </w:r>
            <w:r>
              <w:rPr>
                <w:noProof/>
                <w:position w:val="-6"/>
                <w:sz w:val="24"/>
                <w:szCs w:val="24"/>
                <w:lang w:bidi="ar-SA"/>
              </w:rPr>
              <w:drawing>
                <wp:inline distT="0" distB="0" distL="0" distR="0" wp14:anchorId="016712DB" wp14:editId="6A4B170D">
                  <wp:extent cx="282575" cy="198120"/>
                  <wp:effectExtent l="0" t="0" r="0" b="5080"/>
                  <wp:docPr id="8040" name="Picture 8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0"/>
                          <pic:cNvPicPr>
                            <a:picLocks noChangeAspect="1" noChangeArrowheads="1"/>
                          </pic:cNvPicPr>
                        </pic:nvPicPr>
                        <pic:blipFill>
                          <a:blip r:embed="rId143" cstate="print">
                            <a:extLst>
                              <a:ext uri="{28A0092B-C50C-407E-A947-70E740481C1C}">
                                <a14:useLocalDpi xmlns:a14="http://schemas.microsoft.com/office/drawing/2010/main" val="0"/>
                              </a:ext>
                            </a:extLst>
                          </a:blip>
                          <a:srcRect/>
                          <a:stretch>
                            <a:fillRect/>
                          </a:stretch>
                        </pic:blipFill>
                        <pic:spPr bwMode="auto">
                          <a:xfrm>
                            <a:off x="0" y="0"/>
                            <a:ext cx="282575" cy="198120"/>
                          </a:xfrm>
                          <a:prstGeom prst="rect">
                            <a:avLst/>
                          </a:prstGeom>
                          <a:noFill/>
                          <a:ln>
                            <a:noFill/>
                          </a:ln>
                        </pic:spPr>
                      </pic:pic>
                    </a:graphicData>
                  </a:graphic>
                </wp:inline>
              </w:drawing>
            </w:r>
            <w:r w:rsidRPr="00462B43">
              <w:rPr>
                <w:sz w:val="24"/>
                <w:szCs w:val="24"/>
              </w:rPr>
              <w:t xml:space="preserve"> is 6.81 MeV.</w:t>
            </w:r>
          </w:p>
        </w:tc>
      </w:tr>
      <w:tr w:rsidR="00981CE1" w:rsidRPr="00CD7E5B" w14:paraId="325C6A1E" w14:textId="77777777" w:rsidTr="002D0ED4">
        <w:trPr>
          <w:cantSplit/>
        </w:trPr>
        <w:tc>
          <w:tcPr>
            <w:tcW w:w="1122" w:type="dxa"/>
          </w:tcPr>
          <w:p w14:paraId="25CE4F82" w14:textId="77777777" w:rsidR="00981CE1" w:rsidRPr="00462B43" w:rsidRDefault="00981CE1" w:rsidP="002D0ED4">
            <w:pPr>
              <w:spacing w:after="0" w:line="240" w:lineRule="auto"/>
              <w:rPr>
                <w:sz w:val="24"/>
                <w:szCs w:val="24"/>
              </w:rPr>
            </w:pPr>
            <w:r w:rsidRPr="00462B43">
              <w:rPr>
                <w:sz w:val="24"/>
                <w:szCs w:val="24"/>
              </w:rPr>
              <w:t>33.</w:t>
            </w:r>
          </w:p>
        </w:tc>
        <w:tc>
          <w:tcPr>
            <w:tcW w:w="8533" w:type="dxa"/>
          </w:tcPr>
          <w:p w14:paraId="76CD0597" w14:textId="5896A4C5" w:rsidR="00981CE1" w:rsidRPr="00462B43" w:rsidRDefault="00981CE1" w:rsidP="002D0ED4">
            <w:pPr>
              <w:spacing w:after="0" w:line="240" w:lineRule="auto"/>
              <w:rPr>
                <w:position w:val="-68"/>
                <w:sz w:val="24"/>
                <w:szCs w:val="24"/>
              </w:rPr>
            </w:pPr>
            <w:r w:rsidRPr="00462B43">
              <w:rPr>
                <w:i/>
                <w:spacing w:val="-5"/>
                <w:sz w:val="24"/>
                <w:szCs w:val="24"/>
              </w:rPr>
              <w:t>(a) Calculate</w:t>
            </w:r>
            <w:r w:rsidRPr="00462B43">
              <w:rPr>
                <w:i/>
                <w:spacing w:val="-20"/>
                <w:sz w:val="24"/>
                <w:szCs w:val="24"/>
              </w:rPr>
              <w:t xml:space="preserve"> </w:t>
            </w:r>
            <w:r w:rsidRPr="00462B43">
              <w:rPr>
                <w:i/>
                <w:spacing w:val="-5"/>
                <w:sz w:val="24"/>
                <w:szCs w:val="24"/>
              </w:rPr>
              <w:t>the</w:t>
            </w:r>
            <w:r w:rsidRPr="00462B43">
              <w:rPr>
                <w:i/>
                <w:spacing w:val="-20"/>
                <w:sz w:val="24"/>
                <w:szCs w:val="24"/>
              </w:rPr>
              <w:t xml:space="preserve"> </w:t>
            </w:r>
            <w:r w:rsidRPr="00462B43">
              <w:rPr>
                <w:i/>
                <w:spacing w:val="-5"/>
                <w:sz w:val="24"/>
                <w:szCs w:val="24"/>
              </w:rPr>
              <w:t>number</w:t>
            </w:r>
            <w:r w:rsidRPr="00462B43">
              <w:rPr>
                <w:i/>
                <w:spacing w:val="-20"/>
                <w:sz w:val="24"/>
                <w:szCs w:val="24"/>
              </w:rPr>
              <w:t xml:space="preserve"> </w:t>
            </w:r>
            <w:r w:rsidRPr="00462B43">
              <w:rPr>
                <w:i/>
                <w:spacing w:val="-5"/>
                <w:sz w:val="24"/>
                <w:szCs w:val="24"/>
              </w:rPr>
              <w:t>of</w:t>
            </w:r>
            <w:r w:rsidRPr="00462B43">
              <w:rPr>
                <w:i/>
                <w:spacing w:val="-20"/>
                <w:sz w:val="24"/>
                <w:szCs w:val="24"/>
              </w:rPr>
              <w:t xml:space="preserve"> </w:t>
            </w:r>
            <w:r w:rsidRPr="00462B43">
              <w:rPr>
                <w:i/>
                <w:spacing w:val="-5"/>
                <w:sz w:val="24"/>
                <w:szCs w:val="24"/>
              </w:rPr>
              <w:t>grams</w:t>
            </w:r>
            <w:r w:rsidRPr="00462B43">
              <w:rPr>
                <w:i/>
                <w:spacing w:val="-20"/>
                <w:sz w:val="24"/>
                <w:szCs w:val="24"/>
              </w:rPr>
              <w:t xml:space="preserve"> </w:t>
            </w:r>
            <w:r w:rsidRPr="00462B43">
              <w:rPr>
                <w:i/>
                <w:spacing w:val="-5"/>
                <w:sz w:val="24"/>
                <w:szCs w:val="24"/>
              </w:rPr>
              <w:t>of</w:t>
            </w:r>
            <w:r w:rsidRPr="00462B43">
              <w:rPr>
                <w:i/>
                <w:spacing w:val="-20"/>
                <w:sz w:val="24"/>
                <w:szCs w:val="24"/>
              </w:rPr>
              <w:t xml:space="preserve"> </w:t>
            </w:r>
            <w:r w:rsidRPr="00462B43">
              <w:rPr>
                <w:i/>
                <w:spacing w:val="-5"/>
                <w:sz w:val="24"/>
                <w:szCs w:val="24"/>
              </w:rPr>
              <w:t>deuterium</w:t>
            </w:r>
            <w:r w:rsidRPr="00462B43">
              <w:rPr>
                <w:i/>
                <w:spacing w:val="-20"/>
                <w:sz w:val="24"/>
                <w:szCs w:val="24"/>
              </w:rPr>
              <w:t xml:space="preserve"> </w:t>
            </w:r>
            <w:r w:rsidRPr="00462B43">
              <w:rPr>
                <w:i/>
                <w:spacing w:val="-5"/>
                <w:sz w:val="24"/>
                <w:szCs w:val="24"/>
              </w:rPr>
              <w:t>in</w:t>
            </w:r>
            <w:r w:rsidRPr="00462B43">
              <w:rPr>
                <w:i/>
                <w:spacing w:val="-20"/>
                <w:sz w:val="24"/>
                <w:szCs w:val="24"/>
              </w:rPr>
              <w:t xml:space="preserve"> </w:t>
            </w:r>
            <w:r w:rsidRPr="00462B43">
              <w:rPr>
                <w:i/>
                <w:spacing w:val="-5"/>
                <w:sz w:val="24"/>
                <w:szCs w:val="24"/>
              </w:rPr>
              <w:t>an</w:t>
            </w:r>
            <w:r w:rsidRPr="00462B43">
              <w:rPr>
                <w:i/>
                <w:spacing w:val="-20"/>
                <w:sz w:val="24"/>
                <w:szCs w:val="24"/>
              </w:rPr>
              <w:t xml:space="preserve"> </w:t>
            </w:r>
            <w:r w:rsidRPr="00462B43">
              <w:rPr>
                <w:i/>
                <w:spacing w:val="-5"/>
                <w:sz w:val="24"/>
                <w:szCs w:val="24"/>
              </w:rPr>
              <w:t>80,000</w:t>
            </w:r>
            <w:r w:rsidRPr="00462B43">
              <w:rPr>
                <w:i/>
                <w:spacing w:val="-20"/>
                <w:sz w:val="24"/>
                <w:szCs w:val="24"/>
              </w:rPr>
              <w:t>-</w:t>
            </w:r>
            <w:r w:rsidRPr="00462B43">
              <w:rPr>
                <w:i/>
                <w:spacing w:val="-5"/>
                <w:sz w:val="24"/>
                <w:szCs w:val="24"/>
              </w:rPr>
              <w:t>L</w:t>
            </w:r>
            <w:r w:rsidRPr="00462B43">
              <w:rPr>
                <w:i/>
                <w:spacing w:val="-15"/>
                <w:sz w:val="24"/>
                <w:szCs w:val="24"/>
              </w:rPr>
              <w:t xml:space="preserve"> </w:t>
            </w:r>
            <w:r w:rsidRPr="00462B43">
              <w:rPr>
                <w:i/>
                <w:sz w:val="24"/>
                <w:szCs w:val="24"/>
              </w:rPr>
              <w:t>swimming</w:t>
            </w:r>
            <w:r w:rsidRPr="00462B43">
              <w:rPr>
                <w:i/>
                <w:spacing w:val="-15"/>
                <w:sz w:val="24"/>
                <w:szCs w:val="24"/>
              </w:rPr>
              <w:t xml:space="preserve"> </w:t>
            </w:r>
            <w:r w:rsidRPr="00462B43">
              <w:rPr>
                <w:i/>
                <w:sz w:val="24"/>
                <w:szCs w:val="24"/>
              </w:rPr>
              <w:t>pool,</w:t>
            </w:r>
            <w:r w:rsidRPr="00462B43">
              <w:rPr>
                <w:i/>
                <w:spacing w:val="-15"/>
                <w:sz w:val="24"/>
                <w:szCs w:val="24"/>
              </w:rPr>
              <w:t xml:space="preserve"> </w:t>
            </w:r>
            <w:r w:rsidRPr="00462B43">
              <w:rPr>
                <w:i/>
                <w:sz w:val="24"/>
                <w:szCs w:val="24"/>
              </w:rPr>
              <w:t>given</w:t>
            </w:r>
            <w:r w:rsidRPr="00462B43">
              <w:rPr>
                <w:i/>
                <w:spacing w:val="-15"/>
                <w:sz w:val="24"/>
                <w:szCs w:val="24"/>
              </w:rPr>
              <w:t xml:space="preserve"> </w:t>
            </w:r>
            <w:r w:rsidRPr="00462B43">
              <w:rPr>
                <w:i/>
                <w:sz w:val="24"/>
                <w:szCs w:val="24"/>
              </w:rPr>
              <w:t>deuterium</w:t>
            </w:r>
            <w:r w:rsidRPr="00462B43">
              <w:rPr>
                <w:i/>
                <w:spacing w:val="-15"/>
                <w:sz w:val="24"/>
                <w:szCs w:val="24"/>
              </w:rPr>
              <w:t xml:space="preserve"> </w:t>
            </w:r>
            <w:r w:rsidRPr="00462B43">
              <w:rPr>
                <w:i/>
                <w:sz w:val="24"/>
                <w:szCs w:val="24"/>
              </w:rPr>
              <w:t>is</w:t>
            </w:r>
            <w:r w:rsidRPr="00462B43">
              <w:rPr>
                <w:i/>
                <w:spacing w:val="-15"/>
                <w:sz w:val="24"/>
                <w:szCs w:val="24"/>
              </w:rPr>
              <w:t xml:space="preserve"> </w:t>
            </w:r>
            <w:r w:rsidRPr="00462B43">
              <w:rPr>
                <w:i/>
                <w:sz w:val="24"/>
                <w:szCs w:val="24"/>
              </w:rPr>
              <w:t>0.0150%</w:t>
            </w:r>
            <w:r w:rsidRPr="00462B43">
              <w:rPr>
                <w:i/>
                <w:spacing w:val="-15"/>
                <w:sz w:val="24"/>
                <w:szCs w:val="24"/>
              </w:rPr>
              <w:t xml:space="preserve"> </w:t>
            </w:r>
            <w:ins w:id="5" w:author="Anne Jones" w:date="2017-01-09T15:06:00Z">
              <w:r w:rsidR="00D57239">
                <w:rPr>
                  <w:i/>
                  <w:spacing w:val="-15"/>
                  <w:sz w:val="24"/>
                  <w:szCs w:val="24"/>
                </w:rPr>
                <w:t xml:space="preserve">(by number) </w:t>
              </w:r>
            </w:ins>
            <w:r w:rsidRPr="00462B43">
              <w:rPr>
                <w:i/>
                <w:sz w:val="24"/>
                <w:szCs w:val="24"/>
              </w:rPr>
              <w:t>of</w:t>
            </w:r>
            <w:r w:rsidRPr="00462B43">
              <w:rPr>
                <w:i/>
                <w:spacing w:val="-15"/>
                <w:sz w:val="24"/>
                <w:szCs w:val="24"/>
              </w:rPr>
              <w:t xml:space="preserve"> </w:t>
            </w:r>
            <w:r w:rsidRPr="00462B43">
              <w:rPr>
                <w:i/>
                <w:sz w:val="24"/>
                <w:szCs w:val="24"/>
              </w:rPr>
              <w:t>natural</w:t>
            </w:r>
            <w:r w:rsidRPr="00462B43">
              <w:rPr>
                <w:i/>
                <w:spacing w:val="-15"/>
                <w:sz w:val="24"/>
                <w:szCs w:val="24"/>
              </w:rPr>
              <w:t xml:space="preserve"> </w:t>
            </w:r>
            <w:r w:rsidRPr="00462B43">
              <w:rPr>
                <w:i/>
                <w:sz w:val="24"/>
                <w:szCs w:val="24"/>
              </w:rPr>
              <w:t>hydrogen.</w:t>
            </w:r>
            <w:r w:rsidRPr="00462B43">
              <w:rPr>
                <w:i/>
                <w:spacing w:val="-15"/>
                <w:sz w:val="24"/>
                <w:szCs w:val="24"/>
              </w:rPr>
              <w:t xml:space="preserve"> </w:t>
            </w:r>
            <w:r w:rsidRPr="00462B43">
              <w:rPr>
                <w:i/>
                <w:sz w:val="24"/>
                <w:szCs w:val="24"/>
              </w:rPr>
              <w:t>(b)</w:t>
            </w:r>
            <w:r w:rsidRPr="00462B43">
              <w:rPr>
                <w:i/>
                <w:spacing w:val="-15"/>
                <w:sz w:val="24"/>
                <w:szCs w:val="24"/>
              </w:rPr>
              <w:t xml:space="preserve"> </w:t>
            </w:r>
            <w:r w:rsidRPr="00462B43">
              <w:rPr>
                <w:i/>
                <w:sz w:val="24"/>
                <w:szCs w:val="24"/>
              </w:rPr>
              <w:t>Find</w:t>
            </w:r>
            <w:r w:rsidRPr="00462B43">
              <w:rPr>
                <w:i/>
                <w:spacing w:val="-15"/>
                <w:sz w:val="24"/>
                <w:szCs w:val="24"/>
              </w:rPr>
              <w:t xml:space="preserve"> </w:t>
            </w:r>
            <w:r w:rsidRPr="00462B43">
              <w:rPr>
                <w:i/>
                <w:sz w:val="24"/>
                <w:szCs w:val="24"/>
              </w:rPr>
              <w:t>the</w:t>
            </w:r>
            <w:r w:rsidRPr="00462B43">
              <w:rPr>
                <w:i/>
                <w:spacing w:val="-15"/>
                <w:sz w:val="24"/>
                <w:szCs w:val="24"/>
              </w:rPr>
              <w:t xml:space="preserve"> </w:t>
            </w:r>
            <w:r w:rsidRPr="00462B43">
              <w:rPr>
                <w:i/>
                <w:sz w:val="24"/>
                <w:szCs w:val="24"/>
              </w:rPr>
              <w:t>energy</w:t>
            </w:r>
            <w:r w:rsidRPr="00462B43">
              <w:rPr>
                <w:i/>
                <w:spacing w:val="-15"/>
                <w:sz w:val="24"/>
                <w:szCs w:val="24"/>
              </w:rPr>
              <w:t xml:space="preserve"> </w:t>
            </w:r>
            <w:r w:rsidRPr="00462B43">
              <w:rPr>
                <w:i/>
                <w:sz w:val="24"/>
                <w:szCs w:val="24"/>
              </w:rPr>
              <w:t>released</w:t>
            </w:r>
            <w:r w:rsidRPr="00462B43">
              <w:rPr>
                <w:i/>
                <w:spacing w:val="-15"/>
                <w:sz w:val="24"/>
                <w:szCs w:val="24"/>
              </w:rPr>
              <w:t xml:space="preserve"> </w:t>
            </w:r>
            <w:r w:rsidRPr="00462B43">
              <w:rPr>
                <w:i/>
                <w:sz w:val="24"/>
                <w:szCs w:val="24"/>
              </w:rPr>
              <w:t>in</w:t>
            </w:r>
            <w:r w:rsidRPr="00462B43">
              <w:rPr>
                <w:i/>
                <w:spacing w:val="-15"/>
                <w:sz w:val="24"/>
                <w:szCs w:val="24"/>
              </w:rPr>
              <w:t xml:space="preserve"> </w:t>
            </w:r>
            <w:r w:rsidRPr="00462B43">
              <w:rPr>
                <w:i/>
                <w:sz w:val="24"/>
                <w:szCs w:val="24"/>
              </w:rPr>
              <w:t>joules</w:t>
            </w:r>
            <w:r w:rsidRPr="00462B43">
              <w:rPr>
                <w:i/>
                <w:spacing w:val="-15"/>
                <w:sz w:val="24"/>
                <w:szCs w:val="24"/>
              </w:rPr>
              <w:t xml:space="preserve"> </w:t>
            </w:r>
            <w:r w:rsidRPr="00462B43">
              <w:rPr>
                <w:i/>
                <w:sz w:val="24"/>
                <w:szCs w:val="24"/>
              </w:rPr>
              <w:t>if</w:t>
            </w:r>
            <w:r w:rsidRPr="00462B43">
              <w:rPr>
                <w:i/>
                <w:spacing w:val="-15"/>
                <w:sz w:val="24"/>
                <w:szCs w:val="24"/>
              </w:rPr>
              <w:t xml:space="preserve"> </w:t>
            </w:r>
            <w:r w:rsidRPr="00462B43">
              <w:rPr>
                <w:i/>
                <w:sz w:val="24"/>
                <w:szCs w:val="24"/>
              </w:rPr>
              <w:t>this</w:t>
            </w:r>
            <w:r w:rsidRPr="00462B43">
              <w:rPr>
                <w:i/>
                <w:spacing w:val="-15"/>
                <w:sz w:val="24"/>
                <w:szCs w:val="24"/>
              </w:rPr>
              <w:t xml:space="preserve"> </w:t>
            </w:r>
            <w:r w:rsidRPr="00462B43">
              <w:rPr>
                <w:i/>
                <w:sz w:val="24"/>
                <w:szCs w:val="24"/>
              </w:rPr>
              <w:t>deuterium</w:t>
            </w:r>
            <w:r w:rsidRPr="00462B43">
              <w:rPr>
                <w:i/>
                <w:spacing w:val="-15"/>
                <w:sz w:val="24"/>
                <w:szCs w:val="24"/>
              </w:rPr>
              <w:t xml:space="preserve"> </w:t>
            </w:r>
            <w:r w:rsidRPr="00462B43">
              <w:rPr>
                <w:i/>
                <w:sz w:val="24"/>
                <w:szCs w:val="24"/>
              </w:rPr>
              <w:t>is</w:t>
            </w:r>
            <w:r w:rsidRPr="00462B43">
              <w:rPr>
                <w:i/>
                <w:spacing w:val="-15"/>
                <w:sz w:val="24"/>
                <w:szCs w:val="24"/>
              </w:rPr>
              <w:t xml:space="preserve"> </w:t>
            </w:r>
            <w:r w:rsidRPr="00462B43">
              <w:rPr>
                <w:i/>
                <w:sz w:val="24"/>
                <w:szCs w:val="24"/>
              </w:rPr>
              <w:t>fused</w:t>
            </w:r>
            <w:r w:rsidRPr="00462B43">
              <w:rPr>
                <w:i/>
                <w:spacing w:val="-15"/>
                <w:sz w:val="24"/>
                <w:szCs w:val="24"/>
              </w:rPr>
              <w:t xml:space="preserve"> </w:t>
            </w:r>
            <w:r w:rsidRPr="00462B43">
              <w:rPr>
                <w:i/>
                <w:sz w:val="24"/>
                <w:szCs w:val="24"/>
              </w:rPr>
              <w:t>via</w:t>
            </w:r>
            <w:r w:rsidRPr="00462B43">
              <w:rPr>
                <w:i/>
                <w:spacing w:val="-15"/>
                <w:sz w:val="24"/>
                <w:szCs w:val="24"/>
              </w:rPr>
              <w:t xml:space="preserve"> </w:t>
            </w:r>
            <w:r w:rsidRPr="00462B43">
              <w:rPr>
                <w:i/>
                <w:sz w:val="24"/>
                <w:szCs w:val="24"/>
              </w:rPr>
              <w:t>the</w:t>
            </w:r>
            <w:r w:rsidRPr="00462B43">
              <w:rPr>
                <w:i/>
                <w:spacing w:val="-15"/>
                <w:sz w:val="24"/>
                <w:szCs w:val="24"/>
              </w:rPr>
              <w:t xml:space="preserve"> </w:t>
            </w:r>
            <w:r w:rsidRPr="00462B43">
              <w:rPr>
                <w:i/>
                <w:sz w:val="24"/>
                <w:szCs w:val="24"/>
              </w:rPr>
              <w:t>reaction</w:t>
            </w:r>
            <w:r w:rsidRPr="00462B43">
              <w:rPr>
                <w:i/>
                <w:spacing w:val="-15"/>
                <w:sz w:val="24"/>
                <w:szCs w:val="24"/>
              </w:rPr>
              <w:t xml:space="preserve"> </w:t>
            </w:r>
            <w:r>
              <w:rPr>
                <w:i/>
                <w:noProof/>
                <w:position w:val="-6"/>
                <w:sz w:val="24"/>
                <w:szCs w:val="24"/>
                <w:lang w:bidi="ar-SA"/>
              </w:rPr>
              <w:drawing>
                <wp:inline distT="0" distB="0" distL="0" distR="0" wp14:anchorId="5DC0301A" wp14:editId="31024DB5">
                  <wp:extent cx="1102995" cy="198120"/>
                  <wp:effectExtent l="0" t="0" r="0" b="5080"/>
                  <wp:docPr id="8041" name="Picture 8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1"/>
                          <pic:cNvPicPr>
                            <a:picLocks noChangeAspect="1" noChangeArrowheads="1"/>
                          </pic:cNvPicPr>
                        </pic:nvPicPr>
                        <pic:blipFill>
                          <a:blip r:embed="rId144" cstate="print">
                            <a:extLst>
                              <a:ext uri="{28A0092B-C50C-407E-A947-70E740481C1C}">
                                <a14:useLocalDpi xmlns:a14="http://schemas.microsoft.com/office/drawing/2010/main" val="0"/>
                              </a:ext>
                            </a:extLst>
                          </a:blip>
                          <a:srcRect/>
                          <a:stretch>
                            <a:fillRect/>
                          </a:stretch>
                        </pic:blipFill>
                        <pic:spPr bwMode="auto">
                          <a:xfrm>
                            <a:off x="0" y="0"/>
                            <a:ext cx="1102995" cy="198120"/>
                          </a:xfrm>
                          <a:prstGeom prst="rect">
                            <a:avLst/>
                          </a:prstGeom>
                          <a:noFill/>
                          <a:ln>
                            <a:noFill/>
                          </a:ln>
                        </pic:spPr>
                      </pic:pic>
                    </a:graphicData>
                  </a:graphic>
                </wp:inline>
              </w:drawing>
            </w:r>
            <w:r w:rsidRPr="00462B43">
              <w:rPr>
                <w:i/>
                <w:sz w:val="24"/>
                <w:szCs w:val="24"/>
              </w:rPr>
              <w:t>. (c)</w:t>
            </w:r>
            <w:r w:rsidRPr="00462B43">
              <w:rPr>
                <w:i/>
                <w:spacing w:val="-15"/>
                <w:sz w:val="24"/>
                <w:szCs w:val="24"/>
              </w:rPr>
              <w:t xml:space="preserve"> </w:t>
            </w:r>
            <w:r w:rsidRPr="00462B43">
              <w:rPr>
                <w:i/>
                <w:sz w:val="24"/>
                <w:szCs w:val="24"/>
              </w:rPr>
              <w:t>Could</w:t>
            </w:r>
            <w:r w:rsidRPr="00462B43">
              <w:rPr>
                <w:i/>
                <w:spacing w:val="-15"/>
                <w:sz w:val="24"/>
                <w:szCs w:val="24"/>
              </w:rPr>
              <w:t xml:space="preserve"> </w:t>
            </w:r>
            <w:r w:rsidRPr="00462B43">
              <w:rPr>
                <w:i/>
                <w:sz w:val="24"/>
                <w:szCs w:val="24"/>
              </w:rPr>
              <w:t>the</w:t>
            </w:r>
            <w:r w:rsidRPr="00462B43">
              <w:rPr>
                <w:i/>
                <w:spacing w:val="-15"/>
                <w:sz w:val="24"/>
                <w:szCs w:val="24"/>
              </w:rPr>
              <w:t xml:space="preserve"> </w:t>
            </w:r>
            <w:r w:rsidRPr="00462B43">
              <w:rPr>
                <w:i/>
                <w:sz w:val="24"/>
                <w:szCs w:val="24"/>
              </w:rPr>
              <w:t>neutrons</w:t>
            </w:r>
            <w:r w:rsidRPr="00462B43">
              <w:rPr>
                <w:i/>
                <w:spacing w:val="-15"/>
                <w:sz w:val="24"/>
                <w:szCs w:val="24"/>
              </w:rPr>
              <w:t xml:space="preserve"> </w:t>
            </w:r>
            <w:r w:rsidRPr="00462B43">
              <w:rPr>
                <w:i/>
                <w:sz w:val="24"/>
                <w:szCs w:val="24"/>
              </w:rPr>
              <w:t>be</w:t>
            </w:r>
            <w:r w:rsidRPr="00462B43">
              <w:rPr>
                <w:i/>
                <w:spacing w:val="-15"/>
                <w:sz w:val="24"/>
                <w:szCs w:val="24"/>
              </w:rPr>
              <w:t xml:space="preserve"> </w:t>
            </w:r>
            <w:r w:rsidRPr="00462B43">
              <w:rPr>
                <w:i/>
                <w:sz w:val="24"/>
                <w:szCs w:val="24"/>
              </w:rPr>
              <w:t>used</w:t>
            </w:r>
            <w:r w:rsidRPr="00462B43">
              <w:rPr>
                <w:i/>
                <w:spacing w:val="-15"/>
                <w:sz w:val="24"/>
                <w:szCs w:val="24"/>
              </w:rPr>
              <w:t xml:space="preserve"> </w:t>
            </w:r>
            <w:r w:rsidRPr="00462B43">
              <w:rPr>
                <w:i/>
                <w:sz w:val="24"/>
                <w:szCs w:val="24"/>
              </w:rPr>
              <w:t>to</w:t>
            </w:r>
            <w:r w:rsidRPr="00462B43">
              <w:rPr>
                <w:i/>
                <w:spacing w:val="-15"/>
                <w:sz w:val="24"/>
                <w:szCs w:val="24"/>
              </w:rPr>
              <w:t xml:space="preserve"> </w:t>
            </w:r>
            <w:r w:rsidRPr="00462B43">
              <w:rPr>
                <w:i/>
                <w:sz w:val="24"/>
                <w:szCs w:val="24"/>
              </w:rPr>
              <w:t>create</w:t>
            </w:r>
            <w:r w:rsidRPr="00462B43">
              <w:rPr>
                <w:i/>
                <w:spacing w:val="-15"/>
                <w:sz w:val="24"/>
                <w:szCs w:val="24"/>
              </w:rPr>
              <w:t xml:space="preserve"> </w:t>
            </w:r>
            <w:r w:rsidRPr="00462B43">
              <w:rPr>
                <w:i/>
                <w:sz w:val="24"/>
                <w:szCs w:val="24"/>
              </w:rPr>
              <w:t>more</w:t>
            </w:r>
            <w:r w:rsidRPr="00462B43">
              <w:rPr>
                <w:i/>
                <w:spacing w:val="-15"/>
                <w:sz w:val="24"/>
                <w:szCs w:val="24"/>
              </w:rPr>
              <w:t xml:space="preserve"> </w:t>
            </w:r>
            <w:r w:rsidRPr="00462B43">
              <w:rPr>
                <w:i/>
                <w:sz w:val="24"/>
                <w:szCs w:val="24"/>
              </w:rPr>
              <w:t>energy? (d)</w:t>
            </w:r>
            <w:r w:rsidRPr="00462B43">
              <w:rPr>
                <w:i/>
                <w:spacing w:val="-15"/>
                <w:sz w:val="24"/>
                <w:szCs w:val="24"/>
              </w:rPr>
              <w:t xml:space="preserve"> </w:t>
            </w:r>
            <w:r w:rsidRPr="00462B43">
              <w:rPr>
                <w:i/>
                <w:sz w:val="24"/>
                <w:szCs w:val="24"/>
              </w:rPr>
              <w:t>Discuss</w:t>
            </w:r>
            <w:r w:rsidRPr="00462B43">
              <w:rPr>
                <w:i/>
                <w:spacing w:val="-15"/>
                <w:sz w:val="24"/>
                <w:szCs w:val="24"/>
              </w:rPr>
              <w:t xml:space="preserve"> </w:t>
            </w:r>
            <w:r w:rsidRPr="00462B43">
              <w:rPr>
                <w:i/>
                <w:sz w:val="24"/>
                <w:szCs w:val="24"/>
              </w:rPr>
              <w:t>the</w:t>
            </w:r>
            <w:r w:rsidRPr="00462B43">
              <w:rPr>
                <w:i/>
                <w:spacing w:val="-15"/>
                <w:sz w:val="24"/>
                <w:szCs w:val="24"/>
              </w:rPr>
              <w:t xml:space="preserve"> </w:t>
            </w:r>
            <w:r w:rsidRPr="00462B43">
              <w:rPr>
                <w:i/>
                <w:sz w:val="24"/>
                <w:szCs w:val="24"/>
              </w:rPr>
              <w:t>amount</w:t>
            </w:r>
            <w:r w:rsidRPr="00462B43">
              <w:rPr>
                <w:i/>
                <w:spacing w:val="-15"/>
                <w:sz w:val="24"/>
                <w:szCs w:val="24"/>
              </w:rPr>
              <w:t xml:space="preserve"> </w:t>
            </w:r>
            <w:r w:rsidRPr="00462B43">
              <w:rPr>
                <w:i/>
                <w:sz w:val="24"/>
                <w:szCs w:val="24"/>
              </w:rPr>
              <w:t>of</w:t>
            </w:r>
            <w:r w:rsidRPr="00462B43">
              <w:rPr>
                <w:i/>
                <w:spacing w:val="-15"/>
                <w:sz w:val="24"/>
                <w:szCs w:val="24"/>
              </w:rPr>
              <w:t xml:space="preserve"> </w:t>
            </w:r>
            <w:r w:rsidRPr="00462B43">
              <w:rPr>
                <w:i/>
                <w:sz w:val="24"/>
                <w:szCs w:val="24"/>
              </w:rPr>
              <w:t>this</w:t>
            </w:r>
            <w:r w:rsidRPr="00462B43">
              <w:rPr>
                <w:i/>
                <w:spacing w:val="-15"/>
                <w:sz w:val="24"/>
                <w:szCs w:val="24"/>
              </w:rPr>
              <w:t xml:space="preserve"> </w:t>
            </w:r>
            <w:r w:rsidRPr="00462B43">
              <w:rPr>
                <w:i/>
                <w:sz w:val="24"/>
                <w:szCs w:val="24"/>
              </w:rPr>
              <w:t>type</w:t>
            </w:r>
            <w:r w:rsidRPr="00462B43">
              <w:rPr>
                <w:i/>
                <w:spacing w:val="-15"/>
                <w:sz w:val="24"/>
                <w:szCs w:val="24"/>
              </w:rPr>
              <w:t xml:space="preserve"> </w:t>
            </w:r>
            <w:r w:rsidRPr="00462B43">
              <w:rPr>
                <w:i/>
                <w:sz w:val="24"/>
                <w:szCs w:val="24"/>
              </w:rPr>
              <w:t>of</w:t>
            </w:r>
            <w:r w:rsidRPr="00462B43">
              <w:rPr>
                <w:i/>
                <w:spacing w:val="-15"/>
                <w:sz w:val="24"/>
                <w:szCs w:val="24"/>
              </w:rPr>
              <w:t xml:space="preserve"> </w:t>
            </w:r>
            <w:r w:rsidRPr="00462B43">
              <w:rPr>
                <w:i/>
                <w:sz w:val="24"/>
                <w:szCs w:val="24"/>
              </w:rPr>
              <w:t>energy</w:t>
            </w:r>
            <w:r w:rsidRPr="00462B43">
              <w:rPr>
                <w:i/>
                <w:spacing w:val="-15"/>
                <w:sz w:val="24"/>
                <w:szCs w:val="24"/>
              </w:rPr>
              <w:t xml:space="preserve"> </w:t>
            </w:r>
            <w:r w:rsidRPr="00462B43">
              <w:rPr>
                <w:i/>
                <w:sz w:val="24"/>
                <w:szCs w:val="24"/>
              </w:rPr>
              <w:t>in</w:t>
            </w:r>
            <w:r w:rsidRPr="00462B43">
              <w:rPr>
                <w:i/>
                <w:spacing w:val="-15"/>
                <w:sz w:val="24"/>
                <w:szCs w:val="24"/>
              </w:rPr>
              <w:t xml:space="preserve"> </w:t>
            </w:r>
            <w:r w:rsidRPr="00462B43">
              <w:rPr>
                <w:i/>
                <w:sz w:val="24"/>
                <w:szCs w:val="24"/>
              </w:rPr>
              <w:t>a</w:t>
            </w:r>
            <w:r w:rsidRPr="00462B43">
              <w:rPr>
                <w:i/>
                <w:spacing w:val="-15"/>
                <w:sz w:val="24"/>
                <w:szCs w:val="24"/>
              </w:rPr>
              <w:t xml:space="preserve"> </w:t>
            </w:r>
            <w:r w:rsidRPr="00462B43">
              <w:rPr>
                <w:i/>
                <w:sz w:val="24"/>
                <w:szCs w:val="24"/>
              </w:rPr>
              <w:t>swimming</w:t>
            </w:r>
            <w:r w:rsidRPr="00462B43">
              <w:rPr>
                <w:i/>
                <w:spacing w:val="-15"/>
                <w:sz w:val="24"/>
                <w:szCs w:val="24"/>
              </w:rPr>
              <w:t xml:space="preserve"> </w:t>
            </w:r>
            <w:r w:rsidRPr="00462B43">
              <w:rPr>
                <w:i/>
                <w:sz w:val="24"/>
                <w:szCs w:val="24"/>
              </w:rPr>
              <w:t>pool</w:t>
            </w:r>
            <w:r w:rsidRPr="00462B43">
              <w:rPr>
                <w:i/>
                <w:spacing w:val="-15"/>
                <w:sz w:val="24"/>
                <w:szCs w:val="24"/>
              </w:rPr>
              <w:t xml:space="preserve"> </w:t>
            </w:r>
            <w:r w:rsidRPr="00462B43">
              <w:rPr>
                <w:i/>
                <w:sz w:val="24"/>
                <w:szCs w:val="24"/>
              </w:rPr>
              <w:t>as</w:t>
            </w:r>
            <w:r w:rsidRPr="00462B43">
              <w:rPr>
                <w:i/>
                <w:spacing w:val="-15"/>
                <w:sz w:val="24"/>
                <w:szCs w:val="24"/>
              </w:rPr>
              <w:t xml:space="preserve"> </w:t>
            </w:r>
            <w:r w:rsidRPr="00462B43">
              <w:rPr>
                <w:i/>
                <w:sz w:val="24"/>
                <w:szCs w:val="24"/>
              </w:rPr>
              <w:t>compared</w:t>
            </w:r>
            <w:r w:rsidRPr="00462B43">
              <w:rPr>
                <w:i/>
                <w:spacing w:val="-15"/>
                <w:sz w:val="24"/>
                <w:szCs w:val="24"/>
              </w:rPr>
              <w:t xml:space="preserve"> </w:t>
            </w:r>
            <w:r w:rsidRPr="00462B43">
              <w:rPr>
                <w:i/>
                <w:sz w:val="24"/>
                <w:szCs w:val="24"/>
              </w:rPr>
              <w:t>to</w:t>
            </w:r>
            <w:r w:rsidRPr="00462B43">
              <w:rPr>
                <w:i/>
                <w:spacing w:val="-15"/>
                <w:sz w:val="24"/>
                <w:szCs w:val="24"/>
              </w:rPr>
              <w:t xml:space="preserve"> </w:t>
            </w:r>
            <w:r w:rsidRPr="00462B43">
              <w:rPr>
                <w:i/>
                <w:sz w:val="24"/>
                <w:szCs w:val="24"/>
              </w:rPr>
              <w:t>that</w:t>
            </w:r>
            <w:r w:rsidRPr="00462B43">
              <w:rPr>
                <w:i/>
                <w:spacing w:val="-15"/>
                <w:sz w:val="24"/>
                <w:szCs w:val="24"/>
              </w:rPr>
              <w:t xml:space="preserve"> </w:t>
            </w:r>
            <w:r w:rsidRPr="00462B43">
              <w:rPr>
                <w:i/>
                <w:sz w:val="24"/>
                <w:szCs w:val="24"/>
              </w:rPr>
              <w:t>in,</w:t>
            </w:r>
            <w:r w:rsidRPr="00462B43">
              <w:rPr>
                <w:i/>
                <w:spacing w:val="-15"/>
                <w:sz w:val="24"/>
                <w:szCs w:val="24"/>
              </w:rPr>
              <w:t xml:space="preserve"> </w:t>
            </w:r>
            <w:r w:rsidRPr="00462B43">
              <w:rPr>
                <w:i/>
                <w:sz w:val="24"/>
                <w:szCs w:val="24"/>
              </w:rPr>
              <w:t>say,</w:t>
            </w:r>
            <w:r w:rsidRPr="00462B43">
              <w:rPr>
                <w:i/>
                <w:spacing w:val="-15"/>
                <w:sz w:val="24"/>
                <w:szCs w:val="24"/>
              </w:rPr>
              <w:t xml:space="preserve"> </w:t>
            </w:r>
            <w:r w:rsidRPr="00462B43">
              <w:rPr>
                <w:i/>
                <w:sz w:val="24"/>
                <w:szCs w:val="24"/>
              </w:rPr>
              <w:t>a</w:t>
            </w:r>
            <w:r w:rsidRPr="00462B43">
              <w:rPr>
                <w:i/>
                <w:spacing w:val="-15"/>
                <w:sz w:val="24"/>
                <w:szCs w:val="24"/>
              </w:rPr>
              <w:t xml:space="preserve"> </w:t>
            </w:r>
            <w:r w:rsidRPr="00462B43">
              <w:rPr>
                <w:i/>
                <w:sz w:val="24"/>
                <w:szCs w:val="24"/>
              </w:rPr>
              <w:t>gallon</w:t>
            </w:r>
            <w:r w:rsidRPr="00462B43">
              <w:rPr>
                <w:i/>
                <w:spacing w:val="-15"/>
                <w:sz w:val="24"/>
                <w:szCs w:val="24"/>
              </w:rPr>
              <w:t xml:space="preserve"> </w:t>
            </w:r>
            <w:r w:rsidRPr="00462B43">
              <w:rPr>
                <w:i/>
                <w:sz w:val="24"/>
                <w:szCs w:val="24"/>
              </w:rPr>
              <w:t>of</w:t>
            </w:r>
            <w:r w:rsidRPr="00462B43">
              <w:rPr>
                <w:i/>
                <w:spacing w:val="-15"/>
                <w:sz w:val="24"/>
                <w:szCs w:val="24"/>
              </w:rPr>
              <w:t xml:space="preserve"> </w:t>
            </w:r>
            <w:r w:rsidRPr="00462B43">
              <w:rPr>
                <w:i/>
                <w:sz w:val="24"/>
                <w:szCs w:val="24"/>
              </w:rPr>
              <w:t>gasoline,</w:t>
            </w:r>
            <w:r w:rsidRPr="00462B43">
              <w:rPr>
                <w:i/>
                <w:spacing w:val="-15"/>
                <w:sz w:val="24"/>
                <w:szCs w:val="24"/>
              </w:rPr>
              <w:t xml:space="preserve"> </w:t>
            </w:r>
            <w:r w:rsidRPr="00462B43">
              <w:rPr>
                <w:i/>
                <w:sz w:val="24"/>
                <w:szCs w:val="24"/>
              </w:rPr>
              <w:t>also</w:t>
            </w:r>
            <w:r w:rsidRPr="00462B43">
              <w:rPr>
                <w:i/>
                <w:spacing w:val="-15"/>
                <w:sz w:val="24"/>
                <w:szCs w:val="24"/>
              </w:rPr>
              <w:t xml:space="preserve"> </w:t>
            </w:r>
            <w:r w:rsidRPr="00462B43">
              <w:rPr>
                <w:i/>
                <w:sz w:val="24"/>
                <w:szCs w:val="24"/>
              </w:rPr>
              <w:t>taking</w:t>
            </w:r>
            <w:r w:rsidRPr="00462B43">
              <w:rPr>
                <w:i/>
                <w:spacing w:val="-15"/>
                <w:sz w:val="24"/>
                <w:szCs w:val="24"/>
              </w:rPr>
              <w:t xml:space="preserve"> </w:t>
            </w:r>
            <w:r w:rsidRPr="00462B43">
              <w:rPr>
                <w:i/>
                <w:sz w:val="24"/>
                <w:szCs w:val="24"/>
              </w:rPr>
              <w:t>into</w:t>
            </w:r>
            <w:r w:rsidRPr="00462B43">
              <w:rPr>
                <w:i/>
                <w:spacing w:val="-15"/>
                <w:sz w:val="24"/>
                <w:szCs w:val="24"/>
              </w:rPr>
              <w:t xml:space="preserve"> </w:t>
            </w:r>
            <w:r w:rsidRPr="00462B43">
              <w:rPr>
                <w:i/>
                <w:sz w:val="24"/>
                <w:szCs w:val="24"/>
              </w:rPr>
              <w:t>consideration</w:t>
            </w:r>
            <w:r w:rsidRPr="00462B43">
              <w:rPr>
                <w:i/>
                <w:spacing w:val="-15"/>
                <w:sz w:val="24"/>
                <w:szCs w:val="24"/>
              </w:rPr>
              <w:t xml:space="preserve"> </w:t>
            </w:r>
            <w:r w:rsidRPr="00462B43">
              <w:rPr>
                <w:i/>
                <w:sz w:val="24"/>
                <w:szCs w:val="24"/>
              </w:rPr>
              <w:t>that</w:t>
            </w:r>
            <w:r w:rsidRPr="00462B43">
              <w:rPr>
                <w:i/>
                <w:spacing w:val="-15"/>
                <w:sz w:val="24"/>
                <w:szCs w:val="24"/>
              </w:rPr>
              <w:t xml:space="preserve"> </w:t>
            </w:r>
            <w:r w:rsidRPr="00462B43">
              <w:rPr>
                <w:i/>
                <w:sz w:val="24"/>
                <w:szCs w:val="24"/>
              </w:rPr>
              <w:t>water</w:t>
            </w:r>
            <w:r w:rsidRPr="00462B43">
              <w:rPr>
                <w:i/>
                <w:spacing w:val="-15"/>
                <w:sz w:val="24"/>
                <w:szCs w:val="24"/>
              </w:rPr>
              <w:t xml:space="preserve"> </w:t>
            </w:r>
            <w:r w:rsidRPr="00462B43">
              <w:rPr>
                <w:i/>
                <w:sz w:val="24"/>
                <w:szCs w:val="24"/>
              </w:rPr>
              <w:t>is</w:t>
            </w:r>
            <w:r w:rsidRPr="00462B43">
              <w:rPr>
                <w:i/>
                <w:spacing w:val="-15"/>
                <w:sz w:val="24"/>
                <w:szCs w:val="24"/>
              </w:rPr>
              <w:t xml:space="preserve"> </w:t>
            </w:r>
            <w:r w:rsidRPr="00462B43">
              <w:rPr>
                <w:i/>
                <w:sz w:val="24"/>
                <w:szCs w:val="24"/>
              </w:rPr>
              <w:t>far</w:t>
            </w:r>
            <w:r w:rsidRPr="00462B43">
              <w:rPr>
                <w:i/>
                <w:spacing w:val="-15"/>
                <w:sz w:val="24"/>
                <w:szCs w:val="24"/>
              </w:rPr>
              <w:t xml:space="preserve"> </w:t>
            </w:r>
            <w:r w:rsidRPr="00462B43">
              <w:rPr>
                <w:i/>
                <w:sz w:val="24"/>
                <w:szCs w:val="24"/>
              </w:rPr>
              <w:t>more</w:t>
            </w:r>
            <w:r w:rsidRPr="00462B43">
              <w:rPr>
                <w:i/>
                <w:spacing w:val="-15"/>
                <w:sz w:val="24"/>
                <w:szCs w:val="24"/>
              </w:rPr>
              <w:t xml:space="preserve"> </w:t>
            </w:r>
            <w:r w:rsidRPr="00462B43">
              <w:rPr>
                <w:i/>
                <w:sz w:val="24"/>
                <w:szCs w:val="24"/>
              </w:rPr>
              <w:t>abundant.</w:t>
            </w:r>
          </w:p>
        </w:tc>
      </w:tr>
      <w:tr w:rsidR="00981CE1" w:rsidRPr="00A33861" w14:paraId="3B200E3F" w14:textId="77777777" w:rsidTr="002D0ED4">
        <w:tc>
          <w:tcPr>
            <w:tcW w:w="1122" w:type="dxa"/>
          </w:tcPr>
          <w:p w14:paraId="1E5FC8E8" w14:textId="77777777" w:rsidR="00981CE1" w:rsidRPr="00462B43" w:rsidRDefault="00981CE1" w:rsidP="002D0ED4">
            <w:pPr>
              <w:spacing w:after="0" w:line="240" w:lineRule="auto"/>
              <w:rPr>
                <w:sz w:val="24"/>
                <w:szCs w:val="24"/>
              </w:rPr>
            </w:pPr>
            <w:r w:rsidRPr="00462B43">
              <w:rPr>
                <w:sz w:val="24"/>
                <w:szCs w:val="24"/>
              </w:rPr>
              <w:lastRenderedPageBreak/>
              <w:t>Solution</w:t>
            </w:r>
          </w:p>
        </w:tc>
        <w:tc>
          <w:tcPr>
            <w:tcW w:w="8533" w:type="dxa"/>
          </w:tcPr>
          <w:p w14:paraId="5BAB351C" w14:textId="545024D3" w:rsidR="00981CE1" w:rsidRPr="00462B43" w:rsidRDefault="00981CE1" w:rsidP="002D0ED4">
            <w:pPr>
              <w:spacing w:after="0" w:line="240" w:lineRule="auto"/>
              <w:rPr>
                <w:sz w:val="24"/>
                <w:szCs w:val="24"/>
              </w:rPr>
            </w:pPr>
            <w:r w:rsidRPr="00462B43">
              <w:rPr>
                <w:sz w:val="24"/>
                <w:szCs w:val="24"/>
              </w:rPr>
              <w:t xml:space="preserve">(a) </w:t>
            </w:r>
            <w:ins w:id="6" w:author="Anne Jones" w:date="2017-01-09T15:06:00Z">
              <w:r w:rsidR="00D57239" w:rsidRPr="00EC1015">
                <w:rPr>
                  <w:position w:val="-30"/>
                  <w:sz w:val="24"/>
                  <w:szCs w:val="24"/>
                </w:rPr>
                <w:object w:dxaOrig="6480" w:dyaOrig="720" w14:anchorId="19014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6pt" o:ole="">
                    <v:imagedata r:id="rId145" o:title=""/>
                  </v:shape>
                  <o:OLEObject Type="Embed" ProgID="Equation.3" ShapeID="_x0000_i1025" DrawAspect="Content" ObjectID="_1420110890" r:id="rId146"/>
                </w:object>
              </w:r>
            </w:ins>
          </w:p>
          <w:p w14:paraId="5221624A" w14:textId="21A1A525" w:rsidR="00981CE1" w:rsidRPr="00462B43" w:rsidRDefault="00981CE1" w:rsidP="002D0ED4">
            <w:pPr>
              <w:spacing w:after="0" w:line="240" w:lineRule="auto"/>
              <w:rPr>
                <w:sz w:val="24"/>
                <w:szCs w:val="24"/>
              </w:rPr>
            </w:pPr>
            <w:r w:rsidRPr="00462B43">
              <w:rPr>
                <w:position w:val="44"/>
                <w:sz w:val="24"/>
                <w:szCs w:val="24"/>
              </w:rPr>
              <w:t xml:space="preserve">(b) </w:t>
            </w:r>
            <w:bookmarkStart w:id="7" w:name="_GoBack"/>
            <w:ins w:id="8" w:author="Anne Jones" w:date="2017-01-09T15:06:00Z">
              <w:r w:rsidR="00D57239" w:rsidRPr="00EC1015">
                <w:rPr>
                  <w:position w:val="-50"/>
                  <w:sz w:val="24"/>
                  <w:szCs w:val="24"/>
                </w:rPr>
                <w:object w:dxaOrig="7839" w:dyaOrig="1120" w14:anchorId="00E29E42">
                  <v:shape id="_x0000_i1026" type="#_x0000_t75" style="width:392pt;height:56pt" o:ole="">
                    <v:imagedata r:id="rId147" o:title=""/>
                  </v:shape>
                  <o:OLEObject Type="Embed" ProgID="Equation.3" ShapeID="_x0000_i1026" DrawAspect="Content" ObjectID="_1420110891" r:id="rId148"/>
                </w:object>
              </w:r>
            </w:ins>
            <w:bookmarkEnd w:id="7"/>
          </w:p>
          <w:p w14:paraId="65C49908" w14:textId="77777777" w:rsidR="00981CE1" w:rsidRPr="00462B43" w:rsidRDefault="00981CE1" w:rsidP="002D0ED4">
            <w:pPr>
              <w:spacing w:after="0" w:line="240" w:lineRule="auto"/>
              <w:rPr>
                <w:sz w:val="24"/>
                <w:szCs w:val="24"/>
              </w:rPr>
            </w:pPr>
            <w:r w:rsidRPr="00462B43">
              <w:rPr>
                <w:sz w:val="24"/>
                <w:szCs w:val="24"/>
              </w:rPr>
              <w:t xml:space="preserve">(c) </w:t>
            </w:r>
            <w:r w:rsidRPr="00462B43">
              <w:rPr>
                <w:sz w:val="24"/>
                <w:szCs w:val="24"/>
                <w:u w:val="single"/>
              </w:rPr>
              <w:t>Yes</w:t>
            </w:r>
            <w:r w:rsidRPr="00462B43">
              <w:rPr>
                <w:sz w:val="24"/>
                <w:szCs w:val="24"/>
              </w:rPr>
              <w:t xml:space="preserve">, for example, </w:t>
            </w:r>
            <w:r>
              <w:rPr>
                <w:noProof/>
                <w:position w:val="-10"/>
                <w:sz w:val="24"/>
                <w:szCs w:val="24"/>
                <w:lang w:bidi="ar-SA"/>
              </w:rPr>
              <w:drawing>
                <wp:inline distT="0" distB="0" distL="0" distR="0" wp14:anchorId="55E7739A" wp14:editId="2B4AB516">
                  <wp:extent cx="2045335" cy="226060"/>
                  <wp:effectExtent l="0" t="0" r="12065" b="2540"/>
                  <wp:docPr id="8044" name="Picture 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4"/>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045335" cy="226060"/>
                          </a:xfrm>
                          <a:prstGeom prst="rect">
                            <a:avLst/>
                          </a:prstGeom>
                          <a:noFill/>
                          <a:ln>
                            <a:noFill/>
                          </a:ln>
                        </pic:spPr>
                      </pic:pic>
                    </a:graphicData>
                  </a:graphic>
                </wp:inline>
              </w:drawing>
            </w:r>
          </w:p>
          <w:p w14:paraId="422FB42E" w14:textId="77777777" w:rsidR="00981CE1" w:rsidRPr="00462B43" w:rsidRDefault="00981CE1" w:rsidP="002D0ED4">
            <w:pPr>
              <w:spacing w:after="0" w:line="240" w:lineRule="auto"/>
              <w:ind w:left="293" w:hanging="293"/>
              <w:rPr>
                <w:sz w:val="24"/>
                <w:szCs w:val="24"/>
              </w:rPr>
            </w:pPr>
            <w:r w:rsidRPr="00462B43">
              <w:rPr>
                <w:sz w:val="24"/>
                <w:szCs w:val="24"/>
              </w:rPr>
              <w:t xml:space="preserve">(d) From </w:t>
            </w:r>
            <w:r w:rsidRPr="00462B43">
              <w:rPr>
                <w:color w:val="984806" w:themeColor="accent6" w:themeShade="80"/>
                <w:sz w:val="24"/>
                <w:szCs w:val="24"/>
              </w:rPr>
              <w:t>Table 7.1</w:t>
            </w:r>
            <w:r w:rsidRPr="00462B43">
              <w:rPr>
                <w:sz w:val="24"/>
                <w:szCs w:val="24"/>
              </w:rPr>
              <w:t xml:space="preserve">, a gallon of gasoline generates </w:t>
            </w:r>
            <w:r>
              <w:rPr>
                <w:noProof/>
                <w:position w:val="-6"/>
                <w:sz w:val="24"/>
                <w:szCs w:val="24"/>
                <w:lang w:bidi="ar-SA"/>
              </w:rPr>
              <w:drawing>
                <wp:inline distT="0" distB="0" distL="0" distR="0" wp14:anchorId="6C11D42C" wp14:editId="03058B42">
                  <wp:extent cx="650240" cy="198120"/>
                  <wp:effectExtent l="0" t="0" r="10160" b="5080"/>
                  <wp:docPr id="8045" name="Picture 8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5"/>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650240" cy="198120"/>
                          </a:xfrm>
                          <a:prstGeom prst="rect">
                            <a:avLst/>
                          </a:prstGeom>
                          <a:noFill/>
                          <a:ln>
                            <a:noFill/>
                          </a:ln>
                        </pic:spPr>
                      </pic:pic>
                    </a:graphicData>
                  </a:graphic>
                </wp:inline>
              </w:drawing>
            </w:r>
            <w:r w:rsidRPr="00462B43">
              <w:rPr>
                <w:sz w:val="24"/>
                <w:szCs w:val="24"/>
              </w:rPr>
              <w:t>of energy, so the energy in the deuterium is approximately 6 orders of magnitude larger than that of a gallon of gasoline. Therefore, this energy, if it could be harvested could solve a lot of energy problems, considering how much water there is in the world.</w:t>
            </w:r>
          </w:p>
        </w:tc>
      </w:tr>
      <w:tr w:rsidR="00981CE1" w:rsidRPr="00CD7E5B" w14:paraId="313A2968" w14:textId="77777777" w:rsidTr="002D0ED4">
        <w:tc>
          <w:tcPr>
            <w:tcW w:w="1122" w:type="dxa"/>
          </w:tcPr>
          <w:p w14:paraId="57CF4FF1" w14:textId="77777777" w:rsidR="00981CE1" w:rsidRPr="00462B43" w:rsidRDefault="00981CE1" w:rsidP="002D0ED4">
            <w:pPr>
              <w:spacing w:after="0" w:line="240" w:lineRule="auto"/>
              <w:rPr>
                <w:sz w:val="24"/>
                <w:szCs w:val="24"/>
              </w:rPr>
            </w:pPr>
            <w:r w:rsidRPr="00462B43">
              <w:rPr>
                <w:sz w:val="24"/>
                <w:szCs w:val="24"/>
              </w:rPr>
              <w:t>34.</w:t>
            </w:r>
          </w:p>
        </w:tc>
        <w:tc>
          <w:tcPr>
            <w:tcW w:w="8533" w:type="dxa"/>
          </w:tcPr>
          <w:p w14:paraId="473AAE36" w14:textId="77777777" w:rsidR="00981CE1" w:rsidRPr="00462B43" w:rsidRDefault="00981CE1" w:rsidP="002D0ED4">
            <w:pPr>
              <w:spacing w:after="0" w:line="240" w:lineRule="auto"/>
              <w:rPr>
                <w:i/>
                <w:sz w:val="24"/>
                <w:szCs w:val="24"/>
              </w:rPr>
            </w:pPr>
            <w:r w:rsidRPr="00462B43">
              <w:rPr>
                <w:i/>
                <w:sz w:val="24"/>
                <w:szCs w:val="24"/>
              </w:rPr>
              <w:t xml:space="preserve">How many kilograms of water are needed to obtain the 198.8 </w:t>
            </w:r>
            <w:proofErr w:type="spellStart"/>
            <w:r w:rsidRPr="00462B43">
              <w:rPr>
                <w:i/>
                <w:sz w:val="24"/>
                <w:szCs w:val="24"/>
              </w:rPr>
              <w:t>mol</w:t>
            </w:r>
            <w:proofErr w:type="spellEnd"/>
            <w:r w:rsidRPr="00462B43">
              <w:rPr>
                <w:i/>
                <w:sz w:val="24"/>
                <w:szCs w:val="24"/>
              </w:rPr>
              <w:t xml:space="preserve"> of deuterium, assuming that deuterium is 0.01500% (by number) of natural hydrogen?</w:t>
            </w:r>
          </w:p>
        </w:tc>
      </w:tr>
      <w:tr w:rsidR="00981CE1" w:rsidRPr="00A33861" w14:paraId="12528E29" w14:textId="77777777" w:rsidTr="002D0ED4">
        <w:tc>
          <w:tcPr>
            <w:tcW w:w="1122" w:type="dxa"/>
          </w:tcPr>
          <w:p w14:paraId="1F5341D1"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5810A9E5" w14:textId="77777777" w:rsidR="00981CE1" w:rsidRPr="00462B43" w:rsidRDefault="00981CE1" w:rsidP="002D0ED4">
            <w:pPr>
              <w:spacing w:after="0" w:line="240" w:lineRule="auto"/>
              <w:rPr>
                <w:sz w:val="24"/>
                <w:szCs w:val="24"/>
              </w:rPr>
            </w:pPr>
            <w:r>
              <w:rPr>
                <w:noProof/>
                <w:position w:val="-32"/>
                <w:sz w:val="24"/>
                <w:szCs w:val="24"/>
                <w:lang w:bidi="ar-SA"/>
              </w:rPr>
              <w:drawing>
                <wp:inline distT="0" distB="0" distL="0" distR="0" wp14:anchorId="06BC0C6A" wp14:editId="77350324">
                  <wp:extent cx="4251325" cy="490220"/>
                  <wp:effectExtent l="0" t="0" r="0" b="0"/>
                  <wp:docPr id="8046" name="Picture 8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6"/>
                          <pic:cNvPicPr>
                            <a:picLocks noChangeAspect="1" noChangeArrowheads="1"/>
                          </pic:cNvPicPr>
                        </pic:nvPicPr>
                        <pic:blipFill>
                          <a:blip r:embed="rId151" cstate="print">
                            <a:extLst>
                              <a:ext uri="{28A0092B-C50C-407E-A947-70E740481C1C}">
                                <a14:useLocalDpi xmlns:a14="http://schemas.microsoft.com/office/drawing/2010/main" val="0"/>
                              </a:ext>
                            </a:extLst>
                          </a:blip>
                          <a:srcRect/>
                          <a:stretch>
                            <a:fillRect/>
                          </a:stretch>
                        </pic:blipFill>
                        <pic:spPr bwMode="auto">
                          <a:xfrm>
                            <a:off x="0" y="0"/>
                            <a:ext cx="4251325" cy="490220"/>
                          </a:xfrm>
                          <a:prstGeom prst="rect">
                            <a:avLst/>
                          </a:prstGeom>
                          <a:noFill/>
                          <a:ln>
                            <a:noFill/>
                          </a:ln>
                        </pic:spPr>
                      </pic:pic>
                    </a:graphicData>
                  </a:graphic>
                </wp:inline>
              </w:drawing>
            </w:r>
          </w:p>
        </w:tc>
      </w:tr>
      <w:tr w:rsidR="00981CE1" w:rsidRPr="00A33861" w14:paraId="767476AF" w14:textId="77777777" w:rsidTr="002D0ED4">
        <w:tc>
          <w:tcPr>
            <w:tcW w:w="1122" w:type="dxa"/>
          </w:tcPr>
          <w:p w14:paraId="042477D1" w14:textId="77777777" w:rsidR="00981CE1" w:rsidRPr="00462B43" w:rsidRDefault="00981CE1" w:rsidP="002D0ED4">
            <w:pPr>
              <w:spacing w:after="0" w:line="240" w:lineRule="auto"/>
              <w:rPr>
                <w:sz w:val="24"/>
                <w:szCs w:val="24"/>
              </w:rPr>
            </w:pPr>
            <w:r w:rsidRPr="00462B43">
              <w:rPr>
                <w:sz w:val="24"/>
                <w:szCs w:val="24"/>
              </w:rPr>
              <w:t>35.</w:t>
            </w:r>
          </w:p>
        </w:tc>
        <w:tc>
          <w:tcPr>
            <w:tcW w:w="8533" w:type="dxa"/>
          </w:tcPr>
          <w:p w14:paraId="061533E4" w14:textId="77777777" w:rsidR="00981CE1" w:rsidRPr="00462B43" w:rsidRDefault="00981CE1" w:rsidP="002D0ED4">
            <w:pPr>
              <w:spacing w:after="0" w:line="240" w:lineRule="auto"/>
              <w:rPr>
                <w:position w:val="-32"/>
                <w:sz w:val="24"/>
                <w:szCs w:val="24"/>
              </w:rPr>
            </w:pPr>
            <w:r w:rsidRPr="00462B43">
              <w:rPr>
                <w:i/>
                <w:sz w:val="24"/>
                <w:szCs w:val="24"/>
              </w:rPr>
              <w:t xml:space="preserve">The power output of the Sun is </w:t>
            </w:r>
            <w:r>
              <w:rPr>
                <w:i/>
                <w:noProof/>
                <w:position w:val="-10"/>
                <w:sz w:val="24"/>
                <w:szCs w:val="24"/>
                <w:lang w:bidi="ar-SA"/>
              </w:rPr>
              <w:drawing>
                <wp:inline distT="0" distB="0" distL="0" distR="0" wp14:anchorId="47C67B99" wp14:editId="24806D22">
                  <wp:extent cx="697865" cy="226060"/>
                  <wp:effectExtent l="0" t="0" r="0" b="2540"/>
                  <wp:docPr id="8047" name="Picture 8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7"/>
                          <pic:cNvPicPr>
                            <a:picLocks noChangeAspect="1" noChangeArrowheads="1"/>
                          </pic:cNvPicPr>
                        </pic:nvPicPr>
                        <pic:blipFill>
                          <a:blip r:embed="rId152" cstate="print">
                            <a:extLst>
                              <a:ext uri="{28A0092B-C50C-407E-A947-70E740481C1C}">
                                <a14:useLocalDpi xmlns:a14="http://schemas.microsoft.com/office/drawing/2010/main" val="0"/>
                              </a:ext>
                            </a:extLst>
                          </a:blip>
                          <a:srcRect/>
                          <a:stretch>
                            <a:fillRect/>
                          </a:stretch>
                        </pic:blipFill>
                        <pic:spPr bwMode="auto">
                          <a:xfrm>
                            <a:off x="0" y="0"/>
                            <a:ext cx="697865" cy="226060"/>
                          </a:xfrm>
                          <a:prstGeom prst="rect">
                            <a:avLst/>
                          </a:prstGeom>
                          <a:noFill/>
                          <a:ln>
                            <a:noFill/>
                          </a:ln>
                        </pic:spPr>
                      </pic:pic>
                    </a:graphicData>
                  </a:graphic>
                </wp:inline>
              </w:drawing>
            </w:r>
            <w:r w:rsidRPr="00462B43">
              <w:rPr>
                <w:i/>
                <w:sz w:val="24"/>
                <w:szCs w:val="24"/>
              </w:rPr>
              <w:t>. (a) If 90% of this is supplied by the proton-proton cycle, how many protons are consumed per second? (b) How many neutrinos per second should there be per square meter at the Earth from this process? This huge number is indicative of how rarely a neutrino interacts, since large detectors observe very few per day.</w:t>
            </w:r>
          </w:p>
        </w:tc>
      </w:tr>
      <w:tr w:rsidR="00981CE1" w:rsidRPr="00CD7E5B" w14:paraId="293046A3" w14:textId="77777777" w:rsidTr="002D0ED4">
        <w:tc>
          <w:tcPr>
            <w:tcW w:w="1122" w:type="dxa"/>
          </w:tcPr>
          <w:p w14:paraId="6CFA1500"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5104A3E6" w14:textId="77777777" w:rsidR="00981CE1" w:rsidRPr="00462B43" w:rsidRDefault="00981CE1" w:rsidP="002D0ED4">
            <w:pPr>
              <w:spacing w:after="0" w:line="240" w:lineRule="auto"/>
              <w:rPr>
                <w:sz w:val="24"/>
                <w:szCs w:val="24"/>
              </w:rPr>
            </w:pPr>
            <w:r w:rsidRPr="00462B43">
              <w:rPr>
                <w:position w:val="20"/>
                <w:sz w:val="24"/>
                <w:szCs w:val="24"/>
              </w:rPr>
              <w:t>(a)</w:t>
            </w:r>
            <w:r w:rsidRPr="00462B43">
              <w:rPr>
                <w:sz w:val="24"/>
                <w:szCs w:val="24"/>
              </w:rPr>
              <w:t xml:space="preserve"> </w:t>
            </w:r>
            <w:r>
              <w:rPr>
                <w:noProof/>
                <w:position w:val="-50"/>
                <w:sz w:val="24"/>
                <w:szCs w:val="24"/>
                <w:lang w:bidi="ar-SA"/>
              </w:rPr>
              <w:drawing>
                <wp:inline distT="0" distB="0" distL="0" distR="0" wp14:anchorId="6DE76EF1" wp14:editId="6297F93A">
                  <wp:extent cx="3751580" cy="716280"/>
                  <wp:effectExtent l="0" t="0" r="7620" b="0"/>
                  <wp:docPr id="8048" name="Picture 8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8"/>
                          <pic:cNvPicPr>
                            <a:picLocks noChangeAspect="1" noChangeArrowheads="1"/>
                          </pic:cNvPicPr>
                        </pic:nvPicPr>
                        <pic:blipFill>
                          <a:blip r:embed="rId153" cstate="print">
                            <a:extLst>
                              <a:ext uri="{28A0092B-C50C-407E-A947-70E740481C1C}">
                                <a14:useLocalDpi xmlns:a14="http://schemas.microsoft.com/office/drawing/2010/main" val="0"/>
                              </a:ext>
                            </a:extLst>
                          </a:blip>
                          <a:srcRect/>
                          <a:stretch>
                            <a:fillRect/>
                          </a:stretch>
                        </pic:blipFill>
                        <pic:spPr bwMode="auto">
                          <a:xfrm>
                            <a:off x="0" y="0"/>
                            <a:ext cx="3751580" cy="716280"/>
                          </a:xfrm>
                          <a:prstGeom prst="rect">
                            <a:avLst/>
                          </a:prstGeom>
                          <a:noFill/>
                          <a:ln>
                            <a:noFill/>
                          </a:ln>
                        </pic:spPr>
                      </pic:pic>
                    </a:graphicData>
                  </a:graphic>
                </wp:inline>
              </w:drawing>
            </w:r>
          </w:p>
          <w:p w14:paraId="3A1094FB"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34"/>
                <w:sz w:val="24"/>
                <w:szCs w:val="24"/>
                <w:lang w:bidi="ar-SA"/>
              </w:rPr>
              <w:drawing>
                <wp:inline distT="0" distB="0" distL="0" distR="0" wp14:anchorId="7B4112A3" wp14:editId="0A74FEFD">
                  <wp:extent cx="4694555" cy="490220"/>
                  <wp:effectExtent l="0" t="0" r="4445" b="0"/>
                  <wp:docPr id="8049" name="Picture 8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9"/>
                          <pic:cNvPicPr>
                            <a:picLocks noChangeAspect="1" noChangeArrowheads="1"/>
                          </pic:cNvPicPr>
                        </pic:nvPicPr>
                        <pic:blipFill>
                          <a:blip r:embed="rId154" cstate="print">
                            <a:extLst>
                              <a:ext uri="{28A0092B-C50C-407E-A947-70E740481C1C}">
                                <a14:useLocalDpi xmlns:a14="http://schemas.microsoft.com/office/drawing/2010/main" val="0"/>
                              </a:ext>
                            </a:extLst>
                          </a:blip>
                          <a:srcRect/>
                          <a:stretch>
                            <a:fillRect/>
                          </a:stretch>
                        </pic:blipFill>
                        <pic:spPr bwMode="auto">
                          <a:xfrm>
                            <a:off x="0" y="0"/>
                            <a:ext cx="4694555" cy="490220"/>
                          </a:xfrm>
                          <a:prstGeom prst="rect">
                            <a:avLst/>
                          </a:prstGeom>
                          <a:noFill/>
                          <a:ln>
                            <a:noFill/>
                          </a:ln>
                        </pic:spPr>
                      </pic:pic>
                    </a:graphicData>
                  </a:graphic>
                </wp:inline>
              </w:drawing>
            </w:r>
          </w:p>
        </w:tc>
      </w:tr>
      <w:tr w:rsidR="00981CE1" w:rsidRPr="00CD7E5B" w14:paraId="3F61A225" w14:textId="77777777" w:rsidTr="002D0ED4">
        <w:trPr>
          <w:cantSplit/>
        </w:trPr>
        <w:tc>
          <w:tcPr>
            <w:tcW w:w="1122" w:type="dxa"/>
          </w:tcPr>
          <w:p w14:paraId="3C12B2CE" w14:textId="77777777" w:rsidR="00981CE1" w:rsidRPr="00462B43" w:rsidRDefault="00981CE1" w:rsidP="002D0ED4">
            <w:pPr>
              <w:spacing w:after="0" w:line="240" w:lineRule="auto"/>
              <w:rPr>
                <w:sz w:val="24"/>
                <w:szCs w:val="24"/>
              </w:rPr>
            </w:pPr>
            <w:r w:rsidRPr="00462B43">
              <w:rPr>
                <w:sz w:val="24"/>
                <w:szCs w:val="24"/>
              </w:rPr>
              <w:lastRenderedPageBreak/>
              <w:t>36.</w:t>
            </w:r>
          </w:p>
        </w:tc>
        <w:tc>
          <w:tcPr>
            <w:tcW w:w="8533" w:type="dxa"/>
          </w:tcPr>
          <w:p w14:paraId="34626FA3" w14:textId="77777777" w:rsidR="00981CE1" w:rsidRPr="00462B43" w:rsidRDefault="00981CE1" w:rsidP="002D0ED4">
            <w:pPr>
              <w:spacing w:after="0" w:line="240" w:lineRule="auto"/>
              <w:rPr>
                <w:position w:val="20"/>
                <w:sz w:val="24"/>
                <w:szCs w:val="24"/>
              </w:rPr>
            </w:pPr>
            <w:r w:rsidRPr="00462B43">
              <w:rPr>
                <w:i/>
                <w:sz w:val="24"/>
                <w:szCs w:val="24"/>
              </w:rPr>
              <w:t xml:space="preserve">Another set of reactions that result in the fusing of hydrogen into helium in the Sun and especially in hotter stars is called the carbon cycle. It is </w:t>
            </w:r>
            <w:r>
              <w:rPr>
                <w:i/>
                <w:noProof/>
                <w:position w:val="-10"/>
                <w:sz w:val="24"/>
                <w:szCs w:val="24"/>
                <w:lang w:bidi="ar-SA"/>
              </w:rPr>
              <w:drawing>
                <wp:inline distT="0" distB="0" distL="0" distR="0" wp14:anchorId="4566E87B" wp14:editId="17F195D8">
                  <wp:extent cx="1178560" cy="226060"/>
                  <wp:effectExtent l="0" t="0" r="0" b="2540"/>
                  <wp:docPr id="8050" name="Picture 8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0"/>
                          <pic:cNvPicPr>
                            <a:picLocks noChangeAspect="1" noChangeArrowheads="1"/>
                          </pic:cNvPicPr>
                        </pic:nvPicPr>
                        <pic:blipFill>
                          <a:blip r:embed="rId155" cstate="print">
                            <a:extLst>
                              <a:ext uri="{28A0092B-C50C-407E-A947-70E740481C1C}">
                                <a14:useLocalDpi xmlns:a14="http://schemas.microsoft.com/office/drawing/2010/main" val="0"/>
                              </a:ext>
                            </a:extLst>
                          </a:blip>
                          <a:srcRect/>
                          <a:stretch>
                            <a:fillRect/>
                          </a:stretch>
                        </pic:blipFill>
                        <pic:spPr bwMode="auto">
                          <a:xfrm>
                            <a:off x="0" y="0"/>
                            <a:ext cx="1178560" cy="226060"/>
                          </a:xfrm>
                          <a:prstGeom prst="rect">
                            <a:avLst/>
                          </a:prstGeom>
                          <a:noFill/>
                          <a:ln>
                            <a:noFill/>
                          </a:ln>
                        </pic:spPr>
                      </pic:pic>
                    </a:graphicData>
                  </a:graphic>
                </wp:inline>
              </w:drawing>
            </w:r>
            <w:r w:rsidRPr="00462B43">
              <w:rPr>
                <w:i/>
                <w:sz w:val="24"/>
                <w:szCs w:val="24"/>
              </w:rPr>
              <w:t xml:space="preserve">, </w:t>
            </w:r>
            <w:r>
              <w:rPr>
                <w:i/>
                <w:noProof/>
                <w:position w:val="-12"/>
                <w:sz w:val="24"/>
                <w:szCs w:val="24"/>
                <w:lang w:bidi="ar-SA"/>
              </w:rPr>
              <w:drawing>
                <wp:inline distT="0" distB="0" distL="0" distR="0" wp14:anchorId="2A0E4D2C" wp14:editId="01B35253">
                  <wp:extent cx="1178560" cy="235585"/>
                  <wp:effectExtent l="0" t="0" r="0" b="0"/>
                  <wp:docPr id="8051" name="Picture 8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1"/>
                          <pic:cNvPicPr>
                            <a:picLocks noChangeAspect="1" noChangeArrowheads="1"/>
                          </pic:cNvPicPr>
                        </pic:nvPicPr>
                        <pic:blipFill>
                          <a:blip r:embed="rId156" cstate="print">
                            <a:extLst>
                              <a:ext uri="{28A0092B-C50C-407E-A947-70E740481C1C}">
                                <a14:useLocalDpi xmlns:a14="http://schemas.microsoft.com/office/drawing/2010/main" val="0"/>
                              </a:ext>
                            </a:extLst>
                          </a:blip>
                          <a:srcRect/>
                          <a:stretch>
                            <a:fillRect/>
                          </a:stretch>
                        </pic:blipFill>
                        <pic:spPr bwMode="auto">
                          <a:xfrm>
                            <a:off x="0" y="0"/>
                            <a:ext cx="1178560" cy="235585"/>
                          </a:xfrm>
                          <a:prstGeom prst="rect">
                            <a:avLst/>
                          </a:prstGeom>
                          <a:noFill/>
                          <a:ln>
                            <a:noFill/>
                          </a:ln>
                        </pic:spPr>
                      </pic:pic>
                    </a:graphicData>
                  </a:graphic>
                </wp:inline>
              </w:drawing>
            </w:r>
            <w:r w:rsidRPr="00462B43">
              <w:rPr>
                <w:i/>
                <w:sz w:val="24"/>
                <w:szCs w:val="24"/>
              </w:rPr>
              <w:t xml:space="preserve">, </w:t>
            </w:r>
            <w:r>
              <w:rPr>
                <w:i/>
                <w:noProof/>
                <w:position w:val="-10"/>
                <w:sz w:val="24"/>
                <w:szCs w:val="24"/>
                <w:lang w:bidi="ar-SA"/>
              </w:rPr>
              <w:drawing>
                <wp:inline distT="0" distB="0" distL="0" distR="0" wp14:anchorId="5769FC9D" wp14:editId="180CF14D">
                  <wp:extent cx="1140460" cy="226060"/>
                  <wp:effectExtent l="0" t="0" r="2540" b="2540"/>
                  <wp:docPr id="8052" name="Picture 8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2"/>
                          <pic:cNvPicPr>
                            <a:picLocks noChangeAspect="1" noChangeArrowheads="1"/>
                          </pic:cNvPicPr>
                        </pic:nvPicPr>
                        <pic:blipFill>
                          <a:blip r:embed="rId157" cstate="print">
                            <a:extLst>
                              <a:ext uri="{28A0092B-C50C-407E-A947-70E740481C1C}">
                                <a14:useLocalDpi xmlns:a14="http://schemas.microsoft.com/office/drawing/2010/main" val="0"/>
                              </a:ext>
                            </a:extLst>
                          </a:blip>
                          <a:srcRect/>
                          <a:stretch>
                            <a:fillRect/>
                          </a:stretch>
                        </pic:blipFill>
                        <pic:spPr bwMode="auto">
                          <a:xfrm>
                            <a:off x="0" y="0"/>
                            <a:ext cx="1140460" cy="226060"/>
                          </a:xfrm>
                          <a:prstGeom prst="rect">
                            <a:avLst/>
                          </a:prstGeom>
                          <a:noFill/>
                          <a:ln>
                            <a:noFill/>
                          </a:ln>
                        </pic:spPr>
                      </pic:pic>
                    </a:graphicData>
                  </a:graphic>
                </wp:inline>
              </w:drawing>
            </w:r>
            <w:r w:rsidRPr="00462B43">
              <w:rPr>
                <w:i/>
                <w:sz w:val="24"/>
                <w:szCs w:val="24"/>
              </w:rPr>
              <w:t xml:space="preserve">, </w:t>
            </w:r>
            <w:r>
              <w:rPr>
                <w:i/>
                <w:noProof/>
                <w:position w:val="-10"/>
                <w:sz w:val="24"/>
                <w:szCs w:val="24"/>
                <w:lang w:bidi="ar-SA"/>
              </w:rPr>
              <w:drawing>
                <wp:inline distT="0" distB="0" distL="0" distR="0" wp14:anchorId="4391CE6B" wp14:editId="4BA8C898">
                  <wp:extent cx="1178560" cy="226060"/>
                  <wp:effectExtent l="0" t="0" r="0" b="2540"/>
                  <wp:docPr id="8053" name="Picture 8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3"/>
                          <pic:cNvPicPr>
                            <a:picLocks noChangeAspect="1" noChangeArrowheads="1"/>
                          </pic:cNvPicPr>
                        </pic:nvPicPr>
                        <pic:blipFill>
                          <a:blip r:embed="rId158" cstate="print">
                            <a:extLst>
                              <a:ext uri="{28A0092B-C50C-407E-A947-70E740481C1C}">
                                <a14:useLocalDpi xmlns:a14="http://schemas.microsoft.com/office/drawing/2010/main" val="0"/>
                              </a:ext>
                            </a:extLst>
                          </a:blip>
                          <a:srcRect/>
                          <a:stretch>
                            <a:fillRect/>
                          </a:stretch>
                        </pic:blipFill>
                        <pic:spPr bwMode="auto">
                          <a:xfrm>
                            <a:off x="0" y="0"/>
                            <a:ext cx="1178560" cy="226060"/>
                          </a:xfrm>
                          <a:prstGeom prst="rect">
                            <a:avLst/>
                          </a:prstGeom>
                          <a:noFill/>
                          <a:ln>
                            <a:noFill/>
                          </a:ln>
                        </pic:spPr>
                      </pic:pic>
                    </a:graphicData>
                  </a:graphic>
                </wp:inline>
              </w:drawing>
            </w:r>
            <w:r w:rsidRPr="00462B43">
              <w:rPr>
                <w:i/>
                <w:sz w:val="24"/>
                <w:szCs w:val="24"/>
              </w:rPr>
              <w:t xml:space="preserve">, </w:t>
            </w:r>
            <w:r>
              <w:rPr>
                <w:i/>
                <w:noProof/>
                <w:position w:val="-12"/>
                <w:sz w:val="24"/>
                <w:szCs w:val="24"/>
                <w:lang w:bidi="ar-SA"/>
              </w:rPr>
              <w:drawing>
                <wp:inline distT="0" distB="0" distL="0" distR="0" wp14:anchorId="25245460" wp14:editId="7DC5A297">
                  <wp:extent cx="1216025" cy="235585"/>
                  <wp:effectExtent l="0" t="0" r="3175" b="0"/>
                  <wp:docPr id="8054" name="Picture 8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4"/>
                          <pic:cNvPicPr>
                            <a:picLocks noChangeAspect="1" noChangeArrowheads="1"/>
                          </pic:cNvPicPr>
                        </pic:nvPicPr>
                        <pic:blipFill>
                          <a:blip r:embed="rId159" cstate="print">
                            <a:extLst>
                              <a:ext uri="{28A0092B-C50C-407E-A947-70E740481C1C}">
                                <a14:useLocalDpi xmlns:a14="http://schemas.microsoft.com/office/drawing/2010/main" val="0"/>
                              </a:ext>
                            </a:extLst>
                          </a:blip>
                          <a:srcRect/>
                          <a:stretch>
                            <a:fillRect/>
                          </a:stretch>
                        </pic:blipFill>
                        <pic:spPr bwMode="auto">
                          <a:xfrm>
                            <a:off x="0" y="0"/>
                            <a:ext cx="1216025" cy="235585"/>
                          </a:xfrm>
                          <a:prstGeom prst="rect">
                            <a:avLst/>
                          </a:prstGeom>
                          <a:noFill/>
                          <a:ln>
                            <a:noFill/>
                          </a:ln>
                        </pic:spPr>
                      </pic:pic>
                    </a:graphicData>
                  </a:graphic>
                </wp:inline>
              </w:drawing>
            </w:r>
            <w:r w:rsidRPr="00462B43">
              <w:rPr>
                <w:i/>
                <w:sz w:val="24"/>
                <w:szCs w:val="24"/>
              </w:rPr>
              <w:t xml:space="preserve">, </w:t>
            </w:r>
            <w:r>
              <w:rPr>
                <w:noProof/>
                <w:position w:val="-10"/>
                <w:sz w:val="24"/>
                <w:szCs w:val="24"/>
                <w:lang w:bidi="ar-SA"/>
              </w:rPr>
              <w:drawing>
                <wp:inline distT="0" distB="0" distL="0" distR="0" wp14:anchorId="21FB7225" wp14:editId="4656AF83">
                  <wp:extent cx="1291590" cy="226060"/>
                  <wp:effectExtent l="0" t="0" r="3810" b="2540"/>
                  <wp:docPr id="8055" name="Picture 8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5"/>
                          <pic:cNvPicPr>
                            <a:picLocks noChangeAspect="1" noChangeArrowheads="1"/>
                          </pic:cNvPicPr>
                        </pic:nvPicPr>
                        <pic:blipFill>
                          <a:blip r:embed="rId160" cstate="print">
                            <a:extLst>
                              <a:ext uri="{28A0092B-C50C-407E-A947-70E740481C1C}">
                                <a14:useLocalDpi xmlns:a14="http://schemas.microsoft.com/office/drawing/2010/main" val="0"/>
                              </a:ext>
                            </a:extLst>
                          </a:blip>
                          <a:srcRect/>
                          <a:stretch>
                            <a:fillRect/>
                          </a:stretch>
                        </pic:blipFill>
                        <pic:spPr bwMode="auto">
                          <a:xfrm>
                            <a:off x="0" y="0"/>
                            <a:ext cx="1291590" cy="226060"/>
                          </a:xfrm>
                          <a:prstGeom prst="rect">
                            <a:avLst/>
                          </a:prstGeom>
                          <a:noFill/>
                          <a:ln>
                            <a:noFill/>
                          </a:ln>
                        </pic:spPr>
                      </pic:pic>
                    </a:graphicData>
                  </a:graphic>
                </wp:inline>
              </w:drawing>
            </w:r>
            <w:r w:rsidRPr="00462B43">
              <w:rPr>
                <w:sz w:val="24"/>
                <w:szCs w:val="24"/>
              </w:rPr>
              <w:t xml:space="preserve">. </w:t>
            </w:r>
            <w:r w:rsidRPr="00462B43">
              <w:rPr>
                <w:i/>
                <w:sz w:val="24"/>
                <w:szCs w:val="24"/>
              </w:rPr>
              <w:t>Write down the overall effect of the carbon cycle (as was done for the proton-proton cycle in</w:t>
            </w:r>
            <w:r>
              <w:rPr>
                <w:i/>
                <w:noProof/>
                <w:position w:val="-12"/>
                <w:sz w:val="24"/>
                <w:szCs w:val="24"/>
                <w:lang w:bidi="ar-SA"/>
              </w:rPr>
              <w:drawing>
                <wp:inline distT="0" distB="0" distL="0" distR="0" wp14:anchorId="069805AB" wp14:editId="111E12C4">
                  <wp:extent cx="1659255" cy="235585"/>
                  <wp:effectExtent l="0" t="0" r="0" b="0"/>
                  <wp:docPr id="8056" name="Picture 8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6"/>
                          <pic:cNvPicPr>
                            <a:picLocks noChangeAspect="1" noChangeArrowheads="1"/>
                          </pic:cNvPicPr>
                        </pic:nvPicPr>
                        <pic:blipFill>
                          <a:blip r:embed="rId161" cstate="print">
                            <a:extLst>
                              <a:ext uri="{28A0092B-C50C-407E-A947-70E740481C1C}">
                                <a14:useLocalDpi xmlns:a14="http://schemas.microsoft.com/office/drawing/2010/main" val="0"/>
                              </a:ext>
                            </a:extLst>
                          </a:blip>
                          <a:srcRect/>
                          <a:stretch>
                            <a:fillRect/>
                          </a:stretch>
                        </pic:blipFill>
                        <pic:spPr bwMode="auto">
                          <a:xfrm>
                            <a:off x="0" y="0"/>
                            <a:ext cx="1659255" cy="235585"/>
                          </a:xfrm>
                          <a:prstGeom prst="rect">
                            <a:avLst/>
                          </a:prstGeom>
                          <a:noFill/>
                          <a:ln>
                            <a:noFill/>
                          </a:ln>
                        </pic:spPr>
                      </pic:pic>
                    </a:graphicData>
                  </a:graphic>
                </wp:inline>
              </w:drawing>
            </w:r>
            <w:r w:rsidRPr="00462B43">
              <w:rPr>
                <w:i/>
                <w:sz w:val="24"/>
                <w:szCs w:val="24"/>
              </w:rPr>
              <w:t>). Note the number of protons (</w:t>
            </w:r>
            <w:r>
              <w:rPr>
                <w:i/>
                <w:noProof/>
                <w:position w:val="-4"/>
                <w:sz w:val="24"/>
                <w:szCs w:val="24"/>
                <w:lang w:bidi="ar-SA"/>
              </w:rPr>
              <w:drawing>
                <wp:inline distT="0" distB="0" distL="0" distR="0" wp14:anchorId="49C2B208" wp14:editId="4D34CC06">
                  <wp:extent cx="216535" cy="188595"/>
                  <wp:effectExtent l="0" t="0" r="12065" b="0"/>
                  <wp:docPr id="8057" name="Picture 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7"/>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16535" cy="188595"/>
                          </a:xfrm>
                          <a:prstGeom prst="rect">
                            <a:avLst/>
                          </a:prstGeom>
                          <a:noFill/>
                          <a:ln>
                            <a:noFill/>
                          </a:ln>
                        </pic:spPr>
                      </pic:pic>
                    </a:graphicData>
                  </a:graphic>
                </wp:inline>
              </w:drawing>
            </w:r>
            <w:r w:rsidRPr="00462B43">
              <w:rPr>
                <w:i/>
                <w:sz w:val="24"/>
                <w:szCs w:val="24"/>
              </w:rPr>
              <w:t>) required and assume that the positrons (</w:t>
            </w:r>
            <w:r>
              <w:rPr>
                <w:i/>
                <w:noProof/>
                <w:position w:val="-6"/>
                <w:sz w:val="24"/>
                <w:szCs w:val="24"/>
                <w:lang w:bidi="ar-SA"/>
              </w:rPr>
              <w:drawing>
                <wp:inline distT="0" distB="0" distL="0" distR="0" wp14:anchorId="7D83EA54" wp14:editId="48C184C9">
                  <wp:extent cx="179070" cy="198120"/>
                  <wp:effectExtent l="0" t="0" r="0" b="5080"/>
                  <wp:docPr id="8058" name="Picture 8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8"/>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179070" cy="198120"/>
                          </a:xfrm>
                          <a:prstGeom prst="rect">
                            <a:avLst/>
                          </a:prstGeom>
                          <a:noFill/>
                          <a:ln>
                            <a:noFill/>
                          </a:ln>
                        </pic:spPr>
                      </pic:pic>
                    </a:graphicData>
                  </a:graphic>
                </wp:inline>
              </w:drawing>
            </w:r>
            <w:r w:rsidRPr="00462B43">
              <w:rPr>
                <w:i/>
                <w:sz w:val="24"/>
                <w:szCs w:val="24"/>
              </w:rPr>
              <w:t xml:space="preserve">) annihilate electrons to form more </w:t>
            </w:r>
            <w:r>
              <w:rPr>
                <w:i/>
                <w:noProof/>
                <w:position w:val="-10"/>
                <w:sz w:val="24"/>
                <w:szCs w:val="24"/>
                <w:lang w:bidi="ar-SA"/>
              </w:rPr>
              <w:drawing>
                <wp:inline distT="0" distB="0" distL="0" distR="0" wp14:anchorId="430FFEFE" wp14:editId="57B6264C">
                  <wp:extent cx="122555" cy="160020"/>
                  <wp:effectExtent l="0" t="0" r="4445" b="0"/>
                  <wp:docPr id="8059" name="Picture 8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9"/>
                          <pic:cNvPicPr>
                            <a:picLocks noChangeAspect="1" noChangeArrowheads="1"/>
                          </pic:cNvPicPr>
                        </pic:nvPicPr>
                        <pic:blipFill>
                          <a:blip r:embed="rId164"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i/>
                <w:spacing w:val="10"/>
                <w:sz w:val="24"/>
                <w:szCs w:val="24"/>
              </w:rPr>
              <w:t xml:space="preserve"> </w:t>
            </w:r>
            <w:r w:rsidRPr="00462B43">
              <w:rPr>
                <w:i/>
                <w:sz w:val="24"/>
                <w:szCs w:val="24"/>
              </w:rPr>
              <w:t>rays.</w:t>
            </w:r>
          </w:p>
        </w:tc>
      </w:tr>
      <w:tr w:rsidR="00981CE1" w:rsidRPr="00CD7E5B" w14:paraId="592C03C5" w14:textId="77777777" w:rsidTr="002D0ED4">
        <w:tc>
          <w:tcPr>
            <w:tcW w:w="1122" w:type="dxa"/>
          </w:tcPr>
          <w:p w14:paraId="1F964ECB"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6459840E" w14:textId="77777777" w:rsidR="00981CE1" w:rsidRPr="00462B43" w:rsidRDefault="00981CE1" w:rsidP="002D0ED4">
            <w:pPr>
              <w:spacing w:after="0" w:line="240" w:lineRule="auto"/>
              <w:rPr>
                <w:sz w:val="24"/>
                <w:szCs w:val="24"/>
              </w:rPr>
            </w:pPr>
            <w:r>
              <w:rPr>
                <w:noProof/>
                <w:position w:val="-12"/>
                <w:sz w:val="24"/>
                <w:szCs w:val="24"/>
                <w:lang w:bidi="ar-SA"/>
              </w:rPr>
              <w:drawing>
                <wp:inline distT="0" distB="0" distL="0" distR="0" wp14:anchorId="01E80B27" wp14:editId="3E008CF8">
                  <wp:extent cx="1677670" cy="235585"/>
                  <wp:effectExtent l="0" t="0" r="0" b="0"/>
                  <wp:docPr id="8060" name="Picture 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0"/>
                          <pic:cNvPicPr>
                            <a:picLocks noChangeAspect="1" noChangeArrowheads="1"/>
                          </pic:cNvPicPr>
                        </pic:nvPicPr>
                        <pic:blipFill>
                          <a:blip r:embed="rId165" cstate="print">
                            <a:extLst>
                              <a:ext uri="{28A0092B-C50C-407E-A947-70E740481C1C}">
                                <a14:useLocalDpi xmlns:a14="http://schemas.microsoft.com/office/drawing/2010/main" val="0"/>
                              </a:ext>
                            </a:extLst>
                          </a:blip>
                          <a:srcRect/>
                          <a:stretch>
                            <a:fillRect/>
                          </a:stretch>
                        </pic:blipFill>
                        <pic:spPr bwMode="auto">
                          <a:xfrm>
                            <a:off x="0" y="0"/>
                            <a:ext cx="1677670" cy="235585"/>
                          </a:xfrm>
                          <a:prstGeom prst="rect">
                            <a:avLst/>
                          </a:prstGeom>
                          <a:noFill/>
                          <a:ln>
                            <a:noFill/>
                          </a:ln>
                        </pic:spPr>
                      </pic:pic>
                    </a:graphicData>
                  </a:graphic>
                </wp:inline>
              </w:drawing>
            </w:r>
          </w:p>
        </w:tc>
      </w:tr>
      <w:tr w:rsidR="00981CE1" w:rsidRPr="00CD7E5B" w14:paraId="478D844B" w14:textId="77777777" w:rsidTr="002D0ED4">
        <w:trPr>
          <w:cantSplit/>
        </w:trPr>
        <w:tc>
          <w:tcPr>
            <w:tcW w:w="1122" w:type="dxa"/>
          </w:tcPr>
          <w:p w14:paraId="089991FC" w14:textId="77777777" w:rsidR="00981CE1" w:rsidRPr="00462B43" w:rsidRDefault="00981CE1" w:rsidP="002D0ED4">
            <w:pPr>
              <w:spacing w:after="0" w:line="240" w:lineRule="auto"/>
              <w:rPr>
                <w:sz w:val="24"/>
                <w:szCs w:val="24"/>
              </w:rPr>
            </w:pPr>
            <w:r w:rsidRPr="00462B43">
              <w:rPr>
                <w:sz w:val="24"/>
                <w:szCs w:val="24"/>
              </w:rPr>
              <w:t>37.</w:t>
            </w:r>
          </w:p>
        </w:tc>
        <w:tc>
          <w:tcPr>
            <w:tcW w:w="8533" w:type="dxa"/>
          </w:tcPr>
          <w:p w14:paraId="068215DD" w14:textId="77777777" w:rsidR="00981CE1" w:rsidRPr="00462B43" w:rsidRDefault="00981CE1" w:rsidP="002D0ED4">
            <w:pPr>
              <w:spacing w:after="0" w:line="240" w:lineRule="auto"/>
              <w:rPr>
                <w:position w:val="-12"/>
                <w:sz w:val="24"/>
                <w:szCs w:val="24"/>
              </w:rPr>
            </w:pPr>
            <w:r w:rsidRPr="00462B43">
              <w:rPr>
                <w:i/>
                <w:sz w:val="24"/>
                <w:szCs w:val="24"/>
              </w:rPr>
              <w:t>(a) Find the total energy released in M</w:t>
            </w:r>
            <w:r w:rsidRPr="00462B43">
              <w:rPr>
                <w:i/>
                <w:spacing w:val="-20"/>
                <w:sz w:val="24"/>
                <w:szCs w:val="24"/>
              </w:rPr>
              <w:t>e</w:t>
            </w:r>
            <w:r w:rsidRPr="00462B43">
              <w:rPr>
                <w:i/>
                <w:sz w:val="24"/>
                <w:szCs w:val="24"/>
              </w:rPr>
              <w:t>V in each carbon cycle (elaborated in the above problem) including the annihilation energy. (b) How does this compare with the proton-proton cycle output?</w:t>
            </w:r>
          </w:p>
        </w:tc>
      </w:tr>
      <w:tr w:rsidR="00981CE1" w:rsidRPr="00D4585F" w14:paraId="419EE85C" w14:textId="77777777" w:rsidTr="002D0ED4">
        <w:tc>
          <w:tcPr>
            <w:tcW w:w="1037" w:type="dxa"/>
          </w:tcPr>
          <w:p w14:paraId="1B191641"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2C776965"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10"/>
                <w:sz w:val="24"/>
                <w:szCs w:val="24"/>
                <w:lang w:bidi="ar-SA"/>
              </w:rPr>
              <w:drawing>
                <wp:inline distT="0" distB="0" distL="0" distR="0" wp14:anchorId="362CC99B" wp14:editId="6F3F2309">
                  <wp:extent cx="970915" cy="226060"/>
                  <wp:effectExtent l="0" t="0" r="0" b="2540"/>
                  <wp:docPr id="8061" name="Picture 8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1"/>
                          <pic:cNvPicPr>
                            <a:picLocks noChangeAspect="1" noChangeArrowheads="1"/>
                          </pic:cNvPicPr>
                        </pic:nvPicPr>
                        <pic:blipFill>
                          <a:blip r:embed="rId166" cstate="print">
                            <a:extLst>
                              <a:ext uri="{28A0092B-C50C-407E-A947-70E740481C1C}">
                                <a14:useLocalDpi xmlns:a14="http://schemas.microsoft.com/office/drawing/2010/main" val="0"/>
                              </a:ext>
                            </a:extLst>
                          </a:blip>
                          <a:srcRect/>
                          <a:stretch>
                            <a:fillRect/>
                          </a:stretch>
                        </pic:blipFill>
                        <pic:spPr bwMode="auto">
                          <a:xfrm>
                            <a:off x="0" y="0"/>
                            <a:ext cx="970915" cy="226060"/>
                          </a:xfrm>
                          <a:prstGeom prst="rect">
                            <a:avLst/>
                          </a:prstGeom>
                          <a:noFill/>
                          <a:ln>
                            <a:noFill/>
                          </a:ln>
                        </pic:spPr>
                      </pic:pic>
                    </a:graphicData>
                  </a:graphic>
                </wp:inline>
              </w:drawing>
            </w:r>
          </w:p>
          <w:p w14:paraId="7C1320DA" w14:textId="77777777" w:rsidR="00981CE1" w:rsidRPr="00462B43" w:rsidRDefault="00981CE1" w:rsidP="002D0ED4">
            <w:pPr>
              <w:spacing w:after="0" w:line="240" w:lineRule="auto"/>
              <w:ind w:left="293"/>
              <w:rPr>
                <w:sz w:val="24"/>
                <w:szCs w:val="24"/>
              </w:rPr>
            </w:pPr>
            <w:r w:rsidRPr="00462B43">
              <w:rPr>
                <w:sz w:val="24"/>
                <w:szCs w:val="24"/>
              </w:rPr>
              <w:t>(</w:t>
            </w:r>
            <w:proofErr w:type="spellStart"/>
            <w:r w:rsidRPr="00462B43">
              <w:rPr>
                <w:sz w:val="24"/>
                <w:szCs w:val="24"/>
              </w:rPr>
              <w:t>i</w:t>
            </w:r>
            <w:proofErr w:type="spellEnd"/>
            <w:r w:rsidRPr="00462B43">
              <w:rPr>
                <w:sz w:val="24"/>
                <w:szCs w:val="24"/>
              </w:rPr>
              <w:t xml:space="preserve">) </w:t>
            </w:r>
            <w:r>
              <w:rPr>
                <w:noProof/>
                <w:position w:val="-30"/>
                <w:sz w:val="24"/>
                <w:szCs w:val="24"/>
                <w:lang w:bidi="ar-SA"/>
              </w:rPr>
              <w:drawing>
                <wp:inline distT="0" distB="0" distL="0" distR="0" wp14:anchorId="64300767" wp14:editId="2198F36E">
                  <wp:extent cx="4015740" cy="461645"/>
                  <wp:effectExtent l="0" t="0" r="0" b="0"/>
                  <wp:docPr id="8062" name="Picture 8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2"/>
                          <pic:cNvPicPr>
                            <a:picLocks noChangeAspect="1" noChangeArrowheads="1"/>
                          </pic:cNvPicPr>
                        </pic:nvPicPr>
                        <pic:blipFill>
                          <a:blip r:embed="rId167" cstate="print">
                            <a:extLst>
                              <a:ext uri="{28A0092B-C50C-407E-A947-70E740481C1C}">
                                <a14:useLocalDpi xmlns:a14="http://schemas.microsoft.com/office/drawing/2010/main" val="0"/>
                              </a:ext>
                            </a:extLst>
                          </a:blip>
                          <a:srcRect/>
                          <a:stretch>
                            <a:fillRect/>
                          </a:stretch>
                        </pic:blipFill>
                        <pic:spPr bwMode="auto">
                          <a:xfrm>
                            <a:off x="0" y="0"/>
                            <a:ext cx="4015740" cy="461645"/>
                          </a:xfrm>
                          <a:prstGeom prst="rect">
                            <a:avLst/>
                          </a:prstGeom>
                          <a:noFill/>
                          <a:ln>
                            <a:noFill/>
                          </a:ln>
                        </pic:spPr>
                      </pic:pic>
                    </a:graphicData>
                  </a:graphic>
                </wp:inline>
              </w:drawing>
            </w:r>
          </w:p>
          <w:p w14:paraId="04E0513F" w14:textId="77777777" w:rsidR="00981CE1" w:rsidRPr="00462B43" w:rsidRDefault="00981CE1" w:rsidP="002D0ED4">
            <w:pPr>
              <w:spacing w:after="0" w:line="240" w:lineRule="auto"/>
              <w:ind w:left="653" w:hanging="360"/>
              <w:rPr>
                <w:sz w:val="24"/>
                <w:szCs w:val="24"/>
              </w:rPr>
            </w:pPr>
            <w:r w:rsidRPr="00462B43">
              <w:rPr>
                <w:sz w:val="24"/>
                <w:szCs w:val="24"/>
              </w:rPr>
              <w:t>(ii) To get this to work out you have to note that the masses in the table are for the complete atom while the reaction involves only nuclei—i.e., the atom minus the electrons – and correct for this.</w:t>
            </w:r>
          </w:p>
          <w:p w14:paraId="2C998FB7" w14:textId="77777777" w:rsidR="00981CE1" w:rsidRPr="00462B43" w:rsidRDefault="00981CE1" w:rsidP="002D0ED4">
            <w:pPr>
              <w:spacing w:after="0" w:line="240" w:lineRule="auto"/>
              <w:ind w:left="653"/>
              <w:rPr>
                <w:sz w:val="24"/>
                <w:szCs w:val="24"/>
              </w:rPr>
            </w:pPr>
            <w:r>
              <w:rPr>
                <w:noProof/>
                <w:position w:val="-46"/>
                <w:sz w:val="24"/>
                <w:szCs w:val="24"/>
                <w:lang w:bidi="ar-SA"/>
              </w:rPr>
              <w:drawing>
                <wp:inline distT="0" distB="0" distL="0" distR="0" wp14:anchorId="03BF83DA" wp14:editId="65320135">
                  <wp:extent cx="4458970" cy="716280"/>
                  <wp:effectExtent l="0" t="0" r="11430" b="0"/>
                  <wp:docPr id="8063" name="Picture 8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3"/>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4458970" cy="716280"/>
                          </a:xfrm>
                          <a:prstGeom prst="rect">
                            <a:avLst/>
                          </a:prstGeom>
                          <a:noFill/>
                          <a:ln>
                            <a:noFill/>
                          </a:ln>
                        </pic:spPr>
                      </pic:pic>
                    </a:graphicData>
                  </a:graphic>
                </wp:inline>
              </w:drawing>
            </w:r>
          </w:p>
          <w:p w14:paraId="1A2B314E" w14:textId="77777777" w:rsidR="00981CE1" w:rsidRPr="00462B43" w:rsidRDefault="00981CE1" w:rsidP="002D0ED4">
            <w:pPr>
              <w:spacing w:after="0" w:line="240" w:lineRule="auto"/>
              <w:ind w:left="293"/>
              <w:rPr>
                <w:sz w:val="24"/>
                <w:szCs w:val="24"/>
              </w:rPr>
            </w:pPr>
            <w:r w:rsidRPr="00462B43">
              <w:rPr>
                <w:position w:val="20"/>
                <w:sz w:val="24"/>
                <w:szCs w:val="24"/>
              </w:rPr>
              <w:t>(iii)</w:t>
            </w:r>
            <w:r w:rsidRPr="00462B43">
              <w:rPr>
                <w:sz w:val="24"/>
                <w:szCs w:val="24"/>
              </w:rPr>
              <w:t xml:space="preserve"> </w:t>
            </w:r>
            <w:r>
              <w:rPr>
                <w:noProof/>
                <w:position w:val="-30"/>
                <w:sz w:val="24"/>
                <w:szCs w:val="24"/>
                <w:lang w:bidi="ar-SA"/>
              </w:rPr>
              <w:drawing>
                <wp:inline distT="0" distB="0" distL="0" distR="0" wp14:anchorId="4A65453D" wp14:editId="2A1E2016">
                  <wp:extent cx="4053840" cy="461645"/>
                  <wp:effectExtent l="0" t="0" r="10160" b="0"/>
                  <wp:docPr id="8064" name="Picture 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4"/>
                          <pic:cNvPicPr>
                            <a:picLocks noChangeAspect="1" noChangeArrowheads="1"/>
                          </pic:cNvPicPr>
                        </pic:nvPicPr>
                        <pic:blipFill>
                          <a:blip r:embed="rId169" cstate="print">
                            <a:extLst>
                              <a:ext uri="{28A0092B-C50C-407E-A947-70E740481C1C}">
                                <a14:useLocalDpi xmlns:a14="http://schemas.microsoft.com/office/drawing/2010/main" val="0"/>
                              </a:ext>
                            </a:extLst>
                          </a:blip>
                          <a:srcRect/>
                          <a:stretch>
                            <a:fillRect/>
                          </a:stretch>
                        </pic:blipFill>
                        <pic:spPr bwMode="auto">
                          <a:xfrm>
                            <a:off x="0" y="0"/>
                            <a:ext cx="4053840" cy="461645"/>
                          </a:xfrm>
                          <a:prstGeom prst="rect">
                            <a:avLst/>
                          </a:prstGeom>
                          <a:noFill/>
                          <a:ln>
                            <a:noFill/>
                          </a:ln>
                        </pic:spPr>
                      </pic:pic>
                    </a:graphicData>
                  </a:graphic>
                </wp:inline>
              </w:drawing>
            </w:r>
          </w:p>
          <w:p w14:paraId="060F3E4D" w14:textId="77777777" w:rsidR="00981CE1" w:rsidRPr="00462B43" w:rsidRDefault="00981CE1" w:rsidP="002D0ED4">
            <w:pPr>
              <w:spacing w:after="0" w:line="240" w:lineRule="auto"/>
              <w:ind w:left="293"/>
              <w:rPr>
                <w:sz w:val="24"/>
                <w:szCs w:val="24"/>
              </w:rPr>
            </w:pPr>
            <w:r w:rsidRPr="00462B43">
              <w:rPr>
                <w:position w:val="20"/>
                <w:sz w:val="24"/>
                <w:szCs w:val="24"/>
              </w:rPr>
              <w:t>(iv)</w:t>
            </w:r>
            <w:r w:rsidRPr="00462B43">
              <w:rPr>
                <w:sz w:val="24"/>
                <w:szCs w:val="24"/>
              </w:rPr>
              <w:t xml:space="preserve"> </w:t>
            </w:r>
            <w:r>
              <w:rPr>
                <w:noProof/>
                <w:position w:val="-30"/>
                <w:sz w:val="24"/>
                <w:szCs w:val="24"/>
                <w:lang w:bidi="ar-SA"/>
              </w:rPr>
              <w:drawing>
                <wp:inline distT="0" distB="0" distL="0" distR="0" wp14:anchorId="60C1A72F" wp14:editId="0037A2F3">
                  <wp:extent cx="4062730" cy="461645"/>
                  <wp:effectExtent l="0" t="0" r="1270" b="0"/>
                  <wp:docPr id="8065" name="Picture 8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5"/>
                          <pic:cNvPicPr>
                            <a:picLocks noChangeAspect="1" noChangeArrowheads="1"/>
                          </pic:cNvPicPr>
                        </pic:nvPicPr>
                        <pic:blipFill>
                          <a:blip r:embed="rId170" cstate="print">
                            <a:extLst>
                              <a:ext uri="{28A0092B-C50C-407E-A947-70E740481C1C}">
                                <a14:useLocalDpi xmlns:a14="http://schemas.microsoft.com/office/drawing/2010/main" val="0"/>
                              </a:ext>
                            </a:extLst>
                          </a:blip>
                          <a:srcRect/>
                          <a:stretch>
                            <a:fillRect/>
                          </a:stretch>
                        </pic:blipFill>
                        <pic:spPr bwMode="auto">
                          <a:xfrm>
                            <a:off x="0" y="0"/>
                            <a:ext cx="4062730" cy="461645"/>
                          </a:xfrm>
                          <a:prstGeom prst="rect">
                            <a:avLst/>
                          </a:prstGeom>
                          <a:noFill/>
                          <a:ln>
                            <a:noFill/>
                          </a:ln>
                        </pic:spPr>
                      </pic:pic>
                    </a:graphicData>
                  </a:graphic>
                </wp:inline>
              </w:drawing>
            </w:r>
          </w:p>
          <w:p w14:paraId="11D5D5F5" w14:textId="77777777" w:rsidR="00981CE1" w:rsidRPr="00462B43" w:rsidRDefault="00981CE1" w:rsidP="002D0ED4">
            <w:pPr>
              <w:spacing w:after="0" w:line="240" w:lineRule="auto"/>
              <w:ind w:left="293"/>
              <w:rPr>
                <w:sz w:val="24"/>
                <w:szCs w:val="24"/>
              </w:rPr>
            </w:pPr>
            <w:r w:rsidRPr="00462B43">
              <w:rPr>
                <w:sz w:val="24"/>
                <w:szCs w:val="24"/>
              </w:rPr>
              <w:t>(v) See comment to part (ii)</w:t>
            </w:r>
          </w:p>
          <w:p w14:paraId="537DE481" w14:textId="77777777" w:rsidR="00981CE1" w:rsidRPr="00462B43" w:rsidRDefault="00981CE1" w:rsidP="002D0ED4">
            <w:pPr>
              <w:spacing w:after="0" w:line="240" w:lineRule="auto"/>
              <w:ind w:left="653"/>
              <w:rPr>
                <w:sz w:val="24"/>
                <w:szCs w:val="24"/>
              </w:rPr>
            </w:pPr>
            <w:r>
              <w:rPr>
                <w:noProof/>
                <w:position w:val="-30"/>
                <w:sz w:val="24"/>
                <w:szCs w:val="24"/>
                <w:lang w:bidi="ar-SA"/>
              </w:rPr>
              <w:drawing>
                <wp:inline distT="0" distB="0" distL="0" distR="0" wp14:anchorId="7172F4D4" wp14:editId="62275DD4">
                  <wp:extent cx="4458970" cy="461645"/>
                  <wp:effectExtent l="0" t="0" r="11430" b="0"/>
                  <wp:docPr id="8066" name="Picture 8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6"/>
                          <pic:cNvPicPr>
                            <a:picLocks noChangeAspect="1" noChangeArrowheads="1"/>
                          </pic:cNvPicPr>
                        </pic:nvPicPr>
                        <pic:blipFill>
                          <a:blip r:embed="rId171" cstate="print">
                            <a:extLst>
                              <a:ext uri="{28A0092B-C50C-407E-A947-70E740481C1C}">
                                <a14:useLocalDpi xmlns:a14="http://schemas.microsoft.com/office/drawing/2010/main" val="0"/>
                              </a:ext>
                            </a:extLst>
                          </a:blip>
                          <a:srcRect/>
                          <a:stretch>
                            <a:fillRect/>
                          </a:stretch>
                        </pic:blipFill>
                        <pic:spPr bwMode="auto">
                          <a:xfrm>
                            <a:off x="0" y="0"/>
                            <a:ext cx="4458970" cy="461645"/>
                          </a:xfrm>
                          <a:prstGeom prst="rect">
                            <a:avLst/>
                          </a:prstGeom>
                          <a:noFill/>
                          <a:ln>
                            <a:noFill/>
                          </a:ln>
                        </pic:spPr>
                      </pic:pic>
                    </a:graphicData>
                  </a:graphic>
                </wp:inline>
              </w:drawing>
            </w:r>
          </w:p>
          <w:p w14:paraId="1FB4142A" w14:textId="77777777" w:rsidR="00981CE1" w:rsidRPr="00462B43" w:rsidRDefault="00981CE1" w:rsidP="002D0ED4">
            <w:pPr>
              <w:spacing w:after="0" w:line="240" w:lineRule="auto"/>
              <w:ind w:left="293"/>
              <w:rPr>
                <w:sz w:val="24"/>
                <w:szCs w:val="24"/>
              </w:rPr>
            </w:pPr>
            <w:r w:rsidRPr="00462B43">
              <w:rPr>
                <w:position w:val="20"/>
                <w:sz w:val="24"/>
                <w:szCs w:val="24"/>
              </w:rPr>
              <w:lastRenderedPageBreak/>
              <w:t>(vi)</w:t>
            </w:r>
            <w:r w:rsidRPr="00462B43">
              <w:rPr>
                <w:sz w:val="24"/>
                <w:szCs w:val="24"/>
              </w:rPr>
              <w:t xml:space="preserve"> </w:t>
            </w:r>
            <w:r>
              <w:rPr>
                <w:noProof/>
                <w:position w:val="-30"/>
                <w:sz w:val="24"/>
                <w:szCs w:val="24"/>
                <w:lang w:bidi="ar-SA"/>
              </w:rPr>
              <w:drawing>
                <wp:inline distT="0" distB="0" distL="0" distR="0" wp14:anchorId="1B477D23" wp14:editId="20986981">
                  <wp:extent cx="4807585" cy="461645"/>
                  <wp:effectExtent l="0" t="0" r="0" b="0"/>
                  <wp:docPr id="8067" name="Picture 8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7"/>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807585" cy="461645"/>
                          </a:xfrm>
                          <a:prstGeom prst="rect">
                            <a:avLst/>
                          </a:prstGeom>
                          <a:noFill/>
                          <a:ln>
                            <a:noFill/>
                          </a:ln>
                        </pic:spPr>
                      </pic:pic>
                    </a:graphicData>
                  </a:graphic>
                </wp:inline>
              </w:drawing>
            </w:r>
          </w:p>
          <w:p w14:paraId="5A7646EE" w14:textId="77777777" w:rsidR="00981CE1" w:rsidRPr="00462B43" w:rsidRDefault="00981CE1" w:rsidP="002D0ED4">
            <w:pPr>
              <w:spacing w:after="0" w:line="240" w:lineRule="auto"/>
              <w:ind w:left="653"/>
              <w:rPr>
                <w:sz w:val="24"/>
                <w:szCs w:val="24"/>
              </w:rPr>
            </w:pPr>
            <w:r>
              <w:rPr>
                <w:noProof/>
                <w:position w:val="-66"/>
                <w:sz w:val="24"/>
                <w:szCs w:val="24"/>
                <w:lang w:bidi="ar-SA"/>
              </w:rPr>
              <w:drawing>
                <wp:inline distT="0" distB="0" distL="0" distR="0" wp14:anchorId="12143FC6" wp14:editId="2DDF5477">
                  <wp:extent cx="4647565" cy="942975"/>
                  <wp:effectExtent l="0" t="0" r="635" b="0"/>
                  <wp:docPr id="8068" name="Picture 8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8"/>
                          <pic:cNvPicPr>
                            <a:picLocks noChangeAspect="1" noChangeArrowheads="1"/>
                          </pic:cNvPicPr>
                        </pic:nvPicPr>
                        <pic:blipFill>
                          <a:blip r:embed="rId173" cstate="print">
                            <a:extLst>
                              <a:ext uri="{28A0092B-C50C-407E-A947-70E740481C1C}">
                                <a14:useLocalDpi xmlns:a14="http://schemas.microsoft.com/office/drawing/2010/main" val="0"/>
                              </a:ext>
                            </a:extLst>
                          </a:blip>
                          <a:srcRect/>
                          <a:stretch>
                            <a:fillRect/>
                          </a:stretch>
                        </pic:blipFill>
                        <pic:spPr bwMode="auto">
                          <a:xfrm>
                            <a:off x="0" y="0"/>
                            <a:ext cx="4647565" cy="942975"/>
                          </a:xfrm>
                          <a:prstGeom prst="rect">
                            <a:avLst/>
                          </a:prstGeom>
                          <a:noFill/>
                          <a:ln>
                            <a:noFill/>
                          </a:ln>
                        </pic:spPr>
                      </pic:pic>
                    </a:graphicData>
                  </a:graphic>
                </wp:inline>
              </w:drawing>
            </w:r>
          </w:p>
          <w:p w14:paraId="068BF0BB" w14:textId="77777777" w:rsidR="00981CE1" w:rsidRPr="00462B43" w:rsidRDefault="00981CE1" w:rsidP="002D0ED4">
            <w:pPr>
              <w:spacing w:before="0" w:after="0" w:line="240" w:lineRule="auto"/>
              <w:rPr>
                <w:sz w:val="24"/>
                <w:szCs w:val="24"/>
              </w:rPr>
            </w:pPr>
            <w:r w:rsidRPr="00462B43">
              <w:rPr>
                <w:sz w:val="24"/>
                <w:szCs w:val="24"/>
              </w:rPr>
              <w:t xml:space="preserve">(b) This is the same </w:t>
            </w:r>
            <w:r>
              <w:rPr>
                <w:noProof/>
                <w:position w:val="-12"/>
                <w:sz w:val="24"/>
                <w:szCs w:val="24"/>
                <w:lang w:bidi="ar-SA"/>
              </w:rPr>
              <w:drawing>
                <wp:inline distT="0" distB="0" distL="0" distR="0" wp14:anchorId="6BB82249" wp14:editId="1208282F">
                  <wp:extent cx="245110" cy="226060"/>
                  <wp:effectExtent l="0" t="0" r="8890" b="2540"/>
                  <wp:docPr id="8069" name="Picture 8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9"/>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245110" cy="226060"/>
                          </a:xfrm>
                          <a:prstGeom prst="rect">
                            <a:avLst/>
                          </a:prstGeom>
                          <a:noFill/>
                          <a:ln>
                            <a:noFill/>
                          </a:ln>
                        </pic:spPr>
                      </pic:pic>
                    </a:graphicData>
                  </a:graphic>
                </wp:inline>
              </w:drawing>
            </w:r>
            <w:r w:rsidRPr="00462B43">
              <w:rPr>
                <w:sz w:val="24"/>
                <w:szCs w:val="24"/>
              </w:rPr>
              <w:t xml:space="preserve"> as the proton-proton cycle.</w:t>
            </w:r>
          </w:p>
        </w:tc>
      </w:tr>
      <w:tr w:rsidR="00981CE1" w:rsidRPr="00CD7E5B" w14:paraId="64006FCF" w14:textId="77777777" w:rsidTr="002D0ED4">
        <w:tc>
          <w:tcPr>
            <w:tcW w:w="1037" w:type="dxa"/>
          </w:tcPr>
          <w:p w14:paraId="0844F4A1" w14:textId="77777777" w:rsidR="00981CE1" w:rsidRPr="00462B43" w:rsidRDefault="00981CE1" w:rsidP="002D0ED4">
            <w:pPr>
              <w:spacing w:after="0" w:line="240" w:lineRule="auto"/>
              <w:rPr>
                <w:sz w:val="24"/>
                <w:szCs w:val="24"/>
              </w:rPr>
            </w:pPr>
            <w:r w:rsidRPr="00462B43">
              <w:rPr>
                <w:sz w:val="24"/>
                <w:szCs w:val="24"/>
              </w:rPr>
              <w:lastRenderedPageBreak/>
              <w:t>38.</w:t>
            </w:r>
          </w:p>
        </w:tc>
        <w:tc>
          <w:tcPr>
            <w:tcW w:w="8533" w:type="dxa"/>
          </w:tcPr>
          <w:p w14:paraId="58698AD8" w14:textId="77777777" w:rsidR="00981CE1" w:rsidRPr="00462B43" w:rsidRDefault="00981CE1" w:rsidP="002D0ED4">
            <w:pPr>
              <w:spacing w:after="0" w:line="240" w:lineRule="auto"/>
              <w:rPr>
                <w:i/>
                <w:sz w:val="24"/>
                <w:szCs w:val="24"/>
              </w:rPr>
            </w:pPr>
            <w:r w:rsidRPr="00462B43">
              <w:rPr>
                <w:i/>
                <w:sz w:val="24"/>
                <w:szCs w:val="24"/>
              </w:rPr>
              <w:t>Verify that the total number of nucleons, total charge, and electron family number are conserved for each of the fusion reactions in the carbon cycle given in the above problem. (List the value of each of the conserved quantities before and after each of the reactions.)</w:t>
            </w:r>
          </w:p>
        </w:tc>
      </w:tr>
      <w:tr w:rsidR="00981CE1" w:rsidRPr="008621E5" w14:paraId="6512D815" w14:textId="77777777" w:rsidTr="002D0ED4">
        <w:tc>
          <w:tcPr>
            <w:tcW w:w="1037" w:type="dxa"/>
          </w:tcPr>
          <w:p w14:paraId="7FCE5540"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29A97E86" w14:textId="77777777" w:rsidR="00981CE1" w:rsidRPr="00462B43" w:rsidRDefault="00981CE1" w:rsidP="002D0ED4">
            <w:pPr>
              <w:spacing w:after="0" w:line="240" w:lineRule="auto"/>
              <w:rPr>
                <w:sz w:val="24"/>
                <w:szCs w:val="24"/>
              </w:rPr>
            </w:pPr>
            <w:r w:rsidRPr="00462B43">
              <w:rPr>
                <w:position w:val="20"/>
                <w:sz w:val="24"/>
                <w:szCs w:val="24"/>
              </w:rPr>
              <w:t>(</w:t>
            </w:r>
            <w:proofErr w:type="spellStart"/>
            <w:r w:rsidRPr="00462B43">
              <w:rPr>
                <w:position w:val="20"/>
                <w:sz w:val="24"/>
                <w:szCs w:val="24"/>
              </w:rPr>
              <w:t>i</w:t>
            </w:r>
            <w:proofErr w:type="spellEnd"/>
            <w:r w:rsidRPr="00462B43">
              <w:rPr>
                <w:position w:val="20"/>
                <w:sz w:val="24"/>
                <w:szCs w:val="24"/>
              </w:rPr>
              <w:t>)</w:t>
            </w:r>
            <w:r w:rsidRPr="00462B43">
              <w:rPr>
                <w:sz w:val="24"/>
                <w:szCs w:val="24"/>
              </w:rPr>
              <w:t xml:space="preserve"> </w:t>
            </w:r>
            <w:r>
              <w:rPr>
                <w:noProof/>
                <w:position w:val="-30"/>
                <w:sz w:val="24"/>
                <w:szCs w:val="24"/>
                <w:lang w:bidi="ar-SA"/>
              </w:rPr>
              <w:drawing>
                <wp:inline distT="0" distB="0" distL="0" distR="0" wp14:anchorId="5DFA48A5" wp14:editId="65C1DD45">
                  <wp:extent cx="3082290" cy="461645"/>
                  <wp:effectExtent l="0" t="0" r="0" b="0"/>
                  <wp:docPr id="8070" name="Picture 8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0"/>
                          <pic:cNvPicPr>
                            <a:picLocks noChangeAspect="1" noChangeArrowheads="1"/>
                          </pic:cNvPicPr>
                        </pic:nvPicPr>
                        <pic:blipFill>
                          <a:blip r:embed="rId175" cstate="print">
                            <a:extLst>
                              <a:ext uri="{28A0092B-C50C-407E-A947-70E740481C1C}">
                                <a14:useLocalDpi xmlns:a14="http://schemas.microsoft.com/office/drawing/2010/main" val="0"/>
                              </a:ext>
                            </a:extLst>
                          </a:blip>
                          <a:srcRect/>
                          <a:stretch>
                            <a:fillRect/>
                          </a:stretch>
                        </pic:blipFill>
                        <pic:spPr bwMode="auto">
                          <a:xfrm>
                            <a:off x="0" y="0"/>
                            <a:ext cx="3082290" cy="461645"/>
                          </a:xfrm>
                          <a:prstGeom prst="rect">
                            <a:avLst/>
                          </a:prstGeom>
                          <a:noFill/>
                          <a:ln>
                            <a:noFill/>
                          </a:ln>
                        </pic:spPr>
                      </pic:pic>
                    </a:graphicData>
                  </a:graphic>
                </wp:inline>
              </w:drawing>
            </w:r>
          </w:p>
          <w:p w14:paraId="6667A156" w14:textId="77777777" w:rsidR="00981CE1" w:rsidRPr="00462B43" w:rsidRDefault="00981CE1" w:rsidP="002D0ED4">
            <w:pPr>
              <w:spacing w:after="0" w:line="240" w:lineRule="auto"/>
              <w:rPr>
                <w:sz w:val="24"/>
                <w:szCs w:val="24"/>
              </w:rPr>
            </w:pPr>
            <w:r w:rsidRPr="00462B43">
              <w:rPr>
                <w:position w:val="20"/>
                <w:sz w:val="24"/>
                <w:szCs w:val="24"/>
              </w:rPr>
              <w:t>(ii)</w:t>
            </w:r>
            <w:r w:rsidRPr="00462B43">
              <w:rPr>
                <w:sz w:val="24"/>
                <w:szCs w:val="24"/>
              </w:rPr>
              <w:t xml:space="preserve"> </w:t>
            </w:r>
            <w:r>
              <w:rPr>
                <w:noProof/>
                <w:position w:val="-30"/>
                <w:sz w:val="24"/>
                <w:szCs w:val="24"/>
                <w:lang w:bidi="ar-SA"/>
              </w:rPr>
              <w:drawing>
                <wp:inline distT="0" distB="0" distL="0" distR="0" wp14:anchorId="59529F85" wp14:editId="51BE8A08">
                  <wp:extent cx="2696210" cy="461645"/>
                  <wp:effectExtent l="0" t="0" r="0" b="0"/>
                  <wp:docPr id="8071" name="Picture 8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1"/>
                          <pic:cNvPicPr>
                            <a:picLocks noChangeAspect="1" noChangeArrowheads="1"/>
                          </pic:cNvPicPr>
                        </pic:nvPicPr>
                        <pic:blipFill>
                          <a:blip r:embed="rId176" cstate="print">
                            <a:extLst>
                              <a:ext uri="{28A0092B-C50C-407E-A947-70E740481C1C}">
                                <a14:useLocalDpi xmlns:a14="http://schemas.microsoft.com/office/drawing/2010/main" val="0"/>
                              </a:ext>
                            </a:extLst>
                          </a:blip>
                          <a:srcRect/>
                          <a:stretch>
                            <a:fillRect/>
                          </a:stretch>
                        </pic:blipFill>
                        <pic:spPr bwMode="auto">
                          <a:xfrm>
                            <a:off x="0" y="0"/>
                            <a:ext cx="2696210" cy="461645"/>
                          </a:xfrm>
                          <a:prstGeom prst="rect">
                            <a:avLst/>
                          </a:prstGeom>
                          <a:noFill/>
                          <a:ln>
                            <a:noFill/>
                          </a:ln>
                        </pic:spPr>
                      </pic:pic>
                    </a:graphicData>
                  </a:graphic>
                </wp:inline>
              </w:drawing>
            </w:r>
          </w:p>
          <w:p w14:paraId="30A54519" w14:textId="77777777" w:rsidR="00981CE1" w:rsidRPr="00462B43" w:rsidRDefault="00981CE1" w:rsidP="002D0ED4">
            <w:pPr>
              <w:spacing w:after="0" w:line="240" w:lineRule="auto"/>
              <w:rPr>
                <w:position w:val="-10"/>
                <w:sz w:val="24"/>
                <w:szCs w:val="24"/>
              </w:rPr>
            </w:pPr>
            <w:r w:rsidRPr="00462B43">
              <w:rPr>
                <w:position w:val="20"/>
                <w:sz w:val="24"/>
                <w:szCs w:val="24"/>
              </w:rPr>
              <w:t>(iii)</w:t>
            </w:r>
            <w:r w:rsidRPr="00462B43">
              <w:rPr>
                <w:sz w:val="24"/>
                <w:szCs w:val="24"/>
              </w:rPr>
              <w:t xml:space="preserve"> </w:t>
            </w:r>
            <w:r>
              <w:rPr>
                <w:noProof/>
                <w:position w:val="-30"/>
                <w:sz w:val="24"/>
                <w:szCs w:val="24"/>
                <w:lang w:bidi="ar-SA"/>
              </w:rPr>
              <w:drawing>
                <wp:inline distT="0" distB="0" distL="0" distR="0" wp14:anchorId="15C23125" wp14:editId="55E422EB">
                  <wp:extent cx="2941320" cy="461645"/>
                  <wp:effectExtent l="0" t="0" r="5080" b="0"/>
                  <wp:docPr id="8072" name="Picture 8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2"/>
                          <pic:cNvPicPr>
                            <a:picLocks noChangeAspect="1" noChangeArrowheads="1"/>
                          </pic:cNvPicPr>
                        </pic:nvPicPr>
                        <pic:blipFill>
                          <a:blip r:embed="rId177" cstate="print">
                            <a:extLst>
                              <a:ext uri="{28A0092B-C50C-407E-A947-70E740481C1C}">
                                <a14:useLocalDpi xmlns:a14="http://schemas.microsoft.com/office/drawing/2010/main" val="0"/>
                              </a:ext>
                            </a:extLst>
                          </a:blip>
                          <a:srcRect/>
                          <a:stretch>
                            <a:fillRect/>
                          </a:stretch>
                        </pic:blipFill>
                        <pic:spPr bwMode="auto">
                          <a:xfrm>
                            <a:off x="0" y="0"/>
                            <a:ext cx="2941320" cy="461645"/>
                          </a:xfrm>
                          <a:prstGeom prst="rect">
                            <a:avLst/>
                          </a:prstGeom>
                          <a:noFill/>
                          <a:ln>
                            <a:noFill/>
                          </a:ln>
                        </pic:spPr>
                      </pic:pic>
                    </a:graphicData>
                  </a:graphic>
                </wp:inline>
              </w:drawing>
            </w:r>
          </w:p>
          <w:p w14:paraId="4F58964A" w14:textId="77777777" w:rsidR="00981CE1" w:rsidRPr="00462B43" w:rsidRDefault="00981CE1" w:rsidP="002D0ED4">
            <w:pPr>
              <w:spacing w:after="0" w:line="240" w:lineRule="auto"/>
              <w:rPr>
                <w:sz w:val="24"/>
                <w:szCs w:val="24"/>
              </w:rPr>
            </w:pPr>
            <w:r w:rsidRPr="00462B43">
              <w:rPr>
                <w:position w:val="20"/>
                <w:sz w:val="24"/>
                <w:szCs w:val="24"/>
              </w:rPr>
              <w:t>(iv)</w:t>
            </w:r>
            <w:r w:rsidRPr="00462B43">
              <w:rPr>
                <w:sz w:val="24"/>
                <w:szCs w:val="24"/>
              </w:rPr>
              <w:t xml:space="preserve"> </w:t>
            </w:r>
            <w:r>
              <w:rPr>
                <w:noProof/>
                <w:position w:val="-30"/>
                <w:sz w:val="24"/>
                <w:szCs w:val="24"/>
                <w:lang w:bidi="ar-SA"/>
              </w:rPr>
              <w:drawing>
                <wp:inline distT="0" distB="0" distL="0" distR="0" wp14:anchorId="2C1C8057" wp14:editId="5C7463D1">
                  <wp:extent cx="2959735" cy="461645"/>
                  <wp:effectExtent l="0" t="0" r="12065" b="0"/>
                  <wp:docPr id="8073" name="Picture 8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3"/>
                          <pic:cNvPicPr>
                            <a:picLocks noChangeAspect="1" noChangeArrowheads="1"/>
                          </pic:cNvPicPr>
                        </pic:nvPicPr>
                        <pic:blipFill>
                          <a:blip r:embed="rId178" cstate="print">
                            <a:extLst>
                              <a:ext uri="{28A0092B-C50C-407E-A947-70E740481C1C}">
                                <a14:useLocalDpi xmlns:a14="http://schemas.microsoft.com/office/drawing/2010/main" val="0"/>
                              </a:ext>
                            </a:extLst>
                          </a:blip>
                          <a:srcRect/>
                          <a:stretch>
                            <a:fillRect/>
                          </a:stretch>
                        </pic:blipFill>
                        <pic:spPr bwMode="auto">
                          <a:xfrm>
                            <a:off x="0" y="0"/>
                            <a:ext cx="2959735" cy="461645"/>
                          </a:xfrm>
                          <a:prstGeom prst="rect">
                            <a:avLst/>
                          </a:prstGeom>
                          <a:noFill/>
                          <a:ln>
                            <a:noFill/>
                          </a:ln>
                        </pic:spPr>
                      </pic:pic>
                    </a:graphicData>
                  </a:graphic>
                </wp:inline>
              </w:drawing>
            </w:r>
          </w:p>
          <w:p w14:paraId="148A764B" w14:textId="77777777" w:rsidR="00981CE1" w:rsidRPr="00462B43" w:rsidRDefault="00981CE1" w:rsidP="002D0ED4">
            <w:pPr>
              <w:spacing w:after="0" w:line="240" w:lineRule="auto"/>
              <w:rPr>
                <w:position w:val="-12"/>
                <w:sz w:val="24"/>
                <w:szCs w:val="24"/>
              </w:rPr>
            </w:pPr>
            <w:r w:rsidRPr="00462B43">
              <w:rPr>
                <w:position w:val="20"/>
                <w:sz w:val="24"/>
                <w:szCs w:val="24"/>
              </w:rPr>
              <w:t>(v)</w:t>
            </w:r>
            <w:r w:rsidRPr="00462B43">
              <w:rPr>
                <w:sz w:val="24"/>
                <w:szCs w:val="24"/>
              </w:rPr>
              <w:t xml:space="preserve"> </w:t>
            </w:r>
            <w:r>
              <w:rPr>
                <w:noProof/>
                <w:position w:val="-30"/>
                <w:sz w:val="24"/>
                <w:szCs w:val="24"/>
                <w:lang w:bidi="ar-SA"/>
              </w:rPr>
              <w:drawing>
                <wp:inline distT="0" distB="0" distL="0" distR="0" wp14:anchorId="78263D70" wp14:editId="6E0FDCD5">
                  <wp:extent cx="2696210" cy="461645"/>
                  <wp:effectExtent l="0" t="0" r="0" b="0"/>
                  <wp:docPr id="8074" name="Picture 8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4"/>
                          <pic:cNvPicPr>
                            <a:picLocks noChangeAspect="1" noChangeArrowheads="1"/>
                          </pic:cNvPicPr>
                        </pic:nvPicPr>
                        <pic:blipFill>
                          <a:blip r:embed="rId179" cstate="print">
                            <a:extLst>
                              <a:ext uri="{28A0092B-C50C-407E-A947-70E740481C1C}">
                                <a14:useLocalDpi xmlns:a14="http://schemas.microsoft.com/office/drawing/2010/main" val="0"/>
                              </a:ext>
                            </a:extLst>
                          </a:blip>
                          <a:srcRect/>
                          <a:stretch>
                            <a:fillRect/>
                          </a:stretch>
                        </pic:blipFill>
                        <pic:spPr bwMode="auto">
                          <a:xfrm>
                            <a:off x="0" y="0"/>
                            <a:ext cx="2696210" cy="461645"/>
                          </a:xfrm>
                          <a:prstGeom prst="rect">
                            <a:avLst/>
                          </a:prstGeom>
                          <a:noFill/>
                          <a:ln>
                            <a:noFill/>
                          </a:ln>
                        </pic:spPr>
                      </pic:pic>
                    </a:graphicData>
                  </a:graphic>
                </wp:inline>
              </w:drawing>
            </w:r>
          </w:p>
          <w:p w14:paraId="1EE8D3D2" w14:textId="77777777" w:rsidR="00981CE1" w:rsidRPr="00462B43" w:rsidRDefault="00981CE1" w:rsidP="002D0ED4">
            <w:pPr>
              <w:spacing w:after="0" w:line="240" w:lineRule="auto"/>
              <w:rPr>
                <w:sz w:val="24"/>
                <w:szCs w:val="24"/>
              </w:rPr>
            </w:pPr>
            <w:r w:rsidRPr="00462B43">
              <w:rPr>
                <w:position w:val="20"/>
                <w:sz w:val="24"/>
                <w:szCs w:val="24"/>
              </w:rPr>
              <w:t>(vi)</w:t>
            </w:r>
            <w:r w:rsidRPr="00462B43">
              <w:rPr>
                <w:sz w:val="24"/>
                <w:szCs w:val="24"/>
              </w:rPr>
              <w:t xml:space="preserve"> </w:t>
            </w:r>
            <w:r>
              <w:rPr>
                <w:noProof/>
                <w:position w:val="-30"/>
                <w:sz w:val="24"/>
                <w:szCs w:val="24"/>
                <w:lang w:bidi="ar-SA"/>
              </w:rPr>
              <w:drawing>
                <wp:inline distT="0" distB="0" distL="0" distR="0" wp14:anchorId="7197CDFD" wp14:editId="67C6516D">
                  <wp:extent cx="2922270" cy="461645"/>
                  <wp:effectExtent l="0" t="0" r="0" b="0"/>
                  <wp:docPr id="8075" name="Picture 8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5"/>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2922270" cy="461645"/>
                          </a:xfrm>
                          <a:prstGeom prst="rect">
                            <a:avLst/>
                          </a:prstGeom>
                          <a:noFill/>
                          <a:ln>
                            <a:noFill/>
                          </a:ln>
                        </pic:spPr>
                      </pic:pic>
                    </a:graphicData>
                  </a:graphic>
                </wp:inline>
              </w:drawing>
            </w:r>
          </w:p>
        </w:tc>
      </w:tr>
      <w:tr w:rsidR="00981CE1" w:rsidRPr="00CD7E5B" w14:paraId="55EAB7D3" w14:textId="77777777" w:rsidTr="002D0ED4">
        <w:trPr>
          <w:cantSplit/>
        </w:trPr>
        <w:tc>
          <w:tcPr>
            <w:tcW w:w="1037" w:type="dxa"/>
          </w:tcPr>
          <w:p w14:paraId="1EF891B2" w14:textId="77777777" w:rsidR="00981CE1" w:rsidRPr="00462B43" w:rsidRDefault="00981CE1" w:rsidP="002D0ED4">
            <w:pPr>
              <w:spacing w:after="0" w:line="240" w:lineRule="auto"/>
              <w:rPr>
                <w:sz w:val="24"/>
                <w:szCs w:val="24"/>
              </w:rPr>
            </w:pPr>
            <w:r w:rsidRPr="00462B43">
              <w:rPr>
                <w:sz w:val="24"/>
                <w:szCs w:val="24"/>
              </w:rPr>
              <w:t>39.</w:t>
            </w:r>
          </w:p>
        </w:tc>
        <w:tc>
          <w:tcPr>
            <w:tcW w:w="8533" w:type="dxa"/>
          </w:tcPr>
          <w:p w14:paraId="40FA1B00" w14:textId="77777777" w:rsidR="00981CE1" w:rsidRPr="00462B43" w:rsidRDefault="00981CE1" w:rsidP="002D0ED4">
            <w:pPr>
              <w:pStyle w:val="BHeading"/>
              <w:adjustRightInd w:val="0"/>
              <w:snapToGrid w:val="0"/>
              <w:spacing w:before="200" w:after="0" w:line="240" w:lineRule="auto"/>
              <w:rPr>
                <w:rFonts w:ascii="Calibri" w:hAnsi="Calibri"/>
                <w:b w:val="0"/>
                <w:bCs/>
                <w:i/>
                <w:sz w:val="24"/>
              </w:rPr>
            </w:pPr>
            <w:r w:rsidRPr="00462B43">
              <w:rPr>
                <w:rFonts w:ascii="Calibri" w:hAnsi="Calibri"/>
                <w:bCs/>
                <w:i/>
                <w:sz w:val="24"/>
              </w:rPr>
              <w:t>Integrated Concepts</w:t>
            </w:r>
            <w:r w:rsidRPr="00462B43">
              <w:rPr>
                <w:rFonts w:ascii="Calibri" w:hAnsi="Calibri"/>
                <w:b w:val="0"/>
                <w:bCs/>
                <w:i/>
                <w:sz w:val="24"/>
              </w:rPr>
              <w:t xml:space="preserve"> The laser system tested for inertial confinement can produce a 100-kJ pulse only 1.00 ns in duration. (a) What is the power output of the laser system during the brief pulse? </w:t>
            </w:r>
            <w:r w:rsidRPr="00462B43">
              <w:rPr>
                <w:rFonts w:ascii="Calibri" w:hAnsi="Calibri"/>
                <w:b w:val="0"/>
                <w:i/>
                <w:sz w:val="24"/>
              </w:rPr>
              <w:t xml:space="preserve">(b) How many photons are in the pulse, given their wavelength is </w:t>
            </w:r>
            <w:r>
              <w:rPr>
                <w:rFonts w:ascii="Calibri" w:hAnsi="Calibri"/>
                <w:b w:val="0"/>
                <w:i/>
                <w:noProof/>
                <w:position w:val="-10"/>
                <w:sz w:val="24"/>
              </w:rPr>
              <w:drawing>
                <wp:inline distT="0" distB="0" distL="0" distR="0" wp14:anchorId="3E2EBFCE" wp14:editId="22810952">
                  <wp:extent cx="546735" cy="198120"/>
                  <wp:effectExtent l="0" t="0" r="12065" b="5080"/>
                  <wp:docPr id="8076" name="Picture 8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6"/>
                          <pic:cNvPicPr>
                            <a:picLocks noChangeAspect="1" noChangeArrowheads="1"/>
                          </pic:cNvPicPr>
                        </pic:nvPicPr>
                        <pic:blipFill>
                          <a:blip r:embed="rId181" cstate="print">
                            <a:extLst>
                              <a:ext uri="{28A0092B-C50C-407E-A947-70E740481C1C}">
                                <a14:useLocalDpi xmlns:a14="http://schemas.microsoft.com/office/drawing/2010/main" val="0"/>
                              </a:ext>
                            </a:extLst>
                          </a:blip>
                          <a:srcRect/>
                          <a:stretch>
                            <a:fillRect/>
                          </a:stretch>
                        </pic:blipFill>
                        <pic:spPr bwMode="auto">
                          <a:xfrm>
                            <a:off x="0" y="0"/>
                            <a:ext cx="546735" cy="198120"/>
                          </a:xfrm>
                          <a:prstGeom prst="rect">
                            <a:avLst/>
                          </a:prstGeom>
                          <a:noFill/>
                          <a:ln>
                            <a:noFill/>
                          </a:ln>
                        </pic:spPr>
                      </pic:pic>
                    </a:graphicData>
                  </a:graphic>
                </wp:inline>
              </w:drawing>
            </w:r>
            <w:r w:rsidRPr="00462B43">
              <w:rPr>
                <w:rFonts w:ascii="Calibri" w:hAnsi="Calibri"/>
                <w:b w:val="0"/>
                <w:i/>
                <w:sz w:val="24"/>
              </w:rPr>
              <w:t>? (c) What is the total momentum of all these photons? (d) How does the total photon momentum compare with that of a single 1.00 M</w:t>
            </w:r>
            <w:r w:rsidRPr="00462B43">
              <w:rPr>
                <w:rFonts w:ascii="Calibri" w:hAnsi="Calibri"/>
                <w:b w:val="0"/>
                <w:i/>
                <w:spacing w:val="-15"/>
                <w:sz w:val="24"/>
              </w:rPr>
              <w:t>e</w:t>
            </w:r>
            <w:r w:rsidRPr="00462B43">
              <w:rPr>
                <w:rFonts w:ascii="Calibri" w:hAnsi="Calibri"/>
                <w:b w:val="0"/>
                <w:i/>
                <w:sz w:val="24"/>
              </w:rPr>
              <w:t>V deuterium nucleus?</w:t>
            </w:r>
          </w:p>
        </w:tc>
      </w:tr>
      <w:tr w:rsidR="00981CE1" w:rsidRPr="00CD7E5B" w14:paraId="6CD55421" w14:textId="77777777" w:rsidTr="002D0ED4">
        <w:tc>
          <w:tcPr>
            <w:tcW w:w="1037" w:type="dxa"/>
          </w:tcPr>
          <w:p w14:paraId="289AF7EA" w14:textId="77777777" w:rsidR="00981CE1" w:rsidRPr="00462B43" w:rsidRDefault="00981CE1" w:rsidP="002D0ED4">
            <w:pPr>
              <w:spacing w:after="0" w:line="240" w:lineRule="auto"/>
              <w:rPr>
                <w:sz w:val="24"/>
                <w:szCs w:val="24"/>
              </w:rPr>
            </w:pPr>
            <w:r w:rsidRPr="00462B43">
              <w:rPr>
                <w:sz w:val="24"/>
                <w:szCs w:val="24"/>
              </w:rPr>
              <w:lastRenderedPageBreak/>
              <w:t>Solution</w:t>
            </w:r>
          </w:p>
        </w:tc>
        <w:tc>
          <w:tcPr>
            <w:tcW w:w="8533" w:type="dxa"/>
          </w:tcPr>
          <w:p w14:paraId="5C2592D0" w14:textId="77777777" w:rsidR="00981CE1" w:rsidRPr="00462B43" w:rsidRDefault="00981CE1" w:rsidP="002D0ED4">
            <w:pPr>
              <w:spacing w:after="0" w:line="240" w:lineRule="auto"/>
              <w:rPr>
                <w:sz w:val="24"/>
                <w:szCs w:val="24"/>
              </w:rPr>
            </w:pPr>
            <w:r w:rsidRPr="00462B43">
              <w:rPr>
                <w:sz w:val="24"/>
                <w:szCs w:val="24"/>
              </w:rPr>
              <w:t>(a)</w:t>
            </w:r>
            <w:r>
              <w:rPr>
                <w:noProof/>
                <w:position w:val="-30"/>
                <w:sz w:val="24"/>
                <w:szCs w:val="24"/>
                <w:lang w:bidi="ar-SA"/>
              </w:rPr>
              <w:drawing>
                <wp:inline distT="0" distB="0" distL="0" distR="0" wp14:anchorId="4B4F4D34" wp14:editId="3C51A97E">
                  <wp:extent cx="2272030" cy="461645"/>
                  <wp:effectExtent l="0" t="0" r="0" b="0"/>
                  <wp:docPr id="8077" name="Picture 8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7"/>
                          <pic:cNvPicPr>
                            <a:picLocks noChangeAspect="1" noChangeArrowheads="1"/>
                          </pic:cNvPicPr>
                        </pic:nvPicPr>
                        <pic:blipFill>
                          <a:blip r:embed="rId182" cstate="print">
                            <a:extLst>
                              <a:ext uri="{28A0092B-C50C-407E-A947-70E740481C1C}">
                                <a14:useLocalDpi xmlns:a14="http://schemas.microsoft.com/office/drawing/2010/main" val="0"/>
                              </a:ext>
                            </a:extLst>
                          </a:blip>
                          <a:srcRect/>
                          <a:stretch>
                            <a:fillRect/>
                          </a:stretch>
                        </pic:blipFill>
                        <pic:spPr bwMode="auto">
                          <a:xfrm>
                            <a:off x="0" y="0"/>
                            <a:ext cx="2272030" cy="461645"/>
                          </a:xfrm>
                          <a:prstGeom prst="rect">
                            <a:avLst/>
                          </a:prstGeom>
                          <a:noFill/>
                          <a:ln>
                            <a:noFill/>
                          </a:ln>
                        </pic:spPr>
                      </pic:pic>
                    </a:graphicData>
                  </a:graphic>
                </wp:inline>
              </w:drawing>
            </w:r>
          </w:p>
          <w:p w14:paraId="287E285B"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32"/>
                <w:sz w:val="24"/>
                <w:szCs w:val="24"/>
                <w:lang w:bidi="ar-SA"/>
              </w:rPr>
              <w:drawing>
                <wp:inline distT="0" distB="0" distL="0" distR="0" wp14:anchorId="23E02C4E" wp14:editId="6A106488">
                  <wp:extent cx="4486910" cy="471170"/>
                  <wp:effectExtent l="0" t="0" r="0" b="11430"/>
                  <wp:docPr id="8078" name="Picture 8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8"/>
                          <pic:cNvPicPr>
                            <a:picLocks noChangeAspect="1" noChangeArrowheads="1"/>
                          </pic:cNvPicPr>
                        </pic:nvPicPr>
                        <pic:blipFill>
                          <a:blip r:embed="rId183" cstate="print">
                            <a:extLst>
                              <a:ext uri="{28A0092B-C50C-407E-A947-70E740481C1C}">
                                <a14:useLocalDpi xmlns:a14="http://schemas.microsoft.com/office/drawing/2010/main" val="0"/>
                              </a:ext>
                            </a:extLst>
                          </a:blip>
                          <a:srcRect/>
                          <a:stretch>
                            <a:fillRect/>
                          </a:stretch>
                        </pic:blipFill>
                        <pic:spPr bwMode="auto">
                          <a:xfrm>
                            <a:off x="0" y="0"/>
                            <a:ext cx="4486910" cy="471170"/>
                          </a:xfrm>
                          <a:prstGeom prst="rect">
                            <a:avLst/>
                          </a:prstGeom>
                          <a:noFill/>
                          <a:ln>
                            <a:noFill/>
                          </a:ln>
                        </pic:spPr>
                      </pic:pic>
                    </a:graphicData>
                  </a:graphic>
                </wp:inline>
              </w:drawing>
            </w:r>
          </w:p>
          <w:p w14:paraId="0ADEE907" w14:textId="77777777" w:rsidR="00981CE1" w:rsidRPr="00462B43" w:rsidRDefault="00981CE1" w:rsidP="002D0ED4">
            <w:pPr>
              <w:spacing w:after="0" w:line="240" w:lineRule="auto"/>
              <w:rPr>
                <w:sz w:val="24"/>
                <w:szCs w:val="24"/>
              </w:rPr>
            </w:pPr>
            <w:r w:rsidRPr="00462B43">
              <w:rPr>
                <w:sz w:val="24"/>
                <w:szCs w:val="24"/>
              </w:rPr>
              <w:t xml:space="preserve">(c) </w:t>
            </w:r>
            <w:r>
              <w:rPr>
                <w:noProof/>
                <w:position w:val="-24"/>
                <w:sz w:val="24"/>
                <w:szCs w:val="24"/>
                <w:lang w:bidi="ar-SA"/>
              </w:rPr>
              <w:drawing>
                <wp:inline distT="0" distB="0" distL="0" distR="0" wp14:anchorId="11ED9817" wp14:editId="62F0664C">
                  <wp:extent cx="3431540" cy="414655"/>
                  <wp:effectExtent l="0" t="0" r="0" b="0"/>
                  <wp:docPr id="8079" name="Picture 8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9"/>
                          <pic:cNvPicPr>
                            <a:picLocks noChangeAspect="1" noChangeArrowheads="1"/>
                          </pic:cNvPicPr>
                        </pic:nvPicPr>
                        <pic:blipFill>
                          <a:blip r:embed="rId184" cstate="print">
                            <a:extLst>
                              <a:ext uri="{28A0092B-C50C-407E-A947-70E740481C1C}">
                                <a14:useLocalDpi xmlns:a14="http://schemas.microsoft.com/office/drawing/2010/main" val="0"/>
                              </a:ext>
                            </a:extLst>
                          </a:blip>
                          <a:srcRect/>
                          <a:stretch>
                            <a:fillRect/>
                          </a:stretch>
                        </pic:blipFill>
                        <pic:spPr bwMode="auto">
                          <a:xfrm>
                            <a:off x="0" y="0"/>
                            <a:ext cx="3431540" cy="414655"/>
                          </a:xfrm>
                          <a:prstGeom prst="rect">
                            <a:avLst/>
                          </a:prstGeom>
                          <a:noFill/>
                          <a:ln>
                            <a:noFill/>
                          </a:ln>
                        </pic:spPr>
                      </pic:pic>
                    </a:graphicData>
                  </a:graphic>
                </wp:inline>
              </w:drawing>
            </w:r>
          </w:p>
          <w:p w14:paraId="249E6D56" w14:textId="77777777" w:rsidR="00981CE1" w:rsidRPr="00462B43" w:rsidRDefault="00981CE1" w:rsidP="002D0ED4">
            <w:pPr>
              <w:spacing w:after="0" w:line="240" w:lineRule="auto"/>
              <w:rPr>
                <w:sz w:val="24"/>
                <w:szCs w:val="24"/>
              </w:rPr>
            </w:pPr>
            <w:r w:rsidRPr="00462B43">
              <w:rPr>
                <w:position w:val="136"/>
                <w:sz w:val="24"/>
                <w:szCs w:val="24"/>
              </w:rPr>
              <w:t>(d)</w:t>
            </w:r>
            <w:r w:rsidRPr="00462B43">
              <w:rPr>
                <w:sz w:val="24"/>
                <w:szCs w:val="24"/>
              </w:rPr>
              <w:t xml:space="preserve"> </w:t>
            </w:r>
            <w:r>
              <w:rPr>
                <w:noProof/>
                <w:position w:val="-162"/>
                <w:sz w:val="24"/>
                <w:szCs w:val="24"/>
                <w:lang w:bidi="ar-SA"/>
              </w:rPr>
              <w:drawing>
                <wp:inline distT="0" distB="0" distL="0" distR="0" wp14:anchorId="3B915770" wp14:editId="51D437C2">
                  <wp:extent cx="4430395" cy="2111375"/>
                  <wp:effectExtent l="0" t="0" r="0" b="0"/>
                  <wp:docPr id="8080" name="Picture 8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0"/>
                          <pic:cNvPicPr>
                            <a:picLocks noChangeAspect="1" noChangeArrowheads="1"/>
                          </pic:cNvPicPr>
                        </pic:nvPicPr>
                        <pic:blipFill>
                          <a:blip r:embed="rId185" cstate="print">
                            <a:extLst>
                              <a:ext uri="{28A0092B-C50C-407E-A947-70E740481C1C}">
                                <a14:useLocalDpi xmlns:a14="http://schemas.microsoft.com/office/drawing/2010/main" val="0"/>
                              </a:ext>
                            </a:extLst>
                          </a:blip>
                          <a:srcRect/>
                          <a:stretch>
                            <a:fillRect/>
                          </a:stretch>
                        </pic:blipFill>
                        <pic:spPr bwMode="auto">
                          <a:xfrm>
                            <a:off x="0" y="0"/>
                            <a:ext cx="4430395" cy="2111375"/>
                          </a:xfrm>
                          <a:prstGeom prst="rect">
                            <a:avLst/>
                          </a:prstGeom>
                          <a:noFill/>
                          <a:ln>
                            <a:noFill/>
                          </a:ln>
                        </pic:spPr>
                      </pic:pic>
                    </a:graphicData>
                  </a:graphic>
                </wp:inline>
              </w:drawing>
            </w:r>
          </w:p>
        </w:tc>
      </w:tr>
      <w:tr w:rsidR="00981CE1" w:rsidRPr="00CD7E5B" w14:paraId="3B272CBD" w14:textId="77777777" w:rsidTr="002D0ED4">
        <w:tc>
          <w:tcPr>
            <w:tcW w:w="1037" w:type="dxa"/>
          </w:tcPr>
          <w:p w14:paraId="4F0978AA" w14:textId="77777777" w:rsidR="00981CE1" w:rsidRPr="00462B43" w:rsidRDefault="00981CE1" w:rsidP="002D0ED4">
            <w:pPr>
              <w:spacing w:after="0" w:line="240" w:lineRule="auto"/>
              <w:rPr>
                <w:sz w:val="24"/>
                <w:szCs w:val="24"/>
              </w:rPr>
            </w:pPr>
            <w:r w:rsidRPr="00462B43">
              <w:rPr>
                <w:sz w:val="24"/>
                <w:szCs w:val="24"/>
              </w:rPr>
              <w:t>40.</w:t>
            </w:r>
          </w:p>
        </w:tc>
        <w:tc>
          <w:tcPr>
            <w:tcW w:w="8533" w:type="dxa"/>
          </w:tcPr>
          <w:p w14:paraId="3966E335" w14:textId="77777777" w:rsidR="00981CE1" w:rsidRPr="00462B43" w:rsidRDefault="00981CE1" w:rsidP="002D0ED4">
            <w:pPr>
              <w:spacing w:after="0" w:line="240" w:lineRule="auto"/>
              <w:rPr>
                <w:b/>
                <w:bCs/>
                <w:i/>
                <w:sz w:val="24"/>
                <w:szCs w:val="24"/>
              </w:rPr>
            </w:pPr>
            <w:r w:rsidRPr="00462B43">
              <w:rPr>
                <w:b/>
                <w:bCs/>
                <w:i/>
                <w:sz w:val="24"/>
                <w:szCs w:val="24"/>
              </w:rPr>
              <w:t xml:space="preserve">Integrated Concepts </w:t>
            </w:r>
            <w:r w:rsidRPr="00462B43">
              <w:rPr>
                <w:bCs/>
                <w:i/>
                <w:sz w:val="24"/>
                <w:szCs w:val="24"/>
              </w:rPr>
              <w:t>Find</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sidRPr="00462B43">
              <w:rPr>
                <w:bCs/>
                <w:i/>
                <w:sz w:val="24"/>
                <w:szCs w:val="24"/>
              </w:rPr>
              <w:t>amount</w:t>
            </w:r>
            <w:r w:rsidRPr="00462B43">
              <w:rPr>
                <w:bCs/>
                <w:i/>
                <w:spacing w:val="-5"/>
                <w:sz w:val="24"/>
                <w:szCs w:val="24"/>
              </w:rPr>
              <w:t xml:space="preserve"> </w:t>
            </w:r>
            <w:r w:rsidRPr="00462B43">
              <w:rPr>
                <w:bCs/>
                <w:i/>
                <w:sz w:val="24"/>
                <w:szCs w:val="24"/>
              </w:rPr>
              <w:t>of</w:t>
            </w:r>
            <w:r w:rsidRPr="00462B43">
              <w:rPr>
                <w:bCs/>
                <w:i/>
                <w:spacing w:val="-5"/>
                <w:sz w:val="24"/>
                <w:szCs w:val="24"/>
              </w:rPr>
              <w:t xml:space="preserve"> </w:t>
            </w:r>
            <w:r w:rsidRPr="00462B43">
              <w:rPr>
                <w:bCs/>
                <w:i/>
                <w:sz w:val="24"/>
                <w:szCs w:val="24"/>
              </w:rPr>
              <w:t>energy</w:t>
            </w:r>
            <w:r w:rsidRPr="00462B43">
              <w:rPr>
                <w:bCs/>
                <w:i/>
                <w:spacing w:val="-5"/>
                <w:sz w:val="24"/>
                <w:szCs w:val="24"/>
              </w:rPr>
              <w:t xml:space="preserve"> </w:t>
            </w:r>
            <w:r w:rsidRPr="00462B43">
              <w:rPr>
                <w:bCs/>
                <w:i/>
                <w:sz w:val="24"/>
                <w:szCs w:val="24"/>
              </w:rPr>
              <w:t>given</w:t>
            </w:r>
            <w:r w:rsidRPr="00462B43">
              <w:rPr>
                <w:bCs/>
                <w:i/>
                <w:spacing w:val="-5"/>
                <w:sz w:val="24"/>
                <w:szCs w:val="24"/>
              </w:rPr>
              <w:t xml:space="preserve"> </w:t>
            </w:r>
            <w:r w:rsidRPr="00462B43">
              <w:rPr>
                <w:bCs/>
                <w:i/>
                <w:sz w:val="24"/>
                <w:szCs w:val="24"/>
              </w:rPr>
              <w:t>to</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Pr>
                <w:bCs/>
                <w:i/>
                <w:noProof/>
                <w:position w:val="-6"/>
                <w:sz w:val="24"/>
                <w:szCs w:val="24"/>
                <w:lang w:bidi="ar-SA"/>
              </w:rPr>
              <w:drawing>
                <wp:inline distT="0" distB="0" distL="0" distR="0" wp14:anchorId="556BDFAC" wp14:editId="2670AD4A">
                  <wp:extent cx="292100" cy="198120"/>
                  <wp:effectExtent l="0" t="0" r="12700" b="5080"/>
                  <wp:docPr id="8081" name="Picture 8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1"/>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bCs/>
                <w:i/>
                <w:spacing w:val="-5"/>
                <w:sz w:val="24"/>
                <w:szCs w:val="24"/>
              </w:rPr>
              <w:t xml:space="preserve"> </w:t>
            </w:r>
            <w:r w:rsidRPr="00462B43">
              <w:rPr>
                <w:bCs/>
                <w:i/>
                <w:sz w:val="24"/>
                <w:szCs w:val="24"/>
              </w:rPr>
              <w:t>nucleus</w:t>
            </w:r>
            <w:r w:rsidRPr="00462B43">
              <w:rPr>
                <w:bCs/>
                <w:i/>
                <w:spacing w:val="-5"/>
                <w:sz w:val="24"/>
                <w:szCs w:val="24"/>
              </w:rPr>
              <w:t xml:space="preserve"> </w:t>
            </w:r>
            <w:r w:rsidRPr="00462B43">
              <w:rPr>
                <w:bCs/>
                <w:i/>
                <w:sz w:val="24"/>
                <w:szCs w:val="24"/>
              </w:rPr>
              <w:t>and</w:t>
            </w:r>
            <w:r w:rsidRPr="00462B43">
              <w:rPr>
                <w:bCs/>
                <w:i/>
                <w:spacing w:val="-5"/>
                <w:sz w:val="24"/>
                <w:szCs w:val="24"/>
              </w:rPr>
              <w:t xml:space="preserve"> </w:t>
            </w:r>
            <w:r w:rsidRPr="00462B43">
              <w:rPr>
                <w:bCs/>
                <w:i/>
                <w:sz w:val="24"/>
                <w:szCs w:val="24"/>
              </w:rPr>
              <w:t>to</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Pr>
                <w:bCs/>
                <w:i/>
                <w:noProof/>
                <w:position w:val="-10"/>
                <w:sz w:val="24"/>
                <w:szCs w:val="24"/>
                <w:lang w:bidi="ar-SA"/>
              </w:rPr>
              <w:drawing>
                <wp:inline distT="0" distB="0" distL="0" distR="0" wp14:anchorId="4BB4C7A0" wp14:editId="715B137F">
                  <wp:extent cx="122555" cy="160020"/>
                  <wp:effectExtent l="0" t="0" r="4445" b="0"/>
                  <wp:docPr id="8082" name="Picture 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2"/>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bCs/>
                <w:i/>
                <w:spacing w:val="-5"/>
                <w:sz w:val="24"/>
                <w:szCs w:val="24"/>
              </w:rPr>
              <w:t xml:space="preserve"> ray </w:t>
            </w:r>
            <w:r w:rsidRPr="00462B43">
              <w:rPr>
                <w:bCs/>
                <w:i/>
                <w:sz w:val="24"/>
                <w:szCs w:val="24"/>
              </w:rPr>
              <w:t>in</w:t>
            </w:r>
            <w:r w:rsidRPr="00462B43">
              <w:rPr>
                <w:bCs/>
                <w:i/>
                <w:spacing w:val="-5"/>
                <w:sz w:val="24"/>
                <w:szCs w:val="24"/>
              </w:rPr>
              <w:t xml:space="preserve"> </w:t>
            </w:r>
            <w:r w:rsidRPr="00462B43">
              <w:rPr>
                <w:bCs/>
                <w:i/>
                <w:sz w:val="24"/>
                <w:szCs w:val="24"/>
              </w:rPr>
              <w:t>the</w:t>
            </w:r>
            <w:r w:rsidRPr="00462B43">
              <w:rPr>
                <w:bCs/>
                <w:i/>
                <w:spacing w:val="-5"/>
                <w:sz w:val="24"/>
                <w:szCs w:val="24"/>
              </w:rPr>
              <w:t xml:space="preserve"> r</w:t>
            </w:r>
            <w:r w:rsidRPr="00462B43">
              <w:rPr>
                <w:bCs/>
                <w:i/>
                <w:sz w:val="24"/>
                <w:szCs w:val="24"/>
              </w:rPr>
              <w:t xml:space="preserve">eaction </w:t>
            </w:r>
            <w:r>
              <w:rPr>
                <w:bCs/>
                <w:i/>
                <w:noProof/>
                <w:position w:val="-10"/>
                <w:sz w:val="24"/>
                <w:szCs w:val="24"/>
                <w:lang w:bidi="ar-SA"/>
              </w:rPr>
              <w:drawing>
                <wp:inline distT="0" distB="0" distL="0" distR="0" wp14:anchorId="4E07EF30" wp14:editId="216FEE9D">
                  <wp:extent cx="1169035" cy="226060"/>
                  <wp:effectExtent l="0" t="0" r="0" b="2540"/>
                  <wp:docPr id="8083" name="Picture 8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3"/>
                          <pic:cNvPicPr>
                            <a:picLocks noChangeAspect="1" noChangeArrowheads="1"/>
                          </pic:cNvPicPr>
                        </pic:nvPicPr>
                        <pic:blipFill>
                          <a:blip r:embed="rId188" cstate="print">
                            <a:extLst>
                              <a:ext uri="{28A0092B-C50C-407E-A947-70E740481C1C}">
                                <a14:useLocalDpi xmlns:a14="http://schemas.microsoft.com/office/drawing/2010/main" val="0"/>
                              </a:ext>
                            </a:extLst>
                          </a:blip>
                          <a:srcRect/>
                          <a:stretch>
                            <a:fillRect/>
                          </a:stretch>
                        </pic:blipFill>
                        <pic:spPr bwMode="auto">
                          <a:xfrm>
                            <a:off x="0" y="0"/>
                            <a:ext cx="1169035" cy="226060"/>
                          </a:xfrm>
                          <a:prstGeom prst="rect">
                            <a:avLst/>
                          </a:prstGeom>
                          <a:noFill/>
                          <a:ln>
                            <a:noFill/>
                          </a:ln>
                        </pic:spPr>
                      </pic:pic>
                    </a:graphicData>
                  </a:graphic>
                </wp:inline>
              </w:drawing>
            </w:r>
            <w:r w:rsidRPr="00462B43">
              <w:rPr>
                <w:bCs/>
                <w:i/>
                <w:sz w:val="24"/>
                <w:szCs w:val="24"/>
              </w:rPr>
              <w:t>,</w:t>
            </w:r>
            <w:r w:rsidRPr="00462B43">
              <w:rPr>
                <w:bCs/>
                <w:i/>
                <w:spacing w:val="-5"/>
                <w:sz w:val="24"/>
                <w:szCs w:val="24"/>
              </w:rPr>
              <w:t xml:space="preserve"> </w:t>
            </w:r>
            <w:r w:rsidRPr="00462B43">
              <w:rPr>
                <w:bCs/>
                <w:i/>
                <w:sz w:val="24"/>
                <w:szCs w:val="24"/>
              </w:rPr>
              <w:t>using</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sidRPr="00462B43">
              <w:rPr>
                <w:bCs/>
                <w:i/>
                <w:sz w:val="24"/>
                <w:szCs w:val="24"/>
              </w:rPr>
              <w:t>conservation</w:t>
            </w:r>
            <w:r w:rsidRPr="00462B43">
              <w:rPr>
                <w:bCs/>
                <w:i/>
                <w:spacing w:val="-5"/>
                <w:sz w:val="24"/>
                <w:szCs w:val="24"/>
              </w:rPr>
              <w:t xml:space="preserve"> </w:t>
            </w:r>
            <w:r w:rsidRPr="00462B43">
              <w:rPr>
                <w:bCs/>
                <w:i/>
                <w:sz w:val="24"/>
                <w:szCs w:val="24"/>
              </w:rPr>
              <w:t>of</w:t>
            </w:r>
            <w:r w:rsidRPr="00462B43">
              <w:rPr>
                <w:bCs/>
                <w:i/>
                <w:spacing w:val="-5"/>
                <w:sz w:val="24"/>
                <w:szCs w:val="24"/>
              </w:rPr>
              <w:t xml:space="preserve"> </w:t>
            </w:r>
            <w:r w:rsidRPr="00462B43">
              <w:rPr>
                <w:bCs/>
                <w:i/>
                <w:sz w:val="24"/>
                <w:szCs w:val="24"/>
              </w:rPr>
              <w:t>momentum</w:t>
            </w:r>
            <w:r w:rsidRPr="00462B43">
              <w:rPr>
                <w:bCs/>
                <w:i/>
                <w:spacing w:val="-5"/>
                <w:sz w:val="24"/>
                <w:szCs w:val="24"/>
              </w:rPr>
              <w:t xml:space="preserve"> </w:t>
            </w:r>
            <w:r w:rsidRPr="00462B43">
              <w:rPr>
                <w:bCs/>
                <w:i/>
                <w:sz w:val="24"/>
                <w:szCs w:val="24"/>
              </w:rPr>
              <w:t>principle</w:t>
            </w:r>
            <w:r w:rsidRPr="00462B43">
              <w:rPr>
                <w:bCs/>
                <w:i/>
                <w:spacing w:val="-5"/>
                <w:sz w:val="24"/>
                <w:szCs w:val="24"/>
              </w:rPr>
              <w:t xml:space="preserve"> </w:t>
            </w:r>
            <w:r w:rsidRPr="00462B43">
              <w:rPr>
                <w:bCs/>
                <w:i/>
                <w:sz w:val="24"/>
                <w:szCs w:val="24"/>
              </w:rPr>
              <w:t>and</w:t>
            </w:r>
            <w:r w:rsidRPr="00462B43">
              <w:rPr>
                <w:bCs/>
                <w:i/>
                <w:spacing w:val="-5"/>
                <w:sz w:val="24"/>
                <w:szCs w:val="24"/>
              </w:rPr>
              <w:t xml:space="preserve"> </w:t>
            </w:r>
            <w:r w:rsidRPr="00462B43">
              <w:rPr>
                <w:bCs/>
                <w:i/>
                <w:sz w:val="24"/>
                <w:szCs w:val="24"/>
              </w:rPr>
              <w:t>taking</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sidRPr="00462B43">
              <w:rPr>
                <w:bCs/>
                <w:i/>
                <w:sz w:val="24"/>
                <w:szCs w:val="24"/>
              </w:rPr>
              <w:t>reactants</w:t>
            </w:r>
            <w:r w:rsidRPr="00462B43">
              <w:rPr>
                <w:bCs/>
                <w:i/>
                <w:spacing w:val="-5"/>
                <w:sz w:val="24"/>
                <w:szCs w:val="24"/>
              </w:rPr>
              <w:t xml:space="preserve"> </w:t>
            </w:r>
            <w:r w:rsidRPr="00462B43">
              <w:rPr>
                <w:bCs/>
                <w:i/>
                <w:sz w:val="24"/>
                <w:szCs w:val="24"/>
              </w:rPr>
              <w:t>to</w:t>
            </w:r>
            <w:r w:rsidRPr="00462B43">
              <w:rPr>
                <w:bCs/>
                <w:i/>
                <w:spacing w:val="-5"/>
                <w:sz w:val="24"/>
                <w:szCs w:val="24"/>
              </w:rPr>
              <w:t xml:space="preserve"> </w:t>
            </w:r>
            <w:r w:rsidRPr="00462B43">
              <w:rPr>
                <w:bCs/>
                <w:i/>
                <w:sz w:val="24"/>
                <w:szCs w:val="24"/>
              </w:rPr>
              <w:t>be</w:t>
            </w:r>
            <w:r w:rsidRPr="00462B43">
              <w:rPr>
                <w:bCs/>
                <w:i/>
                <w:spacing w:val="-5"/>
                <w:sz w:val="24"/>
                <w:szCs w:val="24"/>
              </w:rPr>
              <w:t xml:space="preserve"> </w:t>
            </w:r>
            <w:r w:rsidRPr="00462B43">
              <w:rPr>
                <w:bCs/>
                <w:i/>
                <w:sz w:val="24"/>
                <w:szCs w:val="24"/>
              </w:rPr>
              <w:t>initially</w:t>
            </w:r>
            <w:r w:rsidRPr="00462B43">
              <w:rPr>
                <w:bCs/>
                <w:i/>
                <w:spacing w:val="-5"/>
                <w:sz w:val="24"/>
                <w:szCs w:val="24"/>
              </w:rPr>
              <w:t xml:space="preserve"> </w:t>
            </w:r>
            <w:r w:rsidRPr="00462B43">
              <w:rPr>
                <w:bCs/>
                <w:i/>
                <w:sz w:val="24"/>
                <w:szCs w:val="24"/>
              </w:rPr>
              <w:t>at</w:t>
            </w:r>
            <w:r w:rsidRPr="00462B43">
              <w:rPr>
                <w:bCs/>
                <w:i/>
                <w:spacing w:val="-5"/>
                <w:sz w:val="24"/>
                <w:szCs w:val="24"/>
              </w:rPr>
              <w:t xml:space="preserve"> </w:t>
            </w:r>
            <w:r w:rsidRPr="00462B43">
              <w:rPr>
                <w:bCs/>
                <w:i/>
                <w:sz w:val="24"/>
                <w:szCs w:val="24"/>
              </w:rPr>
              <w:t>rest.</w:t>
            </w:r>
            <w:r w:rsidRPr="00462B43">
              <w:rPr>
                <w:bCs/>
                <w:i/>
                <w:spacing w:val="-5"/>
                <w:sz w:val="24"/>
                <w:szCs w:val="24"/>
              </w:rPr>
              <w:t xml:space="preserve"> </w:t>
            </w:r>
            <w:r w:rsidRPr="00462B43">
              <w:rPr>
                <w:bCs/>
                <w:i/>
                <w:sz w:val="24"/>
                <w:szCs w:val="24"/>
              </w:rPr>
              <w:t>This</w:t>
            </w:r>
            <w:r w:rsidRPr="00462B43">
              <w:rPr>
                <w:bCs/>
                <w:i/>
                <w:spacing w:val="-5"/>
                <w:sz w:val="24"/>
                <w:szCs w:val="24"/>
              </w:rPr>
              <w:t xml:space="preserve"> </w:t>
            </w:r>
            <w:r w:rsidRPr="00462B43">
              <w:rPr>
                <w:bCs/>
                <w:i/>
                <w:sz w:val="24"/>
                <w:szCs w:val="24"/>
              </w:rPr>
              <w:t>should</w:t>
            </w:r>
            <w:r w:rsidRPr="00462B43">
              <w:rPr>
                <w:bCs/>
                <w:i/>
                <w:spacing w:val="-5"/>
                <w:sz w:val="24"/>
                <w:szCs w:val="24"/>
              </w:rPr>
              <w:t xml:space="preserve"> </w:t>
            </w:r>
            <w:r w:rsidRPr="00462B43">
              <w:rPr>
                <w:bCs/>
                <w:i/>
                <w:sz w:val="24"/>
                <w:szCs w:val="24"/>
              </w:rPr>
              <w:t>confirm</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sidRPr="00462B43">
              <w:rPr>
                <w:bCs/>
                <w:i/>
                <w:sz w:val="24"/>
                <w:szCs w:val="24"/>
              </w:rPr>
              <w:t>contention</w:t>
            </w:r>
            <w:r w:rsidRPr="00462B43">
              <w:rPr>
                <w:bCs/>
                <w:i/>
                <w:spacing w:val="-5"/>
                <w:sz w:val="24"/>
                <w:szCs w:val="24"/>
              </w:rPr>
              <w:t xml:space="preserve"> </w:t>
            </w:r>
            <w:r w:rsidRPr="00462B43">
              <w:rPr>
                <w:bCs/>
                <w:i/>
                <w:sz w:val="24"/>
                <w:szCs w:val="24"/>
              </w:rPr>
              <w:t>that</w:t>
            </w:r>
            <w:r w:rsidRPr="00462B43">
              <w:rPr>
                <w:bCs/>
                <w:i/>
                <w:spacing w:val="-5"/>
                <w:sz w:val="24"/>
                <w:szCs w:val="24"/>
              </w:rPr>
              <w:t xml:space="preserve"> </w:t>
            </w:r>
            <w:r w:rsidRPr="00462B43">
              <w:rPr>
                <w:bCs/>
                <w:i/>
                <w:sz w:val="24"/>
                <w:szCs w:val="24"/>
              </w:rPr>
              <w:t>most</w:t>
            </w:r>
            <w:r w:rsidRPr="00462B43">
              <w:rPr>
                <w:bCs/>
                <w:i/>
                <w:spacing w:val="-5"/>
                <w:sz w:val="24"/>
                <w:szCs w:val="24"/>
              </w:rPr>
              <w:t xml:space="preserve"> </w:t>
            </w:r>
            <w:r w:rsidRPr="00462B43">
              <w:rPr>
                <w:bCs/>
                <w:i/>
                <w:sz w:val="24"/>
                <w:szCs w:val="24"/>
              </w:rPr>
              <w:t>of</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sidRPr="00462B43">
              <w:rPr>
                <w:bCs/>
                <w:i/>
                <w:sz w:val="24"/>
                <w:szCs w:val="24"/>
              </w:rPr>
              <w:t>energy</w:t>
            </w:r>
            <w:r w:rsidRPr="00462B43">
              <w:rPr>
                <w:bCs/>
                <w:i/>
                <w:spacing w:val="-5"/>
                <w:sz w:val="24"/>
                <w:szCs w:val="24"/>
              </w:rPr>
              <w:t xml:space="preserve"> </w:t>
            </w:r>
            <w:r w:rsidRPr="00462B43">
              <w:rPr>
                <w:bCs/>
                <w:i/>
                <w:sz w:val="24"/>
                <w:szCs w:val="24"/>
              </w:rPr>
              <w:t>goes</w:t>
            </w:r>
            <w:r w:rsidRPr="00462B43">
              <w:rPr>
                <w:bCs/>
                <w:i/>
                <w:spacing w:val="-5"/>
                <w:sz w:val="24"/>
                <w:szCs w:val="24"/>
              </w:rPr>
              <w:t xml:space="preserve"> </w:t>
            </w:r>
            <w:r w:rsidRPr="00462B43">
              <w:rPr>
                <w:bCs/>
                <w:i/>
                <w:sz w:val="24"/>
                <w:szCs w:val="24"/>
              </w:rPr>
              <w:t>to</w:t>
            </w:r>
            <w:r w:rsidRPr="00462B43">
              <w:rPr>
                <w:bCs/>
                <w:i/>
                <w:spacing w:val="-5"/>
                <w:sz w:val="24"/>
                <w:szCs w:val="24"/>
              </w:rPr>
              <w:t xml:space="preserve"> </w:t>
            </w:r>
            <w:r w:rsidRPr="00462B43">
              <w:rPr>
                <w:bCs/>
                <w:i/>
                <w:sz w:val="24"/>
                <w:szCs w:val="24"/>
              </w:rPr>
              <w:t>the</w:t>
            </w:r>
            <w:r w:rsidRPr="00462B43">
              <w:rPr>
                <w:bCs/>
                <w:i/>
                <w:spacing w:val="-5"/>
                <w:sz w:val="24"/>
                <w:szCs w:val="24"/>
              </w:rPr>
              <w:t xml:space="preserve"> </w:t>
            </w:r>
            <w:r>
              <w:rPr>
                <w:bCs/>
                <w:i/>
                <w:noProof/>
                <w:position w:val="-10"/>
                <w:sz w:val="24"/>
                <w:szCs w:val="24"/>
                <w:lang w:bidi="ar-SA"/>
              </w:rPr>
              <w:drawing>
                <wp:inline distT="0" distB="0" distL="0" distR="0" wp14:anchorId="5E21BF45" wp14:editId="4FB3A9C9">
                  <wp:extent cx="122555" cy="160020"/>
                  <wp:effectExtent l="0" t="0" r="4445" b="0"/>
                  <wp:docPr id="8084" name="Picture 8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4"/>
                          <pic:cNvPicPr>
                            <a:picLocks noChangeAspect="1" noChangeArrowheads="1"/>
                          </pic:cNvPicPr>
                        </pic:nvPicPr>
                        <pic:blipFill>
                          <a:blip r:embed="rId187" cstate="print">
                            <a:extLst>
                              <a:ext uri="{28A0092B-C50C-407E-A947-70E740481C1C}">
                                <a14:useLocalDpi xmlns:a14="http://schemas.microsoft.com/office/drawing/2010/main" val="0"/>
                              </a:ext>
                            </a:extLst>
                          </a:blip>
                          <a:srcRect/>
                          <a:stretch>
                            <a:fillRect/>
                          </a:stretch>
                        </pic:blipFill>
                        <pic:spPr bwMode="auto">
                          <a:xfrm>
                            <a:off x="0" y="0"/>
                            <a:ext cx="122555" cy="160020"/>
                          </a:xfrm>
                          <a:prstGeom prst="rect">
                            <a:avLst/>
                          </a:prstGeom>
                          <a:noFill/>
                          <a:ln>
                            <a:noFill/>
                          </a:ln>
                        </pic:spPr>
                      </pic:pic>
                    </a:graphicData>
                  </a:graphic>
                </wp:inline>
              </w:drawing>
            </w:r>
            <w:r w:rsidRPr="00462B43">
              <w:rPr>
                <w:bCs/>
                <w:i/>
                <w:spacing w:val="10"/>
                <w:sz w:val="24"/>
                <w:szCs w:val="24"/>
              </w:rPr>
              <w:t xml:space="preserve"> </w:t>
            </w:r>
            <w:r w:rsidRPr="00462B43">
              <w:rPr>
                <w:bCs/>
                <w:i/>
                <w:sz w:val="24"/>
                <w:szCs w:val="24"/>
              </w:rPr>
              <w:t>ray.</w:t>
            </w:r>
          </w:p>
        </w:tc>
      </w:tr>
      <w:tr w:rsidR="00981CE1" w:rsidRPr="00CD7E5B" w14:paraId="37BDDB06" w14:textId="77777777" w:rsidTr="002D0ED4">
        <w:tc>
          <w:tcPr>
            <w:tcW w:w="1037" w:type="dxa"/>
          </w:tcPr>
          <w:p w14:paraId="68EC293F"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46F746E1" w14:textId="77777777" w:rsidR="00981CE1" w:rsidRPr="00462B43" w:rsidRDefault="00981CE1" w:rsidP="002D0ED4">
            <w:pPr>
              <w:spacing w:after="0" w:line="240" w:lineRule="auto"/>
              <w:rPr>
                <w:sz w:val="24"/>
                <w:szCs w:val="24"/>
              </w:rPr>
            </w:pPr>
            <w:r w:rsidRPr="00462B43">
              <w:rPr>
                <w:sz w:val="24"/>
                <w:szCs w:val="24"/>
              </w:rPr>
              <w:t xml:space="preserve">Conservation of energy, including rest energy, will give us the energy released in the reaction. This energy is shared between the energy of the gamma ray and the kinetic energy of the </w:t>
            </w:r>
            <w:r>
              <w:rPr>
                <w:bCs/>
                <w:i/>
                <w:noProof/>
                <w:position w:val="-6"/>
                <w:sz w:val="24"/>
                <w:szCs w:val="24"/>
                <w:lang w:bidi="ar-SA"/>
              </w:rPr>
              <w:drawing>
                <wp:inline distT="0" distB="0" distL="0" distR="0" wp14:anchorId="3A855731" wp14:editId="286EBE1B">
                  <wp:extent cx="292100" cy="198120"/>
                  <wp:effectExtent l="0" t="0" r="12700" b="5080"/>
                  <wp:docPr id="8085" name="Picture 8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5"/>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sz w:val="24"/>
                <w:szCs w:val="24"/>
              </w:rPr>
              <w:t>.</w:t>
            </w:r>
          </w:p>
          <w:p w14:paraId="1766FC49" w14:textId="77777777" w:rsidR="00981CE1" w:rsidRPr="00462B43" w:rsidRDefault="00981CE1" w:rsidP="002D0ED4">
            <w:pPr>
              <w:spacing w:after="0" w:line="240" w:lineRule="auto"/>
              <w:rPr>
                <w:sz w:val="24"/>
                <w:szCs w:val="24"/>
              </w:rPr>
            </w:pPr>
            <w:r>
              <w:rPr>
                <w:noProof/>
                <w:position w:val="-50"/>
                <w:sz w:val="24"/>
                <w:szCs w:val="24"/>
                <w:lang w:bidi="ar-SA"/>
              </w:rPr>
              <w:drawing>
                <wp:inline distT="0" distB="0" distL="0" distR="0" wp14:anchorId="3B7FDA57" wp14:editId="32E80EDA">
                  <wp:extent cx="3346450" cy="716280"/>
                  <wp:effectExtent l="0" t="0" r="6350" b="0"/>
                  <wp:docPr id="8086" name="Picture 8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6"/>
                          <pic:cNvPicPr>
                            <a:picLocks noChangeAspect="1" noChangeArrowheads="1"/>
                          </pic:cNvPicPr>
                        </pic:nvPicPr>
                        <pic:blipFill>
                          <a:blip r:embed="rId189" cstate="print">
                            <a:extLst>
                              <a:ext uri="{28A0092B-C50C-407E-A947-70E740481C1C}">
                                <a14:useLocalDpi xmlns:a14="http://schemas.microsoft.com/office/drawing/2010/main" val="0"/>
                              </a:ext>
                            </a:extLst>
                          </a:blip>
                          <a:srcRect/>
                          <a:stretch>
                            <a:fillRect/>
                          </a:stretch>
                        </pic:blipFill>
                        <pic:spPr bwMode="auto">
                          <a:xfrm>
                            <a:off x="0" y="0"/>
                            <a:ext cx="3346450" cy="716280"/>
                          </a:xfrm>
                          <a:prstGeom prst="rect">
                            <a:avLst/>
                          </a:prstGeom>
                          <a:noFill/>
                          <a:ln>
                            <a:noFill/>
                          </a:ln>
                        </pic:spPr>
                      </pic:pic>
                    </a:graphicData>
                  </a:graphic>
                </wp:inline>
              </w:drawing>
            </w:r>
          </w:p>
          <w:p w14:paraId="64E92820" w14:textId="77777777" w:rsidR="00981CE1" w:rsidRPr="00462B43" w:rsidRDefault="00981CE1" w:rsidP="002D0ED4">
            <w:pPr>
              <w:spacing w:after="0" w:line="240" w:lineRule="auto"/>
              <w:rPr>
                <w:sz w:val="24"/>
                <w:szCs w:val="24"/>
              </w:rPr>
            </w:pPr>
            <w:r>
              <w:rPr>
                <w:i/>
                <w:noProof/>
                <w:position w:val="-4"/>
                <w:sz w:val="24"/>
                <w:szCs w:val="24"/>
                <w:lang w:bidi="ar-SA"/>
              </w:rPr>
              <w:drawing>
                <wp:inline distT="0" distB="0" distL="0" distR="0" wp14:anchorId="0B8E9378" wp14:editId="77BC2700">
                  <wp:extent cx="151130" cy="169545"/>
                  <wp:effectExtent l="0" t="0" r="1270" b="8255"/>
                  <wp:docPr id="8087" name="Picture 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7"/>
                          <pic:cNvPicPr>
                            <a:picLocks noChangeAspect="1" noChangeArrowheads="1"/>
                          </pic:cNvPicPr>
                        </pic:nvPicPr>
                        <pic:blipFill>
                          <a:blip r:embed="rId190" cstate="print">
                            <a:extLst>
                              <a:ext uri="{28A0092B-C50C-407E-A947-70E740481C1C}">
                                <a14:useLocalDpi xmlns:a14="http://schemas.microsoft.com/office/drawing/2010/main" val="0"/>
                              </a:ext>
                            </a:extLst>
                          </a:blip>
                          <a:srcRect/>
                          <a:stretch>
                            <a:fillRect/>
                          </a:stretch>
                        </pic:blipFill>
                        <pic:spPr bwMode="auto">
                          <a:xfrm>
                            <a:off x="0" y="0"/>
                            <a:ext cx="151130" cy="169545"/>
                          </a:xfrm>
                          <a:prstGeom prst="rect">
                            <a:avLst/>
                          </a:prstGeom>
                          <a:noFill/>
                          <a:ln>
                            <a:noFill/>
                          </a:ln>
                        </pic:spPr>
                      </pic:pic>
                    </a:graphicData>
                  </a:graphic>
                </wp:inline>
              </w:drawing>
            </w:r>
            <w:r w:rsidRPr="00462B43">
              <w:rPr>
                <w:sz w:val="24"/>
                <w:szCs w:val="24"/>
              </w:rPr>
              <w:t xml:space="preserve"> is small compared to the rest masses of the particles, so we can use non-relativistic equations for the energy and momentum of the </w:t>
            </w:r>
            <w:r>
              <w:rPr>
                <w:bCs/>
                <w:i/>
                <w:noProof/>
                <w:position w:val="-6"/>
                <w:sz w:val="24"/>
                <w:szCs w:val="24"/>
                <w:lang w:bidi="ar-SA"/>
              </w:rPr>
              <w:drawing>
                <wp:inline distT="0" distB="0" distL="0" distR="0" wp14:anchorId="083124FD" wp14:editId="6064A64B">
                  <wp:extent cx="292100" cy="198120"/>
                  <wp:effectExtent l="0" t="0" r="12700" b="5080"/>
                  <wp:docPr id="8088" name="Picture 8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8"/>
                          <pic:cNvPicPr>
                            <a:picLocks noChangeAspect="1" noChangeArrowheads="1"/>
                          </pic:cNvPicPr>
                        </pic:nvPicPr>
                        <pic:blipFill>
                          <a:blip r:embed="rId186"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sz w:val="24"/>
                <w:szCs w:val="24"/>
              </w:rPr>
              <w:t>:</w:t>
            </w:r>
          </w:p>
          <w:p w14:paraId="5FB548E3" w14:textId="77777777" w:rsidR="00981CE1" w:rsidRPr="00462B43" w:rsidRDefault="00981CE1" w:rsidP="002D0ED4">
            <w:pPr>
              <w:spacing w:after="0" w:line="240" w:lineRule="auto"/>
              <w:rPr>
                <w:sz w:val="24"/>
                <w:szCs w:val="24"/>
              </w:rPr>
            </w:pPr>
            <w:r>
              <w:rPr>
                <w:noProof/>
                <w:position w:val="-58"/>
                <w:sz w:val="24"/>
                <w:szCs w:val="24"/>
                <w:lang w:bidi="ar-SA"/>
              </w:rPr>
              <w:lastRenderedPageBreak/>
              <w:drawing>
                <wp:inline distT="0" distB="0" distL="0" distR="0" wp14:anchorId="104C87C8" wp14:editId="6301B2C9">
                  <wp:extent cx="3921760" cy="820420"/>
                  <wp:effectExtent l="0" t="0" r="0" b="0"/>
                  <wp:docPr id="8089" name="Picture 8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9"/>
                          <pic:cNvPicPr>
                            <a:picLocks noChangeAspect="1" noChangeArrowheads="1"/>
                          </pic:cNvPicPr>
                        </pic:nvPicPr>
                        <pic:blipFill>
                          <a:blip r:embed="rId191" cstate="print">
                            <a:extLst>
                              <a:ext uri="{28A0092B-C50C-407E-A947-70E740481C1C}">
                                <a14:useLocalDpi xmlns:a14="http://schemas.microsoft.com/office/drawing/2010/main" val="0"/>
                              </a:ext>
                            </a:extLst>
                          </a:blip>
                          <a:srcRect/>
                          <a:stretch>
                            <a:fillRect/>
                          </a:stretch>
                        </pic:blipFill>
                        <pic:spPr bwMode="auto">
                          <a:xfrm>
                            <a:off x="0" y="0"/>
                            <a:ext cx="3921760" cy="820420"/>
                          </a:xfrm>
                          <a:prstGeom prst="rect">
                            <a:avLst/>
                          </a:prstGeom>
                          <a:noFill/>
                          <a:ln>
                            <a:noFill/>
                          </a:ln>
                        </pic:spPr>
                      </pic:pic>
                    </a:graphicData>
                  </a:graphic>
                </wp:inline>
              </w:drawing>
            </w:r>
          </w:p>
          <w:p w14:paraId="48BA1092" w14:textId="77777777" w:rsidR="00981CE1" w:rsidRPr="00462B43" w:rsidRDefault="00981CE1" w:rsidP="002D0ED4">
            <w:pPr>
              <w:spacing w:after="0" w:line="240" w:lineRule="auto"/>
              <w:rPr>
                <w:sz w:val="24"/>
                <w:szCs w:val="24"/>
              </w:rPr>
            </w:pPr>
            <w:r w:rsidRPr="00462B43">
              <w:rPr>
                <w:sz w:val="24"/>
                <w:szCs w:val="24"/>
              </w:rPr>
              <w:t>Solving the quadratic equation and using the binomial expansion gives:</w:t>
            </w:r>
          </w:p>
          <w:p w14:paraId="251A7E4B" w14:textId="77777777" w:rsidR="00981CE1" w:rsidRPr="00462B43" w:rsidRDefault="00981CE1" w:rsidP="002D0ED4">
            <w:pPr>
              <w:spacing w:after="0" w:line="240" w:lineRule="auto"/>
              <w:rPr>
                <w:position w:val="-170"/>
                <w:sz w:val="24"/>
                <w:szCs w:val="24"/>
              </w:rPr>
            </w:pPr>
            <w:r>
              <w:rPr>
                <w:noProof/>
                <w:position w:val="-12"/>
                <w:sz w:val="24"/>
                <w:szCs w:val="24"/>
                <w:lang w:bidi="ar-SA"/>
              </w:rPr>
              <w:drawing>
                <wp:inline distT="0" distB="0" distL="0" distR="0" wp14:anchorId="5334AC86" wp14:editId="26CB72EA">
                  <wp:extent cx="4194810" cy="273685"/>
                  <wp:effectExtent l="0" t="0" r="0" b="5715"/>
                  <wp:docPr id="8090" name="Picture 8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0"/>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194810" cy="273685"/>
                          </a:xfrm>
                          <a:prstGeom prst="rect">
                            <a:avLst/>
                          </a:prstGeom>
                          <a:noFill/>
                          <a:ln>
                            <a:noFill/>
                          </a:ln>
                        </pic:spPr>
                      </pic:pic>
                    </a:graphicData>
                  </a:graphic>
                </wp:inline>
              </w:drawing>
            </w:r>
          </w:p>
          <w:p w14:paraId="046BC124" w14:textId="77777777" w:rsidR="00981CE1" w:rsidRPr="00462B43" w:rsidRDefault="00981CE1" w:rsidP="002D0ED4">
            <w:pPr>
              <w:rPr>
                <w:sz w:val="24"/>
                <w:szCs w:val="24"/>
              </w:rPr>
            </w:pPr>
            <w:r w:rsidRPr="00462B43">
              <w:rPr>
                <w:sz w:val="24"/>
                <w:szCs w:val="24"/>
              </w:rPr>
              <w:t xml:space="preserve">Since the rest mass of </w:t>
            </w:r>
            <w:r>
              <w:rPr>
                <w:noProof/>
                <w:position w:val="-6"/>
                <w:sz w:val="24"/>
                <w:szCs w:val="24"/>
                <w:lang w:bidi="ar-SA"/>
              </w:rPr>
              <w:drawing>
                <wp:inline distT="0" distB="0" distL="0" distR="0" wp14:anchorId="66043380" wp14:editId="4A38B40E">
                  <wp:extent cx="292100" cy="198120"/>
                  <wp:effectExtent l="0" t="0" r="12700" b="5080"/>
                  <wp:docPr id="8091" name="Picture 8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1"/>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sz w:val="24"/>
                <w:szCs w:val="24"/>
              </w:rPr>
              <w:t xml:space="preserve"> is</w:t>
            </w:r>
            <w:r w:rsidRPr="00462B43">
              <w:rPr>
                <w:position w:val="-6"/>
                <w:sz w:val="24"/>
                <w:szCs w:val="24"/>
              </w:rPr>
              <w:t xml:space="preserve"> </w:t>
            </w:r>
            <w:r>
              <w:rPr>
                <w:noProof/>
                <w:position w:val="-6"/>
                <w:sz w:val="24"/>
                <w:szCs w:val="24"/>
                <w:lang w:bidi="ar-SA"/>
              </w:rPr>
              <w:drawing>
                <wp:inline distT="0" distB="0" distL="0" distR="0" wp14:anchorId="7C604EE7" wp14:editId="15C0019C">
                  <wp:extent cx="1451610" cy="198120"/>
                  <wp:effectExtent l="0" t="0" r="0" b="5080"/>
                  <wp:docPr id="8092" name="Picture 8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2"/>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1451610" cy="198120"/>
                          </a:xfrm>
                          <a:prstGeom prst="rect">
                            <a:avLst/>
                          </a:prstGeom>
                          <a:noFill/>
                          <a:ln>
                            <a:noFill/>
                          </a:ln>
                        </pic:spPr>
                      </pic:pic>
                    </a:graphicData>
                  </a:graphic>
                </wp:inline>
              </w:drawing>
            </w:r>
            <w:r w:rsidRPr="00462B43">
              <w:rPr>
                <w:sz w:val="24"/>
                <w:szCs w:val="24"/>
              </w:rPr>
              <w:t xml:space="preserve">, the velocity is </w:t>
            </w:r>
          </w:p>
          <w:p w14:paraId="34DD36E7" w14:textId="77777777" w:rsidR="00981CE1" w:rsidRPr="00462B43" w:rsidRDefault="00981CE1" w:rsidP="002D0ED4">
            <w:pPr>
              <w:rPr>
                <w:sz w:val="24"/>
                <w:szCs w:val="24"/>
              </w:rPr>
            </w:pPr>
            <w:r>
              <w:rPr>
                <w:noProof/>
                <w:position w:val="-24"/>
                <w:sz w:val="24"/>
                <w:szCs w:val="24"/>
                <w:lang w:bidi="ar-SA"/>
              </w:rPr>
              <w:drawing>
                <wp:inline distT="0" distB="0" distL="0" distR="0" wp14:anchorId="020A83BC" wp14:editId="686C7067">
                  <wp:extent cx="2601595" cy="396240"/>
                  <wp:effectExtent l="0" t="0" r="0" b="10160"/>
                  <wp:docPr id="8093" name="Picture 8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3"/>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2601595" cy="396240"/>
                          </a:xfrm>
                          <a:prstGeom prst="rect">
                            <a:avLst/>
                          </a:prstGeom>
                          <a:noFill/>
                          <a:ln>
                            <a:noFill/>
                          </a:ln>
                        </pic:spPr>
                      </pic:pic>
                    </a:graphicData>
                  </a:graphic>
                </wp:inline>
              </w:drawing>
            </w:r>
            <w:r w:rsidRPr="00462B43">
              <w:rPr>
                <w:sz w:val="24"/>
                <w:szCs w:val="24"/>
              </w:rPr>
              <w:t>.</w:t>
            </w:r>
          </w:p>
          <w:p w14:paraId="259017EF" w14:textId="77777777" w:rsidR="00981CE1" w:rsidRPr="00462B43" w:rsidRDefault="00981CE1" w:rsidP="002D0ED4">
            <w:pPr>
              <w:rPr>
                <w:sz w:val="24"/>
                <w:szCs w:val="24"/>
              </w:rPr>
            </w:pPr>
            <w:r w:rsidRPr="00462B43">
              <w:rPr>
                <w:sz w:val="24"/>
                <w:szCs w:val="24"/>
              </w:rPr>
              <w:t>The energies are thus</w:t>
            </w:r>
          </w:p>
          <w:p w14:paraId="23F2E166" w14:textId="77777777" w:rsidR="00981CE1" w:rsidRPr="00462B43" w:rsidRDefault="00981CE1" w:rsidP="002D0ED4">
            <w:pPr>
              <w:rPr>
                <w:sz w:val="24"/>
                <w:szCs w:val="24"/>
              </w:rPr>
            </w:pPr>
            <w:r>
              <w:rPr>
                <w:noProof/>
                <w:position w:val="-46"/>
                <w:sz w:val="24"/>
                <w:szCs w:val="24"/>
                <w:lang w:bidi="ar-SA"/>
              </w:rPr>
              <w:drawing>
                <wp:inline distT="0" distB="0" distL="0" distR="0" wp14:anchorId="23210699" wp14:editId="4506EAA2">
                  <wp:extent cx="3242945" cy="659765"/>
                  <wp:effectExtent l="0" t="0" r="8255" b="635"/>
                  <wp:docPr id="8094" name="Picture 8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4"/>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3242945" cy="659765"/>
                          </a:xfrm>
                          <a:prstGeom prst="rect">
                            <a:avLst/>
                          </a:prstGeom>
                          <a:noFill/>
                          <a:ln>
                            <a:noFill/>
                          </a:ln>
                        </pic:spPr>
                      </pic:pic>
                    </a:graphicData>
                  </a:graphic>
                </wp:inline>
              </w:drawing>
            </w:r>
          </w:p>
        </w:tc>
      </w:tr>
      <w:tr w:rsidR="00981CE1" w:rsidRPr="00CD7E5B" w14:paraId="332C25E5" w14:textId="77777777" w:rsidTr="002D0ED4">
        <w:tc>
          <w:tcPr>
            <w:tcW w:w="1037" w:type="dxa"/>
          </w:tcPr>
          <w:p w14:paraId="09884E46" w14:textId="77777777" w:rsidR="00981CE1" w:rsidRPr="00462B43" w:rsidRDefault="00981CE1" w:rsidP="002D0ED4">
            <w:pPr>
              <w:spacing w:after="0" w:line="240" w:lineRule="auto"/>
              <w:rPr>
                <w:sz w:val="24"/>
                <w:szCs w:val="24"/>
              </w:rPr>
            </w:pPr>
            <w:r w:rsidRPr="00462B43">
              <w:rPr>
                <w:sz w:val="24"/>
                <w:szCs w:val="24"/>
              </w:rPr>
              <w:lastRenderedPageBreak/>
              <w:t>41.</w:t>
            </w:r>
          </w:p>
        </w:tc>
        <w:tc>
          <w:tcPr>
            <w:tcW w:w="8533" w:type="dxa"/>
          </w:tcPr>
          <w:p w14:paraId="4D2F85C8" w14:textId="77777777" w:rsidR="00981CE1" w:rsidRPr="00462B43" w:rsidRDefault="00981CE1" w:rsidP="002D0ED4">
            <w:pPr>
              <w:pStyle w:val="BHeading"/>
              <w:adjustRightInd w:val="0"/>
              <w:snapToGrid w:val="0"/>
              <w:spacing w:before="200" w:after="0" w:line="240" w:lineRule="auto"/>
              <w:rPr>
                <w:rFonts w:ascii="Calibri" w:hAnsi="Calibri"/>
                <w:b w:val="0"/>
                <w:bCs/>
                <w:i/>
                <w:sz w:val="24"/>
              </w:rPr>
            </w:pPr>
            <w:r w:rsidRPr="00462B43">
              <w:rPr>
                <w:rFonts w:ascii="Calibri" w:hAnsi="Calibri"/>
                <w:bCs/>
                <w:i/>
                <w:sz w:val="24"/>
              </w:rPr>
              <w:t>Integrated Concepts</w:t>
            </w:r>
            <w:r w:rsidRPr="00462B43">
              <w:rPr>
                <w:rFonts w:ascii="Calibri" w:hAnsi="Calibri"/>
                <w:b w:val="0"/>
                <w:bCs/>
                <w:i/>
                <w:sz w:val="24"/>
              </w:rPr>
              <w:t xml:space="preserve"> (a) What temperature gas would have atoms moving fast enough to bring two </w:t>
            </w:r>
            <w:r>
              <w:rPr>
                <w:rFonts w:ascii="Calibri" w:hAnsi="Calibri"/>
                <w:b w:val="0"/>
                <w:bCs/>
                <w:i/>
                <w:noProof/>
                <w:position w:val="-6"/>
                <w:sz w:val="24"/>
              </w:rPr>
              <w:drawing>
                <wp:inline distT="0" distB="0" distL="0" distR="0" wp14:anchorId="35641488" wp14:editId="5B746A6A">
                  <wp:extent cx="273685" cy="198120"/>
                  <wp:effectExtent l="0" t="0" r="5715" b="5080"/>
                  <wp:docPr id="8095" name="Picture 8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5"/>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462B43">
              <w:rPr>
                <w:rFonts w:ascii="Calibri" w:hAnsi="Calibri"/>
                <w:b w:val="0"/>
                <w:bCs/>
                <w:i/>
                <w:sz w:val="24"/>
              </w:rPr>
              <w:t xml:space="preserve"> nuclei into contact? Note that, because both are moving, the average kinetic energy only needs to be half the electric potential energy of these doubly charged nuclei when just in contact with one another. </w:t>
            </w:r>
            <w:r w:rsidRPr="00462B43">
              <w:rPr>
                <w:rFonts w:ascii="Calibri" w:hAnsi="Calibri"/>
                <w:b w:val="0"/>
                <w:i/>
                <w:sz w:val="24"/>
              </w:rPr>
              <w:t>(b) Does this high temperature imply practical difficulties for doing this in controlled fusion?</w:t>
            </w:r>
          </w:p>
        </w:tc>
      </w:tr>
      <w:tr w:rsidR="00981CE1" w:rsidRPr="003512F6" w14:paraId="21D04908" w14:textId="77777777" w:rsidTr="002D0ED4">
        <w:tc>
          <w:tcPr>
            <w:tcW w:w="1037" w:type="dxa"/>
          </w:tcPr>
          <w:p w14:paraId="3FB68CAC"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593F6B17" w14:textId="77777777" w:rsidR="00981CE1" w:rsidRPr="00462B43" w:rsidRDefault="00981CE1" w:rsidP="002D0ED4">
            <w:pPr>
              <w:spacing w:after="0" w:line="240" w:lineRule="auto"/>
              <w:ind w:left="293" w:hanging="293"/>
              <w:rPr>
                <w:sz w:val="24"/>
                <w:szCs w:val="24"/>
              </w:rPr>
            </w:pPr>
            <w:r w:rsidRPr="00462B43">
              <w:rPr>
                <w:sz w:val="24"/>
                <w:szCs w:val="24"/>
              </w:rPr>
              <w:t xml:space="preserve">(a) We’ll consider two nuclei to be just in contact when the distance between their centers is two </w:t>
            </w:r>
            <w:r>
              <w:rPr>
                <w:b/>
                <w:bCs/>
                <w:i/>
                <w:noProof/>
                <w:position w:val="-6"/>
                <w:sz w:val="24"/>
                <w:szCs w:val="24"/>
                <w:lang w:bidi="ar-SA"/>
              </w:rPr>
              <w:drawing>
                <wp:inline distT="0" distB="0" distL="0" distR="0" wp14:anchorId="1C234983" wp14:editId="10C7FABD">
                  <wp:extent cx="273685" cy="198120"/>
                  <wp:effectExtent l="0" t="0" r="5715" b="5080"/>
                  <wp:docPr id="8096" name="Picture 8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6"/>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273685" cy="198120"/>
                          </a:xfrm>
                          <a:prstGeom prst="rect">
                            <a:avLst/>
                          </a:prstGeom>
                          <a:noFill/>
                          <a:ln>
                            <a:noFill/>
                          </a:ln>
                        </pic:spPr>
                      </pic:pic>
                    </a:graphicData>
                  </a:graphic>
                </wp:inline>
              </w:drawing>
            </w:r>
            <w:r w:rsidRPr="00462B43">
              <w:rPr>
                <w:sz w:val="24"/>
                <w:szCs w:val="24"/>
              </w:rPr>
              <w:t xml:space="preserve"> radii.</w:t>
            </w:r>
          </w:p>
          <w:p w14:paraId="70FC2B91" w14:textId="77777777" w:rsidR="00981CE1" w:rsidRPr="00462B43" w:rsidRDefault="00981CE1" w:rsidP="002D0ED4">
            <w:pPr>
              <w:spacing w:after="0" w:line="240" w:lineRule="auto"/>
              <w:ind w:left="293"/>
              <w:rPr>
                <w:sz w:val="24"/>
                <w:szCs w:val="24"/>
              </w:rPr>
            </w:pPr>
            <w:r>
              <w:rPr>
                <w:noProof/>
                <w:sz w:val="24"/>
                <w:szCs w:val="24"/>
                <w:lang w:bidi="ar-SA"/>
              </w:rPr>
              <w:drawing>
                <wp:inline distT="0" distB="0" distL="0" distR="0" wp14:anchorId="62EAD776" wp14:editId="6658A98C">
                  <wp:extent cx="791845" cy="640715"/>
                  <wp:effectExtent l="0" t="0" r="0" b="0"/>
                  <wp:docPr id="8097" name="Picture 8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7"/>
                          <pic:cNvPicPr>
                            <a:picLocks noChangeAspect="1" noChangeArrowheads="1"/>
                          </pic:cNvPicPr>
                        </pic:nvPicPr>
                        <pic:blipFill>
                          <a:blip r:embed="rId198" cstate="print">
                            <a:extLst>
                              <a:ext uri="{28A0092B-C50C-407E-A947-70E740481C1C}">
                                <a14:useLocalDpi xmlns:a14="http://schemas.microsoft.com/office/drawing/2010/main" val="0"/>
                              </a:ext>
                            </a:extLst>
                          </a:blip>
                          <a:srcRect/>
                          <a:stretch>
                            <a:fillRect/>
                          </a:stretch>
                        </pic:blipFill>
                        <pic:spPr bwMode="auto">
                          <a:xfrm>
                            <a:off x="0" y="0"/>
                            <a:ext cx="791845" cy="640715"/>
                          </a:xfrm>
                          <a:prstGeom prst="rect">
                            <a:avLst/>
                          </a:prstGeom>
                          <a:noFill/>
                          <a:ln>
                            <a:noFill/>
                          </a:ln>
                        </pic:spPr>
                      </pic:pic>
                    </a:graphicData>
                  </a:graphic>
                </wp:inline>
              </w:drawing>
            </w:r>
          </w:p>
          <w:p w14:paraId="15204E31" w14:textId="77777777" w:rsidR="00981CE1" w:rsidRPr="00462B43" w:rsidRDefault="00981CE1" w:rsidP="002D0ED4">
            <w:pPr>
              <w:spacing w:after="0" w:line="240" w:lineRule="auto"/>
              <w:ind w:left="293"/>
              <w:rPr>
                <w:sz w:val="24"/>
                <w:szCs w:val="24"/>
              </w:rPr>
            </w:pPr>
            <w:r>
              <w:rPr>
                <w:noProof/>
                <w:position w:val="-52"/>
                <w:sz w:val="24"/>
                <w:szCs w:val="24"/>
                <w:lang w:bidi="ar-SA"/>
              </w:rPr>
              <w:drawing>
                <wp:inline distT="0" distB="0" distL="0" distR="0" wp14:anchorId="726D5E56" wp14:editId="68C8FA75">
                  <wp:extent cx="3761105" cy="744855"/>
                  <wp:effectExtent l="0" t="0" r="0" b="0"/>
                  <wp:docPr id="8098" name="Picture 8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8"/>
                          <pic:cNvPicPr>
                            <a:picLocks noChangeAspect="1" noChangeArrowheads="1"/>
                          </pic:cNvPicPr>
                        </pic:nvPicPr>
                        <pic:blipFill>
                          <a:blip r:embed="rId199" cstate="print">
                            <a:extLst>
                              <a:ext uri="{28A0092B-C50C-407E-A947-70E740481C1C}">
                                <a14:useLocalDpi xmlns:a14="http://schemas.microsoft.com/office/drawing/2010/main" val="0"/>
                              </a:ext>
                            </a:extLst>
                          </a:blip>
                          <a:srcRect/>
                          <a:stretch>
                            <a:fillRect/>
                          </a:stretch>
                        </pic:blipFill>
                        <pic:spPr bwMode="auto">
                          <a:xfrm>
                            <a:off x="0" y="0"/>
                            <a:ext cx="3761105" cy="744855"/>
                          </a:xfrm>
                          <a:prstGeom prst="rect">
                            <a:avLst/>
                          </a:prstGeom>
                          <a:noFill/>
                          <a:ln>
                            <a:noFill/>
                          </a:ln>
                        </pic:spPr>
                      </pic:pic>
                    </a:graphicData>
                  </a:graphic>
                </wp:inline>
              </w:drawing>
            </w:r>
          </w:p>
          <w:p w14:paraId="136472AA" w14:textId="77777777" w:rsidR="00981CE1" w:rsidRPr="00462B43" w:rsidRDefault="00981CE1" w:rsidP="002D0ED4">
            <w:pPr>
              <w:spacing w:after="0" w:line="240" w:lineRule="auto"/>
              <w:ind w:left="293"/>
              <w:rPr>
                <w:sz w:val="24"/>
                <w:szCs w:val="24"/>
              </w:rPr>
            </w:pPr>
            <w:r w:rsidRPr="00462B43">
              <w:rPr>
                <w:sz w:val="24"/>
                <w:szCs w:val="24"/>
              </w:rPr>
              <w:t xml:space="preserve">From </w:t>
            </w:r>
            <w:r w:rsidRPr="00462B43">
              <w:rPr>
                <w:color w:val="984806" w:themeColor="accent6" w:themeShade="80"/>
                <w:sz w:val="24"/>
                <w:szCs w:val="24"/>
              </w:rPr>
              <w:t>Chapter 13</w:t>
            </w:r>
            <w:r w:rsidRPr="00462B43">
              <w:rPr>
                <w:sz w:val="24"/>
                <w:szCs w:val="24"/>
              </w:rPr>
              <w:t>,</w:t>
            </w:r>
          </w:p>
          <w:p w14:paraId="0F8F9477" w14:textId="77777777" w:rsidR="00981CE1" w:rsidRPr="00462B43" w:rsidRDefault="00981CE1" w:rsidP="002D0ED4">
            <w:pPr>
              <w:spacing w:after="0" w:line="240" w:lineRule="auto"/>
              <w:ind w:left="293"/>
              <w:rPr>
                <w:sz w:val="24"/>
                <w:szCs w:val="24"/>
              </w:rPr>
            </w:pPr>
            <w:r>
              <w:rPr>
                <w:noProof/>
                <w:position w:val="-66"/>
                <w:sz w:val="24"/>
                <w:szCs w:val="24"/>
                <w:lang w:bidi="ar-SA"/>
              </w:rPr>
              <w:lastRenderedPageBreak/>
              <w:drawing>
                <wp:inline distT="0" distB="0" distL="0" distR="0" wp14:anchorId="013D4608" wp14:editId="26B4471F">
                  <wp:extent cx="4675505" cy="904875"/>
                  <wp:effectExtent l="0" t="0" r="0" b="9525"/>
                  <wp:docPr id="8099" name="Picture 8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9"/>
                          <pic:cNvPicPr>
                            <a:picLocks noChangeAspect="1" noChangeArrowheads="1"/>
                          </pic:cNvPicPr>
                        </pic:nvPicPr>
                        <pic:blipFill>
                          <a:blip r:embed="rId200" cstate="print">
                            <a:extLst>
                              <a:ext uri="{28A0092B-C50C-407E-A947-70E740481C1C}">
                                <a14:useLocalDpi xmlns:a14="http://schemas.microsoft.com/office/drawing/2010/main" val="0"/>
                              </a:ext>
                            </a:extLst>
                          </a:blip>
                          <a:srcRect/>
                          <a:stretch>
                            <a:fillRect/>
                          </a:stretch>
                        </pic:blipFill>
                        <pic:spPr bwMode="auto">
                          <a:xfrm>
                            <a:off x="0" y="0"/>
                            <a:ext cx="4675505" cy="904875"/>
                          </a:xfrm>
                          <a:prstGeom prst="rect">
                            <a:avLst/>
                          </a:prstGeom>
                          <a:noFill/>
                          <a:ln>
                            <a:noFill/>
                          </a:ln>
                        </pic:spPr>
                      </pic:pic>
                    </a:graphicData>
                  </a:graphic>
                </wp:inline>
              </w:drawing>
            </w:r>
          </w:p>
          <w:p w14:paraId="123F4F42" w14:textId="77777777" w:rsidR="00981CE1" w:rsidRPr="00462B43" w:rsidRDefault="00981CE1" w:rsidP="002D0ED4">
            <w:pPr>
              <w:spacing w:after="0" w:line="240" w:lineRule="auto"/>
              <w:ind w:left="293" w:hanging="293"/>
              <w:rPr>
                <w:sz w:val="24"/>
                <w:szCs w:val="24"/>
              </w:rPr>
            </w:pPr>
            <w:r w:rsidRPr="00462B43">
              <w:rPr>
                <w:sz w:val="24"/>
                <w:szCs w:val="24"/>
              </w:rPr>
              <w:t xml:space="preserve">(b) </w:t>
            </w:r>
            <w:r w:rsidRPr="00462B43">
              <w:rPr>
                <w:sz w:val="24"/>
                <w:szCs w:val="24"/>
                <w:u w:val="single"/>
              </w:rPr>
              <w:t>Yes</w:t>
            </w:r>
            <w:r w:rsidRPr="00462B43">
              <w:rPr>
                <w:sz w:val="24"/>
                <w:szCs w:val="24"/>
              </w:rPr>
              <w:t>, it is very hard, but by using lasers and high pressures it can be accomplished over a very small region in space. These temperatures cannot be generated in a normal container; you must contain it by using electromagnetic forces or by the use of lasers.</w:t>
            </w:r>
          </w:p>
        </w:tc>
      </w:tr>
      <w:tr w:rsidR="00981CE1" w:rsidRPr="00CD7E5B" w14:paraId="485B5C03" w14:textId="77777777" w:rsidTr="002D0ED4">
        <w:tc>
          <w:tcPr>
            <w:tcW w:w="1037" w:type="dxa"/>
          </w:tcPr>
          <w:p w14:paraId="4E8E7845" w14:textId="77777777" w:rsidR="00981CE1" w:rsidRPr="00462B43" w:rsidRDefault="00981CE1" w:rsidP="002D0ED4">
            <w:pPr>
              <w:spacing w:after="0" w:line="240" w:lineRule="auto"/>
              <w:rPr>
                <w:sz w:val="24"/>
                <w:szCs w:val="24"/>
              </w:rPr>
            </w:pPr>
            <w:r w:rsidRPr="00462B43">
              <w:rPr>
                <w:sz w:val="24"/>
                <w:szCs w:val="24"/>
              </w:rPr>
              <w:lastRenderedPageBreak/>
              <w:t>42.</w:t>
            </w:r>
          </w:p>
        </w:tc>
        <w:tc>
          <w:tcPr>
            <w:tcW w:w="8533" w:type="dxa"/>
          </w:tcPr>
          <w:p w14:paraId="4AA8CA07" w14:textId="77777777" w:rsidR="00981CE1" w:rsidRPr="00462B43" w:rsidRDefault="00981CE1" w:rsidP="002D0ED4">
            <w:pPr>
              <w:pStyle w:val="BHeading"/>
              <w:adjustRightInd w:val="0"/>
              <w:snapToGrid w:val="0"/>
              <w:spacing w:before="200" w:after="0" w:line="240" w:lineRule="auto"/>
              <w:rPr>
                <w:rFonts w:ascii="Calibri" w:hAnsi="Calibri"/>
                <w:b w:val="0"/>
                <w:bCs/>
                <w:i/>
                <w:sz w:val="24"/>
              </w:rPr>
            </w:pPr>
            <w:r w:rsidRPr="00462B43">
              <w:rPr>
                <w:rFonts w:ascii="Calibri" w:hAnsi="Calibri"/>
                <w:bCs/>
                <w:i/>
                <w:sz w:val="24"/>
              </w:rPr>
              <w:t>Integrated Concepts</w:t>
            </w:r>
            <w:r w:rsidRPr="00462B43">
              <w:rPr>
                <w:rFonts w:ascii="Calibri" w:hAnsi="Calibri"/>
                <w:b w:val="0"/>
                <w:bCs/>
                <w:i/>
                <w:sz w:val="24"/>
              </w:rPr>
              <w:t xml:space="preserve"> (a) Estimate the years that the deuterium fuel in the oceans could supply the energy needs of the world. Assume world energy consumption to be ten times that of the United States which is </w:t>
            </w:r>
            <w:r>
              <w:rPr>
                <w:rFonts w:ascii="Calibri" w:hAnsi="Calibri"/>
                <w:b w:val="0"/>
                <w:bCs/>
                <w:i/>
                <w:noProof/>
                <w:position w:val="-6"/>
                <w:sz w:val="24"/>
              </w:rPr>
              <w:drawing>
                <wp:inline distT="0" distB="0" distL="0" distR="0" wp14:anchorId="6D193C2A" wp14:editId="7C25FCAB">
                  <wp:extent cx="461645" cy="198120"/>
                  <wp:effectExtent l="0" t="0" r="0" b="5080"/>
                  <wp:docPr id="8100" name="Picture 8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0"/>
                          <pic:cNvPicPr>
                            <a:picLocks noChangeAspect="1" noChangeArrowheads="1"/>
                          </pic:cNvPicPr>
                        </pic:nvPicPr>
                        <pic:blipFill>
                          <a:blip r:embed="rId201" cstate="print">
                            <a:extLst>
                              <a:ext uri="{28A0092B-C50C-407E-A947-70E740481C1C}">
                                <a14:useLocalDpi xmlns:a14="http://schemas.microsoft.com/office/drawing/2010/main" val="0"/>
                              </a:ext>
                            </a:extLst>
                          </a:blip>
                          <a:srcRect/>
                          <a:stretch>
                            <a:fillRect/>
                          </a:stretch>
                        </pic:blipFill>
                        <pic:spPr bwMode="auto">
                          <a:xfrm>
                            <a:off x="0" y="0"/>
                            <a:ext cx="461645" cy="198120"/>
                          </a:xfrm>
                          <a:prstGeom prst="rect">
                            <a:avLst/>
                          </a:prstGeom>
                          <a:noFill/>
                          <a:ln>
                            <a:noFill/>
                          </a:ln>
                        </pic:spPr>
                      </pic:pic>
                    </a:graphicData>
                  </a:graphic>
                </wp:inline>
              </w:drawing>
            </w:r>
            <w:r w:rsidRPr="00462B43">
              <w:rPr>
                <w:rFonts w:ascii="Calibri" w:hAnsi="Calibri"/>
                <w:b w:val="0"/>
                <w:bCs/>
                <w:i/>
                <w:sz w:val="24"/>
              </w:rPr>
              <w:t xml:space="preserve"> J/y and that the deuterium in the oceans could be converted to energy with an efficiency of 32%. You must estimate or look up the amount of water in the oceans and take the deuterium content to be 0.015% of natural hydrogen to find the mass of deuterium available. Note that approximate energy yield of deuterium is </w:t>
            </w:r>
            <w:r>
              <w:rPr>
                <w:rFonts w:ascii="Calibri" w:hAnsi="Calibri"/>
                <w:b w:val="0"/>
                <w:bCs/>
                <w:i/>
                <w:noProof/>
                <w:position w:val="-6"/>
                <w:sz w:val="24"/>
              </w:rPr>
              <w:drawing>
                <wp:inline distT="0" distB="0" distL="0" distR="0" wp14:anchorId="585B39CF" wp14:editId="3EC5A69F">
                  <wp:extent cx="659765" cy="198120"/>
                  <wp:effectExtent l="0" t="0" r="635" b="5080"/>
                  <wp:docPr id="8101" name="Picture 8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1"/>
                          <pic:cNvPicPr>
                            <a:picLocks noChangeAspect="1" noChangeArrowheads="1"/>
                          </pic:cNvPicPr>
                        </pic:nvPicPr>
                        <pic:blipFill>
                          <a:blip r:embed="rId202" cstate="print">
                            <a:extLst>
                              <a:ext uri="{28A0092B-C50C-407E-A947-70E740481C1C}">
                                <a14:useLocalDpi xmlns:a14="http://schemas.microsoft.com/office/drawing/2010/main" val="0"/>
                              </a:ext>
                            </a:extLst>
                          </a:blip>
                          <a:srcRect/>
                          <a:stretch>
                            <a:fillRect/>
                          </a:stretch>
                        </pic:blipFill>
                        <pic:spPr bwMode="auto">
                          <a:xfrm>
                            <a:off x="0" y="0"/>
                            <a:ext cx="659765" cy="198120"/>
                          </a:xfrm>
                          <a:prstGeom prst="rect">
                            <a:avLst/>
                          </a:prstGeom>
                          <a:noFill/>
                          <a:ln>
                            <a:noFill/>
                          </a:ln>
                        </pic:spPr>
                      </pic:pic>
                    </a:graphicData>
                  </a:graphic>
                </wp:inline>
              </w:drawing>
            </w:r>
            <w:r w:rsidRPr="00462B43">
              <w:rPr>
                <w:rFonts w:ascii="Calibri" w:hAnsi="Calibri"/>
                <w:b w:val="0"/>
                <w:bCs/>
                <w:i/>
                <w:sz w:val="24"/>
              </w:rPr>
              <w:t xml:space="preserve"> J/kg. </w:t>
            </w:r>
            <w:r w:rsidRPr="00462B43">
              <w:rPr>
                <w:rFonts w:ascii="Calibri" w:hAnsi="Calibri"/>
                <w:b w:val="0"/>
                <w:i/>
                <w:sz w:val="24"/>
              </w:rPr>
              <w:t>(b) Comment on how much time this is by any human measure. (It is not an unreasonable result, only an impressive one.)</w:t>
            </w:r>
          </w:p>
        </w:tc>
      </w:tr>
      <w:tr w:rsidR="00981CE1" w:rsidRPr="00543098" w14:paraId="306F2CAB" w14:textId="77777777" w:rsidTr="002D0ED4">
        <w:tc>
          <w:tcPr>
            <w:tcW w:w="1037" w:type="dxa"/>
          </w:tcPr>
          <w:p w14:paraId="73E5C763" w14:textId="77777777" w:rsidR="00981CE1" w:rsidRPr="00462B43" w:rsidRDefault="00981CE1" w:rsidP="002D0ED4">
            <w:pPr>
              <w:spacing w:after="0" w:line="240" w:lineRule="auto"/>
              <w:rPr>
                <w:sz w:val="24"/>
                <w:szCs w:val="24"/>
              </w:rPr>
            </w:pPr>
            <w:r w:rsidRPr="00462B43">
              <w:rPr>
                <w:sz w:val="24"/>
                <w:szCs w:val="24"/>
              </w:rPr>
              <w:t>Solution</w:t>
            </w:r>
          </w:p>
        </w:tc>
        <w:tc>
          <w:tcPr>
            <w:tcW w:w="8533" w:type="dxa"/>
          </w:tcPr>
          <w:p w14:paraId="511F1B2C" w14:textId="77777777" w:rsidR="00981CE1" w:rsidRPr="00462B43" w:rsidRDefault="00981CE1" w:rsidP="002D0ED4">
            <w:pPr>
              <w:spacing w:after="0" w:line="240" w:lineRule="auto"/>
              <w:ind w:left="293" w:hanging="293"/>
              <w:rPr>
                <w:sz w:val="24"/>
                <w:szCs w:val="24"/>
              </w:rPr>
            </w:pPr>
            <w:r w:rsidRPr="00462B43">
              <w:rPr>
                <w:sz w:val="24"/>
                <w:szCs w:val="24"/>
              </w:rPr>
              <w:t xml:space="preserve">(a) How much water is in the ocean? Estimate by assuming the earth is 70% covered with water, which is on average 4000 m deep (according to some references). The volume of a shell 4000 m thick is the volume of a sphere the radius of the earth </w:t>
            </w:r>
            <w:r>
              <w:rPr>
                <w:noProof/>
                <w:position w:val="-10"/>
                <w:sz w:val="24"/>
                <w:szCs w:val="24"/>
                <w:lang w:bidi="ar-SA"/>
              </w:rPr>
              <w:drawing>
                <wp:inline distT="0" distB="0" distL="0" distR="0" wp14:anchorId="3F95F53B" wp14:editId="76EDBF9B">
                  <wp:extent cx="904875" cy="226060"/>
                  <wp:effectExtent l="0" t="0" r="9525" b="2540"/>
                  <wp:docPr id="8102" name="Picture 8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2"/>
                          <pic:cNvPicPr>
                            <a:picLocks noChangeAspect="1" noChangeArrowheads="1"/>
                          </pic:cNvPicPr>
                        </pic:nvPicPr>
                        <pic:blipFill>
                          <a:blip r:embed="rId203" cstate="print">
                            <a:extLst>
                              <a:ext uri="{28A0092B-C50C-407E-A947-70E740481C1C}">
                                <a14:useLocalDpi xmlns:a14="http://schemas.microsoft.com/office/drawing/2010/main" val="0"/>
                              </a:ext>
                            </a:extLst>
                          </a:blip>
                          <a:srcRect/>
                          <a:stretch>
                            <a:fillRect/>
                          </a:stretch>
                        </pic:blipFill>
                        <pic:spPr bwMode="auto">
                          <a:xfrm>
                            <a:off x="0" y="0"/>
                            <a:ext cx="904875" cy="226060"/>
                          </a:xfrm>
                          <a:prstGeom prst="rect">
                            <a:avLst/>
                          </a:prstGeom>
                          <a:noFill/>
                          <a:ln>
                            <a:noFill/>
                          </a:ln>
                        </pic:spPr>
                      </pic:pic>
                    </a:graphicData>
                  </a:graphic>
                </wp:inline>
              </w:drawing>
            </w:r>
            <w:r w:rsidRPr="00462B43">
              <w:rPr>
                <w:sz w:val="24"/>
                <w:szCs w:val="24"/>
              </w:rPr>
              <w:t xml:space="preserve"> less the volume of a sphere of radius </w:t>
            </w:r>
            <w:r>
              <w:rPr>
                <w:noProof/>
                <w:position w:val="-10"/>
                <w:sz w:val="24"/>
                <w:szCs w:val="24"/>
                <w:lang w:bidi="ar-SA"/>
              </w:rPr>
              <w:drawing>
                <wp:inline distT="0" distB="0" distL="0" distR="0" wp14:anchorId="19DCA216" wp14:editId="4042D460">
                  <wp:extent cx="1451610" cy="226060"/>
                  <wp:effectExtent l="0" t="0" r="0" b="2540"/>
                  <wp:docPr id="8103" name="Picture 8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3"/>
                          <pic:cNvPicPr>
                            <a:picLocks noChangeAspect="1" noChangeArrowheads="1"/>
                          </pic:cNvPicPr>
                        </pic:nvPicPr>
                        <pic:blipFill>
                          <a:blip r:embed="rId204" cstate="print">
                            <a:extLst>
                              <a:ext uri="{28A0092B-C50C-407E-A947-70E740481C1C}">
                                <a14:useLocalDpi xmlns:a14="http://schemas.microsoft.com/office/drawing/2010/main" val="0"/>
                              </a:ext>
                            </a:extLst>
                          </a:blip>
                          <a:srcRect/>
                          <a:stretch>
                            <a:fillRect/>
                          </a:stretch>
                        </pic:blipFill>
                        <pic:spPr bwMode="auto">
                          <a:xfrm>
                            <a:off x="0" y="0"/>
                            <a:ext cx="1451610" cy="226060"/>
                          </a:xfrm>
                          <a:prstGeom prst="rect">
                            <a:avLst/>
                          </a:prstGeom>
                          <a:noFill/>
                          <a:ln>
                            <a:noFill/>
                          </a:ln>
                        </pic:spPr>
                      </pic:pic>
                    </a:graphicData>
                  </a:graphic>
                </wp:inline>
              </w:drawing>
            </w:r>
            <w:r w:rsidRPr="00462B43">
              <w:rPr>
                <w:sz w:val="24"/>
                <w:szCs w:val="24"/>
              </w:rPr>
              <w:t>, so</w:t>
            </w:r>
          </w:p>
          <w:p w14:paraId="31624AB7" w14:textId="77777777" w:rsidR="00981CE1" w:rsidRPr="00462B43" w:rsidRDefault="00981CE1" w:rsidP="002D0ED4">
            <w:pPr>
              <w:spacing w:after="0" w:line="240" w:lineRule="auto"/>
              <w:ind w:left="293"/>
              <w:rPr>
                <w:sz w:val="24"/>
                <w:szCs w:val="24"/>
              </w:rPr>
            </w:pPr>
            <w:r>
              <w:rPr>
                <w:noProof/>
                <w:position w:val="-24"/>
                <w:sz w:val="24"/>
                <w:szCs w:val="24"/>
                <w:lang w:bidi="ar-SA"/>
              </w:rPr>
              <w:drawing>
                <wp:inline distT="0" distB="0" distL="0" distR="0" wp14:anchorId="5EDA2B0F" wp14:editId="72B2C386">
                  <wp:extent cx="4458970" cy="386715"/>
                  <wp:effectExtent l="0" t="0" r="11430" b="0"/>
                  <wp:docPr id="8104" name="Picture 8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4"/>
                          <pic:cNvPicPr>
                            <a:picLocks noChangeAspect="1" noChangeArrowheads="1"/>
                          </pic:cNvPicPr>
                        </pic:nvPicPr>
                        <pic:blipFill>
                          <a:blip r:embed="rId205" cstate="print">
                            <a:extLst>
                              <a:ext uri="{28A0092B-C50C-407E-A947-70E740481C1C}">
                                <a14:useLocalDpi xmlns:a14="http://schemas.microsoft.com/office/drawing/2010/main" val="0"/>
                              </a:ext>
                            </a:extLst>
                          </a:blip>
                          <a:srcRect/>
                          <a:stretch>
                            <a:fillRect/>
                          </a:stretch>
                        </pic:blipFill>
                        <pic:spPr bwMode="auto">
                          <a:xfrm>
                            <a:off x="0" y="0"/>
                            <a:ext cx="4458970" cy="386715"/>
                          </a:xfrm>
                          <a:prstGeom prst="rect">
                            <a:avLst/>
                          </a:prstGeom>
                          <a:noFill/>
                          <a:ln>
                            <a:noFill/>
                          </a:ln>
                        </pic:spPr>
                      </pic:pic>
                    </a:graphicData>
                  </a:graphic>
                </wp:inline>
              </w:drawing>
            </w:r>
          </w:p>
          <w:p w14:paraId="22D91F41" w14:textId="77777777" w:rsidR="00981CE1" w:rsidRPr="00462B43" w:rsidRDefault="00981CE1" w:rsidP="002D0ED4">
            <w:pPr>
              <w:spacing w:after="0" w:line="240" w:lineRule="auto"/>
              <w:ind w:left="293"/>
              <w:rPr>
                <w:position w:val="-184"/>
                <w:sz w:val="24"/>
                <w:szCs w:val="24"/>
              </w:rPr>
            </w:pPr>
            <w:r>
              <w:rPr>
                <w:noProof/>
                <w:position w:val="-88"/>
                <w:sz w:val="24"/>
                <w:szCs w:val="24"/>
                <w:lang w:bidi="ar-SA"/>
              </w:rPr>
              <w:drawing>
                <wp:inline distT="0" distB="0" distL="0" distR="0" wp14:anchorId="4F03ED28" wp14:editId="64ADEC93">
                  <wp:extent cx="4223385" cy="1188085"/>
                  <wp:effectExtent l="0" t="0" r="0" b="5715"/>
                  <wp:docPr id="8105" name="Picture 8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5"/>
                          <pic:cNvPicPr>
                            <a:picLocks noChangeAspect="1" noChangeArrowheads="1"/>
                          </pic:cNvPicPr>
                        </pic:nvPicPr>
                        <pic:blipFill>
                          <a:blip r:embed="rId206" cstate="print">
                            <a:extLst>
                              <a:ext uri="{28A0092B-C50C-407E-A947-70E740481C1C}">
                                <a14:useLocalDpi xmlns:a14="http://schemas.microsoft.com/office/drawing/2010/main" val="0"/>
                              </a:ext>
                            </a:extLst>
                          </a:blip>
                          <a:srcRect/>
                          <a:stretch>
                            <a:fillRect/>
                          </a:stretch>
                        </pic:blipFill>
                        <pic:spPr bwMode="auto">
                          <a:xfrm>
                            <a:off x="0" y="0"/>
                            <a:ext cx="4223385" cy="1188085"/>
                          </a:xfrm>
                          <a:prstGeom prst="rect">
                            <a:avLst/>
                          </a:prstGeom>
                          <a:noFill/>
                          <a:ln>
                            <a:noFill/>
                          </a:ln>
                        </pic:spPr>
                      </pic:pic>
                    </a:graphicData>
                  </a:graphic>
                </wp:inline>
              </w:drawing>
            </w:r>
          </w:p>
          <w:p w14:paraId="7E90D31B" w14:textId="77777777" w:rsidR="00981CE1" w:rsidRPr="00462B43" w:rsidRDefault="00981CE1" w:rsidP="002D0ED4">
            <w:pPr>
              <w:spacing w:after="0" w:line="240" w:lineRule="auto"/>
              <w:ind w:left="293"/>
              <w:rPr>
                <w:sz w:val="24"/>
                <w:szCs w:val="24"/>
              </w:rPr>
            </w:pPr>
            <w:r>
              <w:rPr>
                <w:noProof/>
                <w:position w:val="-28"/>
                <w:sz w:val="24"/>
                <w:szCs w:val="24"/>
                <w:lang w:bidi="ar-SA"/>
              </w:rPr>
              <w:drawing>
                <wp:inline distT="0" distB="0" distL="0" distR="0" wp14:anchorId="7F59A375" wp14:editId="2CE0BA76">
                  <wp:extent cx="3318510" cy="443230"/>
                  <wp:effectExtent l="0" t="0" r="8890" b="0"/>
                  <wp:docPr id="8106" name="Picture 8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6"/>
                          <pic:cNvPicPr>
                            <a:picLocks noChangeAspect="1" noChangeArrowheads="1"/>
                          </pic:cNvPicPr>
                        </pic:nvPicPr>
                        <pic:blipFill>
                          <a:blip r:embed="rId207" cstate="print">
                            <a:extLst>
                              <a:ext uri="{28A0092B-C50C-407E-A947-70E740481C1C}">
                                <a14:useLocalDpi xmlns:a14="http://schemas.microsoft.com/office/drawing/2010/main" val="0"/>
                              </a:ext>
                            </a:extLst>
                          </a:blip>
                          <a:srcRect/>
                          <a:stretch>
                            <a:fillRect/>
                          </a:stretch>
                        </pic:blipFill>
                        <pic:spPr bwMode="auto">
                          <a:xfrm>
                            <a:off x="0" y="0"/>
                            <a:ext cx="3318510" cy="443230"/>
                          </a:xfrm>
                          <a:prstGeom prst="rect">
                            <a:avLst/>
                          </a:prstGeom>
                          <a:noFill/>
                          <a:ln>
                            <a:noFill/>
                          </a:ln>
                        </pic:spPr>
                      </pic:pic>
                    </a:graphicData>
                  </a:graphic>
                </wp:inline>
              </w:drawing>
            </w:r>
          </w:p>
          <w:p w14:paraId="14FFB27D" w14:textId="77777777" w:rsidR="00981CE1" w:rsidRPr="00462B43" w:rsidRDefault="00981CE1" w:rsidP="002D0ED4">
            <w:pPr>
              <w:spacing w:after="0" w:line="240" w:lineRule="auto"/>
              <w:ind w:left="293" w:hanging="293"/>
              <w:rPr>
                <w:sz w:val="24"/>
                <w:szCs w:val="24"/>
              </w:rPr>
            </w:pPr>
            <w:r w:rsidRPr="00462B43">
              <w:rPr>
                <w:sz w:val="24"/>
                <w:szCs w:val="24"/>
              </w:rPr>
              <w:t>(b) This is approximately half the lifetime of the earth and approximately 100 times longer than man has been in existence, and approximately 200,000 times the length of recorded history.</w:t>
            </w:r>
          </w:p>
        </w:tc>
      </w:tr>
    </w:tbl>
    <w:p w14:paraId="34116BFF" w14:textId="77777777" w:rsidR="00981CE1" w:rsidRDefault="00981CE1" w:rsidP="00981CE1">
      <w:pPr>
        <w:pStyle w:val="Heading1"/>
      </w:pPr>
      <w:bookmarkStart w:id="9" w:name="_Toc331405319"/>
      <w:r>
        <w:lastRenderedPageBreak/>
        <w:t>32.6 Fission</w:t>
      </w:r>
      <w:bookmarkEnd w:id="9"/>
    </w:p>
    <w:tbl>
      <w:tblPr>
        <w:tblW w:w="0" w:type="auto"/>
        <w:tblInd w:w="-65" w:type="dxa"/>
        <w:tblCellMar>
          <w:top w:w="115" w:type="dxa"/>
          <w:left w:w="115" w:type="dxa"/>
          <w:bottom w:w="115" w:type="dxa"/>
          <w:right w:w="115" w:type="dxa"/>
        </w:tblCellMar>
        <w:tblLook w:val="00A0" w:firstRow="1" w:lastRow="0" w:firstColumn="1" w:lastColumn="0" w:noHBand="0" w:noVBand="0"/>
      </w:tblPr>
      <w:tblGrid>
        <w:gridCol w:w="1037"/>
        <w:gridCol w:w="8618"/>
      </w:tblGrid>
      <w:tr w:rsidR="00981CE1" w:rsidRPr="00AB2F04" w14:paraId="09C90E71" w14:textId="77777777" w:rsidTr="002D0ED4">
        <w:tc>
          <w:tcPr>
            <w:tcW w:w="1037" w:type="dxa"/>
          </w:tcPr>
          <w:p w14:paraId="1B68E13E" w14:textId="77777777" w:rsidR="00981CE1" w:rsidRPr="00462B43" w:rsidRDefault="00981CE1" w:rsidP="002D0ED4">
            <w:pPr>
              <w:spacing w:after="0" w:line="240" w:lineRule="auto"/>
              <w:rPr>
                <w:sz w:val="24"/>
                <w:szCs w:val="24"/>
              </w:rPr>
            </w:pPr>
            <w:r w:rsidRPr="00462B43">
              <w:rPr>
                <w:sz w:val="24"/>
                <w:szCs w:val="24"/>
              </w:rPr>
              <w:t>43.</w:t>
            </w:r>
          </w:p>
        </w:tc>
        <w:tc>
          <w:tcPr>
            <w:tcW w:w="8618" w:type="dxa"/>
          </w:tcPr>
          <w:p w14:paraId="2195C591" w14:textId="77777777" w:rsidR="00981CE1" w:rsidRPr="00462B43" w:rsidRDefault="00981CE1" w:rsidP="002D0ED4">
            <w:pPr>
              <w:spacing w:after="0" w:line="240" w:lineRule="auto"/>
              <w:rPr>
                <w:sz w:val="24"/>
                <w:szCs w:val="24"/>
              </w:rPr>
            </w:pPr>
            <w:r w:rsidRPr="00462B43">
              <w:rPr>
                <w:i/>
                <w:sz w:val="24"/>
                <w:szCs w:val="24"/>
              </w:rPr>
              <w:t xml:space="preserve">(a) Calculate the energy released in the neutron-induced fission (similar to the spontaneous fission in </w:t>
            </w:r>
            <w:r w:rsidRPr="00462B43">
              <w:rPr>
                <w:i/>
                <w:color w:val="A16A19"/>
                <w:sz w:val="24"/>
                <w:szCs w:val="24"/>
              </w:rPr>
              <w:t>Example 32.3</w:t>
            </w:r>
            <w:r w:rsidRPr="00462B43">
              <w:rPr>
                <w:i/>
                <w:sz w:val="24"/>
                <w:szCs w:val="24"/>
              </w:rPr>
              <w:t>)</w:t>
            </w:r>
            <w:r w:rsidRPr="00462B43">
              <w:rPr>
                <w:i/>
                <w:position w:val="-10"/>
                <w:sz w:val="24"/>
                <w:szCs w:val="24"/>
              </w:rPr>
              <w:t xml:space="preserve"> </w:t>
            </w:r>
            <w:r>
              <w:rPr>
                <w:noProof/>
                <w:position w:val="-10"/>
                <w:sz w:val="24"/>
                <w:szCs w:val="24"/>
                <w:lang w:bidi="ar-SA"/>
              </w:rPr>
              <w:drawing>
                <wp:inline distT="0" distB="0" distL="0" distR="0" wp14:anchorId="445E1D8E" wp14:editId="69A09E82">
                  <wp:extent cx="1640205" cy="226060"/>
                  <wp:effectExtent l="0" t="0" r="10795" b="2540"/>
                  <wp:docPr id="8107" name="Picture 8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7"/>
                          <pic:cNvPicPr>
                            <a:picLocks noChangeAspect="1" noChangeArrowheads="1"/>
                          </pic:cNvPicPr>
                        </pic:nvPicPr>
                        <pic:blipFill>
                          <a:blip r:embed="rId208" cstate="print">
                            <a:extLst>
                              <a:ext uri="{28A0092B-C50C-407E-A947-70E740481C1C}">
                                <a14:useLocalDpi xmlns:a14="http://schemas.microsoft.com/office/drawing/2010/main" val="0"/>
                              </a:ext>
                            </a:extLst>
                          </a:blip>
                          <a:srcRect/>
                          <a:stretch>
                            <a:fillRect/>
                          </a:stretch>
                        </pic:blipFill>
                        <pic:spPr bwMode="auto">
                          <a:xfrm>
                            <a:off x="0" y="0"/>
                            <a:ext cx="1640205" cy="226060"/>
                          </a:xfrm>
                          <a:prstGeom prst="rect">
                            <a:avLst/>
                          </a:prstGeom>
                          <a:noFill/>
                          <a:ln>
                            <a:noFill/>
                          </a:ln>
                        </pic:spPr>
                      </pic:pic>
                    </a:graphicData>
                  </a:graphic>
                </wp:inline>
              </w:drawing>
            </w:r>
            <w:r w:rsidRPr="00462B43">
              <w:rPr>
                <w:i/>
                <w:position w:val="-6"/>
                <w:sz w:val="24"/>
                <w:szCs w:val="24"/>
              </w:rPr>
              <w:t xml:space="preserve">, </w:t>
            </w:r>
            <w:r w:rsidRPr="00462B43">
              <w:rPr>
                <w:i/>
                <w:sz w:val="24"/>
                <w:szCs w:val="24"/>
              </w:rPr>
              <w:t xml:space="preserve">given </w:t>
            </w:r>
            <w:r>
              <w:rPr>
                <w:i/>
                <w:noProof/>
                <w:position w:val="-10"/>
                <w:sz w:val="24"/>
                <w:szCs w:val="24"/>
                <w:lang w:bidi="ar-SA"/>
              </w:rPr>
              <w:drawing>
                <wp:inline distT="0" distB="0" distL="0" distR="0" wp14:anchorId="51EDDDD5" wp14:editId="2D6410D8">
                  <wp:extent cx="1423670" cy="226060"/>
                  <wp:effectExtent l="0" t="0" r="0" b="2540"/>
                  <wp:docPr id="8108" name="Picture 8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8"/>
                          <pic:cNvPicPr>
                            <a:picLocks noChangeAspect="1" noChangeArrowheads="1"/>
                          </pic:cNvPicPr>
                        </pic:nvPicPr>
                        <pic:blipFill>
                          <a:blip r:embed="rId209" cstate="print">
                            <a:extLst>
                              <a:ext uri="{28A0092B-C50C-407E-A947-70E740481C1C}">
                                <a14:useLocalDpi xmlns:a14="http://schemas.microsoft.com/office/drawing/2010/main" val="0"/>
                              </a:ext>
                            </a:extLst>
                          </a:blip>
                          <a:srcRect/>
                          <a:stretch>
                            <a:fillRect/>
                          </a:stretch>
                        </pic:blipFill>
                        <pic:spPr bwMode="auto">
                          <a:xfrm>
                            <a:off x="0" y="0"/>
                            <a:ext cx="1423670" cy="226060"/>
                          </a:xfrm>
                          <a:prstGeom prst="rect">
                            <a:avLst/>
                          </a:prstGeom>
                          <a:noFill/>
                          <a:ln>
                            <a:noFill/>
                          </a:ln>
                        </pic:spPr>
                      </pic:pic>
                    </a:graphicData>
                  </a:graphic>
                </wp:inline>
              </w:drawing>
            </w:r>
            <w:r w:rsidRPr="00462B43">
              <w:rPr>
                <w:i/>
                <w:sz w:val="24"/>
                <w:szCs w:val="24"/>
              </w:rPr>
              <w:t xml:space="preserve"> and </w:t>
            </w:r>
            <w:r>
              <w:rPr>
                <w:i/>
                <w:noProof/>
                <w:position w:val="-10"/>
                <w:sz w:val="24"/>
                <w:szCs w:val="24"/>
                <w:lang w:bidi="ar-SA"/>
              </w:rPr>
              <w:drawing>
                <wp:inline distT="0" distB="0" distL="0" distR="0" wp14:anchorId="72E6E77D" wp14:editId="1F4B8905">
                  <wp:extent cx="1395095" cy="226060"/>
                  <wp:effectExtent l="0" t="0" r="1905" b="2540"/>
                  <wp:docPr id="8109" name="Picture 8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9"/>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1395095" cy="226060"/>
                          </a:xfrm>
                          <a:prstGeom prst="rect">
                            <a:avLst/>
                          </a:prstGeom>
                          <a:noFill/>
                          <a:ln>
                            <a:noFill/>
                          </a:ln>
                        </pic:spPr>
                      </pic:pic>
                    </a:graphicData>
                  </a:graphic>
                </wp:inline>
              </w:drawing>
            </w:r>
            <w:r w:rsidRPr="00462B43">
              <w:rPr>
                <w:i/>
                <w:sz w:val="24"/>
                <w:szCs w:val="24"/>
              </w:rPr>
              <w:t>. (b) This result is about 6 M</w:t>
            </w:r>
            <w:r w:rsidRPr="00462B43">
              <w:rPr>
                <w:i/>
                <w:spacing w:val="-20"/>
                <w:sz w:val="24"/>
                <w:szCs w:val="24"/>
              </w:rPr>
              <w:t>e</w:t>
            </w:r>
            <w:r w:rsidRPr="00462B43">
              <w:rPr>
                <w:i/>
                <w:sz w:val="24"/>
                <w:szCs w:val="24"/>
              </w:rPr>
              <w:t>V greater than the result for spontaneous fission. Why? (c) Confirm that the total number of nucleons and total charge are conserved in this reaction.</w:t>
            </w:r>
          </w:p>
        </w:tc>
      </w:tr>
      <w:tr w:rsidR="00981CE1" w:rsidRPr="00CD7E5B" w14:paraId="0E87ED3E" w14:textId="77777777" w:rsidTr="002D0ED4">
        <w:tc>
          <w:tcPr>
            <w:tcW w:w="1037" w:type="dxa"/>
          </w:tcPr>
          <w:p w14:paraId="013BB276"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6A3A0F30" w14:textId="77777777" w:rsidR="00981CE1" w:rsidRPr="00462B43" w:rsidRDefault="00981CE1" w:rsidP="002D0ED4">
            <w:pPr>
              <w:spacing w:after="0" w:line="240" w:lineRule="auto"/>
              <w:rPr>
                <w:sz w:val="24"/>
                <w:szCs w:val="24"/>
              </w:rPr>
            </w:pPr>
            <w:r w:rsidRPr="00462B43">
              <w:rPr>
                <w:position w:val="50"/>
                <w:sz w:val="24"/>
                <w:szCs w:val="24"/>
              </w:rPr>
              <w:t xml:space="preserve">(a) </w:t>
            </w:r>
            <w:r>
              <w:rPr>
                <w:noProof/>
                <w:position w:val="-68"/>
                <w:sz w:val="24"/>
                <w:szCs w:val="24"/>
                <w:lang w:bidi="ar-SA"/>
              </w:rPr>
              <w:drawing>
                <wp:inline distT="0" distB="0" distL="0" distR="0" wp14:anchorId="2FD439CB" wp14:editId="7BB9E454">
                  <wp:extent cx="4486910" cy="942975"/>
                  <wp:effectExtent l="0" t="0" r="8890" b="0"/>
                  <wp:docPr id="8110" name="Picture 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0"/>
                          <pic:cNvPicPr>
                            <a:picLocks noChangeAspect="1" noChangeArrowheads="1"/>
                          </pic:cNvPicPr>
                        </pic:nvPicPr>
                        <pic:blipFill>
                          <a:blip r:embed="rId211" cstate="print">
                            <a:extLst>
                              <a:ext uri="{28A0092B-C50C-407E-A947-70E740481C1C}">
                                <a14:useLocalDpi xmlns:a14="http://schemas.microsoft.com/office/drawing/2010/main" val="0"/>
                              </a:ext>
                            </a:extLst>
                          </a:blip>
                          <a:srcRect/>
                          <a:stretch>
                            <a:fillRect/>
                          </a:stretch>
                        </pic:blipFill>
                        <pic:spPr bwMode="auto">
                          <a:xfrm>
                            <a:off x="0" y="0"/>
                            <a:ext cx="4486910" cy="942975"/>
                          </a:xfrm>
                          <a:prstGeom prst="rect">
                            <a:avLst/>
                          </a:prstGeom>
                          <a:noFill/>
                          <a:ln>
                            <a:noFill/>
                          </a:ln>
                        </pic:spPr>
                      </pic:pic>
                    </a:graphicData>
                  </a:graphic>
                </wp:inline>
              </w:drawing>
            </w:r>
          </w:p>
          <w:p w14:paraId="506598BA" w14:textId="77777777" w:rsidR="00981CE1" w:rsidRPr="00462B43" w:rsidRDefault="00981CE1" w:rsidP="002D0ED4">
            <w:pPr>
              <w:spacing w:after="0" w:line="240" w:lineRule="auto"/>
              <w:ind w:left="378" w:hanging="378"/>
              <w:rPr>
                <w:sz w:val="24"/>
                <w:szCs w:val="24"/>
              </w:rPr>
            </w:pPr>
            <w:r w:rsidRPr="00462B43">
              <w:rPr>
                <w:sz w:val="24"/>
                <w:szCs w:val="24"/>
              </w:rPr>
              <w:t xml:space="preserve">(b) The mass of </w:t>
            </w:r>
            <w:r>
              <w:rPr>
                <w:noProof/>
                <w:position w:val="-6"/>
                <w:sz w:val="24"/>
                <w:szCs w:val="24"/>
                <w:lang w:bidi="ar-SA"/>
              </w:rPr>
              <w:drawing>
                <wp:inline distT="0" distB="0" distL="0" distR="0" wp14:anchorId="25796493" wp14:editId="3D143132">
                  <wp:extent cx="367665" cy="198120"/>
                  <wp:effectExtent l="0" t="0" r="0" b="5080"/>
                  <wp:docPr id="8111" name="Picture 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1"/>
                          <pic:cNvPicPr>
                            <a:picLocks noChangeAspect="1" noChangeArrowheads="1"/>
                          </pic:cNvPicPr>
                        </pic:nvPicPr>
                        <pic:blipFill>
                          <a:blip r:embed="rId212"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sz w:val="24"/>
                <w:szCs w:val="24"/>
              </w:rPr>
              <w:t xml:space="preserve">is given in </w:t>
            </w:r>
            <w:r w:rsidRPr="00462B43">
              <w:rPr>
                <w:color w:val="984806" w:themeColor="accent6" w:themeShade="80"/>
                <w:sz w:val="24"/>
                <w:szCs w:val="24"/>
              </w:rPr>
              <w:t>Example 32.3</w:t>
            </w:r>
            <w:r w:rsidRPr="00462B43">
              <w:rPr>
                <w:sz w:val="24"/>
                <w:szCs w:val="24"/>
              </w:rPr>
              <w:t xml:space="preserve">. Because the gain of an external neutron yields about 6 MeV, this extra is about the average </w:t>
            </w:r>
            <w:r>
              <w:rPr>
                <w:noProof/>
                <w:position w:val="-24"/>
                <w:sz w:val="24"/>
                <w:szCs w:val="24"/>
                <w:lang w:bidi="ar-SA"/>
              </w:rPr>
              <w:drawing>
                <wp:inline distT="0" distB="0" distL="0" distR="0" wp14:anchorId="4AB0242E" wp14:editId="6268CA75">
                  <wp:extent cx="264160" cy="386715"/>
                  <wp:effectExtent l="0" t="0" r="0" b="0"/>
                  <wp:docPr id="8112" name="Picture 8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2"/>
                          <pic:cNvPicPr>
                            <a:picLocks noChangeAspect="1" noChangeArrowheads="1"/>
                          </pic:cNvPicPr>
                        </pic:nvPicPr>
                        <pic:blipFill>
                          <a:blip r:embed="rId213" cstate="print">
                            <a:extLst>
                              <a:ext uri="{28A0092B-C50C-407E-A947-70E740481C1C}">
                                <a14:useLocalDpi xmlns:a14="http://schemas.microsoft.com/office/drawing/2010/main" val="0"/>
                              </a:ext>
                            </a:extLst>
                          </a:blip>
                          <a:srcRect/>
                          <a:stretch>
                            <a:fillRect/>
                          </a:stretch>
                        </pic:blipFill>
                        <pic:spPr bwMode="auto">
                          <a:xfrm>
                            <a:off x="0" y="0"/>
                            <a:ext cx="264160" cy="386715"/>
                          </a:xfrm>
                          <a:prstGeom prst="rect">
                            <a:avLst/>
                          </a:prstGeom>
                          <a:noFill/>
                          <a:ln>
                            <a:noFill/>
                          </a:ln>
                        </pic:spPr>
                      </pic:pic>
                    </a:graphicData>
                  </a:graphic>
                </wp:inline>
              </w:drawing>
            </w:r>
            <w:r w:rsidRPr="00462B43">
              <w:rPr>
                <w:sz w:val="24"/>
                <w:szCs w:val="24"/>
              </w:rPr>
              <w:t xml:space="preserve"> for heavy nuclei. </w:t>
            </w:r>
          </w:p>
          <w:p w14:paraId="64A0F946" w14:textId="77777777" w:rsidR="00981CE1" w:rsidRPr="00462B43" w:rsidRDefault="00981CE1" w:rsidP="002D0ED4">
            <w:pPr>
              <w:spacing w:after="0" w:line="240" w:lineRule="auto"/>
              <w:rPr>
                <w:sz w:val="24"/>
                <w:szCs w:val="24"/>
              </w:rPr>
            </w:pPr>
            <w:r w:rsidRPr="00462B43">
              <w:rPr>
                <w:position w:val="50"/>
                <w:sz w:val="24"/>
                <w:szCs w:val="24"/>
              </w:rPr>
              <w:t>(c)</w:t>
            </w:r>
            <w:r w:rsidRPr="00462B43">
              <w:rPr>
                <w:sz w:val="24"/>
                <w:szCs w:val="24"/>
              </w:rPr>
              <w:t xml:space="preserve"> </w:t>
            </w:r>
            <w:r>
              <w:rPr>
                <w:noProof/>
                <w:position w:val="-68"/>
                <w:sz w:val="24"/>
                <w:szCs w:val="24"/>
                <w:lang w:bidi="ar-SA"/>
              </w:rPr>
              <w:drawing>
                <wp:inline distT="0" distB="0" distL="0" distR="0" wp14:anchorId="692BCADC" wp14:editId="50124A63">
                  <wp:extent cx="1904365" cy="942975"/>
                  <wp:effectExtent l="0" t="0" r="635" b="0"/>
                  <wp:docPr id="8113" name="Picture 8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3"/>
                          <pic:cNvPicPr>
                            <a:picLocks noChangeAspect="1" noChangeArrowheads="1"/>
                          </pic:cNvPicPr>
                        </pic:nvPicPr>
                        <pic:blipFill>
                          <a:blip r:embed="rId214" cstate="print">
                            <a:extLst>
                              <a:ext uri="{28A0092B-C50C-407E-A947-70E740481C1C}">
                                <a14:useLocalDpi xmlns:a14="http://schemas.microsoft.com/office/drawing/2010/main" val="0"/>
                              </a:ext>
                            </a:extLst>
                          </a:blip>
                          <a:srcRect/>
                          <a:stretch>
                            <a:fillRect/>
                          </a:stretch>
                        </pic:blipFill>
                        <pic:spPr bwMode="auto">
                          <a:xfrm>
                            <a:off x="0" y="0"/>
                            <a:ext cx="1904365" cy="942975"/>
                          </a:xfrm>
                          <a:prstGeom prst="rect">
                            <a:avLst/>
                          </a:prstGeom>
                          <a:noFill/>
                          <a:ln>
                            <a:noFill/>
                          </a:ln>
                        </pic:spPr>
                      </pic:pic>
                    </a:graphicData>
                  </a:graphic>
                </wp:inline>
              </w:drawing>
            </w:r>
          </w:p>
        </w:tc>
      </w:tr>
      <w:tr w:rsidR="00981CE1" w:rsidRPr="00543098" w14:paraId="7A72FA29" w14:textId="77777777" w:rsidTr="002D0ED4">
        <w:trPr>
          <w:cantSplit/>
        </w:trPr>
        <w:tc>
          <w:tcPr>
            <w:tcW w:w="1037" w:type="dxa"/>
          </w:tcPr>
          <w:p w14:paraId="0FA50BD7" w14:textId="77777777" w:rsidR="00981CE1" w:rsidRPr="00462B43" w:rsidRDefault="00981CE1" w:rsidP="002D0ED4">
            <w:pPr>
              <w:spacing w:after="0" w:line="240" w:lineRule="auto"/>
              <w:rPr>
                <w:sz w:val="24"/>
                <w:szCs w:val="24"/>
              </w:rPr>
            </w:pPr>
            <w:r w:rsidRPr="00462B43">
              <w:rPr>
                <w:sz w:val="24"/>
                <w:szCs w:val="24"/>
              </w:rPr>
              <w:t>44.</w:t>
            </w:r>
          </w:p>
        </w:tc>
        <w:tc>
          <w:tcPr>
            <w:tcW w:w="8618" w:type="dxa"/>
          </w:tcPr>
          <w:p w14:paraId="49C3DFF1" w14:textId="77777777" w:rsidR="00981CE1" w:rsidRPr="00462B43" w:rsidRDefault="00981CE1" w:rsidP="002D0ED4">
            <w:pPr>
              <w:spacing w:after="0" w:line="240" w:lineRule="auto"/>
              <w:rPr>
                <w:i/>
                <w:sz w:val="24"/>
                <w:szCs w:val="24"/>
              </w:rPr>
            </w:pPr>
            <w:r w:rsidRPr="00462B43">
              <w:rPr>
                <w:i/>
                <w:sz w:val="24"/>
                <w:szCs w:val="24"/>
              </w:rPr>
              <w:t xml:space="preserve">(a) Calculate the energy released in the neutron-induced fission reaction </w:t>
            </w:r>
            <w:r>
              <w:rPr>
                <w:i/>
                <w:noProof/>
                <w:position w:val="-10"/>
                <w:sz w:val="24"/>
                <w:szCs w:val="24"/>
                <w:lang w:bidi="ar-SA"/>
              </w:rPr>
              <w:drawing>
                <wp:inline distT="0" distB="0" distL="0" distR="0" wp14:anchorId="68BCAA74" wp14:editId="28E412F6">
                  <wp:extent cx="1640205" cy="226060"/>
                  <wp:effectExtent l="0" t="0" r="10795" b="2540"/>
                  <wp:docPr id="8114" name="Picture 8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4"/>
                          <pic:cNvPicPr>
                            <a:picLocks noChangeAspect="1" noChangeArrowheads="1"/>
                          </pic:cNvPicPr>
                        </pic:nvPicPr>
                        <pic:blipFill>
                          <a:blip r:embed="rId215" cstate="print">
                            <a:extLst>
                              <a:ext uri="{28A0092B-C50C-407E-A947-70E740481C1C}">
                                <a14:useLocalDpi xmlns:a14="http://schemas.microsoft.com/office/drawing/2010/main" val="0"/>
                              </a:ext>
                            </a:extLst>
                          </a:blip>
                          <a:srcRect/>
                          <a:stretch>
                            <a:fillRect/>
                          </a:stretch>
                        </pic:blipFill>
                        <pic:spPr bwMode="auto">
                          <a:xfrm>
                            <a:off x="0" y="0"/>
                            <a:ext cx="1640205" cy="226060"/>
                          </a:xfrm>
                          <a:prstGeom prst="rect">
                            <a:avLst/>
                          </a:prstGeom>
                          <a:noFill/>
                          <a:ln>
                            <a:noFill/>
                          </a:ln>
                        </pic:spPr>
                      </pic:pic>
                    </a:graphicData>
                  </a:graphic>
                </wp:inline>
              </w:drawing>
            </w:r>
            <w:r w:rsidRPr="00462B43">
              <w:rPr>
                <w:i/>
                <w:sz w:val="24"/>
                <w:szCs w:val="24"/>
              </w:rPr>
              <w:t xml:space="preserve">, given </w:t>
            </w:r>
            <w:r>
              <w:rPr>
                <w:i/>
                <w:noProof/>
                <w:position w:val="-10"/>
                <w:sz w:val="24"/>
                <w:szCs w:val="24"/>
                <w:lang w:bidi="ar-SA"/>
              </w:rPr>
              <w:drawing>
                <wp:inline distT="0" distB="0" distL="0" distR="0" wp14:anchorId="50B833A5" wp14:editId="45A21755">
                  <wp:extent cx="1451610" cy="226060"/>
                  <wp:effectExtent l="0" t="0" r="0" b="2540"/>
                  <wp:docPr id="8115" name="Picture 8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5"/>
                          <pic:cNvPicPr>
                            <a:picLocks noChangeAspect="1" noChangeArrowheads="1"/>
                          </pic:cNvPicPr>
                        </pic:nvPicPr>
                        <pic:blipFill>
                          <a:blip r:embed="rId216" cstate="print">
                            <a:extLst>
                              <a:ext uri="{28A0092B-C50C-407E-A947-70E740481C1C}">
                                <a14:useLocalDpi xmlns:a14="http://schemas.microsoft.com/office/drawing/2010/main" val="0"/>
                              </a:ext>
                            </a:extLst>
                          </a:blip>
                          <a:srcRect/>
                          <a:stretch>
                            <a:fillRect/>
                          </a:stretch>
                        </pic:blipFill>
                        <pic:spPr bwMode="auto">
                          <a:xfrm>
                            <a:off x="0" y="0"/>
                            <a:ext cx="1451610" cy="226060"/>
                          </a:xfrm>
                          <a:prstGeom prst="rect">
                            <a:avLst/>
                          </a:prstGeom>
                          <a:noFill/>
                          <a:ln>
                            <a:noFill/>
                          </a:ln>
                        </pic:spPr>
                      </pic:pic>
                    </a:graphicData>
                  </a:graphic>
                </wp:inline>
              </w:drawing>
            </w:r>
            <w:r w:rsidRPr="00462B43">
              <w:rPr>
                <w:i/>
                <w:sz w:val="24"/>
                <w:szCs w:val="24"/>
              </w:rPr>
              <w:t xml:space="preserve"> and </w:t>
            </w:r>
            <w:r>
              <w:rPr>
                <w:i/>
                <w:noProof/>
                <w:position w:val="-10"/>
                <w:sz w:val="24"/>
                <w:szCs w:val="24"/>
                <w:lang w:bidi="ar-SA"/>
              </w:rPr>
              <w:drawing>
                <wp:inline distT="0" distB="0" distL="0" distR="0" wp14:anchorId="76660246" wp14:editId="427234EF">
                  <wp:extent cx="1564640" cy="226060"/>
                  <wp:effectExtent l="0" t="0" r="10160" b="2540"/>
                  <wp:docPr id="8116" name="Picture 8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6"/>
                          <pic:cNvPicPr>
                            <a:picLocks noChangeAspect="1" noChangeArrowheads="1"/>
                          </pic:cNvPicPr>
                        </pic:nvPicPr>
                        <pic:blipFill>
                          <a:blip r:embed="rId217" cstate="print">
                            <a:extLst>
                              <a:ext uri="{28A0092B-C50C-407E-A947-70E740481C1C}">
                                <a14:useLocalDpi xmlns:a14="http://schemas.microsoft.com/office/drawing/2010/main" val="0"/>
                              </a:ext>
                            </a:extLst>
                          </a:blip>
                          <a:srcRect/>
                          <a:stretch>
                            <a:fillRect/>
                          </a:stretch>
                        </pic:blipFill>
                        <pic:spPr bwMode="auto">
                          <a:xfrm>
                            <a:off x="0" y="0"/>
                            <a:ext cx="1564640" cy="226060"/>
                          </a:xfrm>
                          <a:prstGeom prst="rect">
                            <a:avLst/>
                          </a:prstGeom>
                          <a:noFill/>
                          <a:ln>
                            <a:noFill/>
                          </a:ln>
                        </pic:spPr>
                      </pic:pic>
                    </a:graphicData>
                  </a:graphic>
                </wp:inline>
              </w:drawing>
            </w:r>
            <w:proofErr w:type="gramStart"/>
            <w:r w:rsidRPr="00462B43">
              <w:rPr>
                <w:i/>
                <w:sz w:val="24"/>
                <w:szCs w:val="24"/>
              </w:rPr>
              <w:t>.(</w:t>
            </w:r>
            <w:proofErr w:type="gramEnd"/>
            <w:r w:rsidRPr="00462B43">
              <w:rPr>
                <w:i/>
                <w:sz w:val="24"/>
                <w:szCs w:val="24"/>
              </w:rPr>
              <w:t>b) Confirm that the total number of nucleons and total charge are conserved in this reaction.</w:t>
            </w:r>
          </w:p>
        </w:tc>
      </w:tr>
      <w:tr w:rsidR="00981CE1" w:rsidRPr="00CD7E5B" w14:paraId="13D4DA20" w14:textId="77777777" w:rsidTr="002D0ED4">
        <w:tc>
          <w:tcPr>
            <w:tcW w:w="1037" w:type="dxa"/>
          </w:tcPr>
          <w:p w14:paraId="27F40064"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56BFBBCB" w14:textId="77777777" w:rsidR="00981CE1" w:rsidRPr="00462B43" w:rsidRDefault="00981CE1" w:rsidP="002D0ED4">
            <w:pPr>
              <w:spacing w:after="0" w:line="240" w:lineRule="auto"/>
              <w:rPr>
                <w:sz w:val="24"/>
                <w:szCs w:val="24"/>
              </w:rPr>
            </w:pPr>
            <w:r w:rsidRPr="00462B43">
              <w:rPr>
                <w:position w:val="50"/>
                <w:sz w:val="24"/>
                <w:szCs w:val="24"/>
              </w:rPr>
              <w:t>(a)</w:t>
            </w:r>
            <w:r w:rsidRPr="00462B43">
              <w:rPr>
                <w:sz w:val="24"/>
                <w:szCs w:val="24"/>
              </w:rPr>
              <w:t xml:space="preserve"> </w:t>
            </w:r>
            <w:r>
              <w:rPr>
                <w:noProof/>
                <w:position w:val="-68"/>
                <w:sz w:val="24"/>
                <w:szCs w:val="24"/>
                <w:lang w:bidi="ar-SA"/>
              </w:rPr>
              <w:drawing>
                <wp:inline distT="0" distB="0" distL="0" distR="0" wp14:anchorId="32659841" wp14:editId="7E8ED0DF">
                  <wp:extent cx="4223385" cy="942975"/>
                  <wp:effectExtent l="0" t="0" r="0" b="0"/>
                  <wp:docPr id="8117" name="Picture 8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7"/>
                          <pic:cNvPicPr>
                            <a:picLocks noChangeAspect="1" noChangeArrowheads="1"/>
                          </pic:cNvPicPr>
                        </pic:nvPicPr>
                        <pic:blipFill>
                          <a:blip r:embed="rId218" cstate="print">
                            <a:extLst>
                              <a:ext uri="{28A0092B-C50C-407E-A947-70E740481C1C}">
                                <a14:useLocalDpi xmlns:a14="http://schemas.microsoft.com/office/drawing/2010/main" val="0"/>
                              </a:ext>
                            </a:extLst>
                          </a:blip>
                          <a:srcRect/>
                          <a:stretch>
                            <a:fillRect/>
                          </a:stretch>
                        </pic:blipFill>
                        <pic:spPr bwMode="auto">
                          <a:xfrm>
                            <a:off x="0" y="0"/>
                            <a:ext cx="4223385" cy="942975"/>
                          </a:xfrm>
                          <a:prstGeom prst="rect">
                            <a:avLst/>
                          </a:prstGeom>
                          <a:noFill/>
                          <a:ln>
                            <a:noFill/>
                          </a:ln>
                        </pic:spPr>
                      </pic:pic>
                    </a:graphicData>
                  </a:graphic>
                </wp:inline>
              </w:drawing>
            </w:r>
          </w:p>
          <w:p w14:paraId="14942ED2" w14:textId="77777777" w:rsidR="00981CE1" w:rsidRPr="00462B43" w:rsidRDefault="00981CE1" w:rsidP="002D0ED4">
            <w:pPr>
              <w:spacing w:after="0" w:line="240" w:lineRule="auto"/>
              <w:rPr>
                <w:position w:val="20"/>
                <w:sz w:val="24"/>
                <w:szCs w:val="24"/>
              </w:rPr>
            </w:pPr>
            <w:r w:rsidRPr="00462B43">
              <w:rPr>
                <w:position w:val="20"/>
                <w:sz w:val="24"/>
                <w:szCs w:val="24"/>
              </w:rPr>
              <w:t>(b)</w:t>
            </w:r>
            <w:r>
              <w:rPr>
                <w:noProof/>
                <w:position w:val="-30"/>
                <w:sz w:val="24"/>
                <w:szCs w:val="24"/>
                <w:lang w:bidi="ar-SA"/>
              </w:rPr>
              <w:drawing>
                <wp:inline distT="0" distB="0" distL="0" distR="0" wp14:anchorId="47F0045B" wp14:editId="5DE3EEF3">
                  <wp:extent cx="2328545" cy="461645"/>
                  <wp:effectExtent l="0" t="0" r="8255" b="0"/>
                  <wp:docPr id="8118" name="Picture 8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8"/>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2328545" cy="461645"/>
                          </a:xfrm>
                          <a:prstGeom prst="rect">
                            <a:avLst/>
                          </a:prstGeom>
                          <a:noFill/>
                          <a:ln>
                            <a:noFill/>
                          </a:ln>
                        </pic:spPr>
                      </pic:pic>
                    </a:graphicData>
                  </a:graphic>
                </wp:inline>
              </w:drawing>
            </w:r>
            <w:r w:rsidRPr="00462B43">
              <w:rPr>
                <w:sz w:val="24"/>
                <w:szCs w:val="24"/>
              </w:rPr>
              <w:t xml:space="preserve"> </w:t>
            </w:r>
          </w:p>
        </w:tc>
      </w:tr>
      <w:tr w:rsidR="00981CE1" w:rsidRPr="00CD7E5B" w14:paraId="7DDACFBE" w14:textId="77777777" w:rsidTr="002D0ED4">
        <w:trPr>
          <w:cantSplit/>
        </w:trPr>
        <w:tc>
          <w:tcPr>
            <w:tcW w:w="1037" w:type="dxa"/>
          </w:tcPr>
          <w:p w14:paraId="67C0BB10" w14:textId="77777777" w:rsidR="00981CE1" w:rsidRPr="00462B43" w:rsidRDefault="00981CE1" w:rsidP="002D0ED4">
            <w:pPr>
              <w:spacing w:after="0" w:line="240" w:lineRule="auto"/>
              <w:rPr>
                <w:sz w:val="24"/>
                <w:szCs w:val="24"/>
              </w:rPr>
            </w:pPr>
            <w:r w:rsidRPr="00462B43">
              <w:rPr>
                <w:sz w:val="24"/>
                <w:szCs w:val="24"/>
              </w:rPr>
              <w:lastRenderedPageBreak/>
              <w:t>45.</w:t>
            </w:r>
          </w:p>
        </w:tc>
        <w:tc>
          <w:tcPr>
            <w:tcW w:w="8618" w:type="dxa"/>
          </w:tcPr>
          <w:p w14:paraId="67D552EA" w14:textId="77777777" w:rsidR="00981CE1" w:rsidRPr="00462B43" w:rsidRDefault="00981CE1" w:rsidP="002D0ED4">
            <w:pPr>
              <w:spacing w:after="0" w:line="240" w:lineRule="auto"/>
              <w:rPr>
                <w:sz w:val="24"/>
                <w:szCs w:val="24"/>
              </w:rPr>
            </w:pPr>
            <w:r w:rsidRPr="00462B43">
              <w:rPr>
                <w:i/>
                <w:sz w:val="24"/>
                <w:szCs w:val="24"/>
              </w:rPr>
              <w:t xml:space="preserve">(a) Calculate the energy released in the neutron-induced fission reaction </w:t>
            </w:r>
            <w:r>
              <w:rPr>
                <w:noProof/>
                <w:position w:val="-6"/>
                <w:sz w:val="24"/>
                <w:szCs w:val="24"/>
                <w:lang w:bidi="ar-SA"/>
              </w:rPr>
              <w:drawing>
                <wp:inline distT="0" distB="0" distL="0" distR="0" wp14:anchorId="0C52BC98" wp14:editId="5D19BE4D">
                  <wp:extent cx="1687195" cy="198120"/>
                  <wp:effectExtent l="0" t="0" r="0" b="5080"/>
                  <wp:docPr id="8119" name="Picture 8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9"/>
                          <pic:cNvPicPr>
                            <a:picLocks noChangeAspect="1" noChangeArrowheads="1"/>
                          </pic:cNvPicPr>
                        </pic:nvPicPr>
                        <pic:blipFill>
                          <a:blip r:embed="rId220" cstate="print">
                            <a:extLst>
                              <a:ext uri="{28A0092B-C50C-407E-A947-70E740481C1C}">
                                <a14:useLocalDpi xmlns:a14="http://schemas.microsoft.com/office/drawing/2010/main" val="0"/>
                              </a:ext>
                            </a:extLst>
                          </a:blip>
                          <a:srcRect/>
                          <a:stretch>
                            <a:fillRect/>
                          </a:stretch>
                        </pic:blipFill>
                        <pic:spPr bwMode="auto">
                          <a:xfrm>
                            <a:off x="0" y="0"/>
                            <a:ext cx="1687195" cy="198120"/>
                          </a:xfrm>
                          <a:prstGeom prst="rect">
                            <a:avLst/>
                          </a:prstGeom>
                          <a:noFill/>
                          <a:ln>
                            <a:noFill/>
                          </a:ln>
                        </pic:spPr>
                      </pic:pic>
                    </a:graphicData>
                  </a:graphic>
                </wp:inline>
              </w:drawing>
            </w:r>
            <w:r w:rsidRPr="00462B43">
              <w:rPr>
                <w:sz w:val="24"/>
                <w:szCs w:val="24"/>
              </w:rPr>
              <w:t xml:space="preserve">, </w:t>
            </w:r>
            <w:r w:rsidRPr="00462B43">
              <w:rPr>
                <w:i/>
                <w:sz w:val="24"/>
                <w:szCs w:val="24"/>
              </w:rPr>
              <w:t xml:space="preserve">given </w:t>
            </w:r>
            <w:r>
              <w:rPr>
                <w:i/>
                <w:noProof/>
                <w:position w:val="-10"/>
                <w:sz w:val="24"/>
                <w:szCs w:val="24"/>
                <w:lang w:bidi="ar-SA"/>
              </w:rPr>
              <w:drawing>
                <wp:inline distT="0" distB="0" distL="0" distR="0" wp14:anchorId="3FA67AD2" wp14:editId="70C2A4E0">
                  <wp:extent cx="1442085" cy="226060"/>
                  <wp:effectExtent l="0" t="0" r="5715" b="2540"/>
                  <wp:docPr id="8120" name="Picture 8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0"/>
                          <pic:cNvPicPr>
                            <a:picLocks noChangeAspect="1" noChangeArrowheads="1"/>
                          </pic:cNvPicPr>
                        </pic:nvPicPr>
                        <pic:blipFill>
                          <a:blip r:embed="rId221" cstate="print">
                            <a:extLst>
                              <a:ext uri="{28A0092B-C50C-407E-A947-70E740481C1C}">
                                <a14:useLocalDpi xmlns:a14="http://schemas.microsoft.com/office/drawing/2010/main" val="0"/>
                              </a:ext>
                            </a:extLst>
                          </a:blip>
                          <a:srcRect/>
                          <a:stretch>
                            <a:fillRect/>
                          </a:stretch>
                        </pic:blipFill>
                        <pic:spPr bwMode="auto">
                          <a:xfrm>
                            <a:off x="0" y="0"/>
                            <a:ext cx="1442085" cy="226060"/>
                          </a:xfrm>
                          <a:prstGeom prst="rect">
                            <a:avLst/>
                          </a:prstGeom>
                          <a:noFill/>
                          <a:ln>
                            <a:noFill/>
                          </a:ln>
                        </pic:spPr>
                      </pic:pic>
                    </a:graphicData>
                  </a:graphic>
                </wp:inline>
              </w:drawing>
            </w:r>
            <w:r w:rsidRPr="00462B43">
              <w:rPr>
                <w:i/>
                <w:sz w:val="24"/>
                <w:szCs w:val="24"/>
              </w:rPr>
              <w:t xml:space="preserve"> and </w:t>
            </w:r>
            <w:r>
              <w:rPr>
                <w:i/>
                <w:noProof/>
                <w:position w:val="-10"/>
                <w:sz w:val="24"/>
                <w:szCs w:val="24"/>
                <w:lang w:bidi="ar-SA"/>
              </w:rPr>
              <w:drawing>
                <wp:inline distT="0" distB="0" distL="0" distR="0" wp14:anchorId="763C165D" wp14:editId="7A32EAB0">
                  <wp:extent cx="1564640" cy="226060"/>
                  <wp:effectExtent l="0" t="0" r="10160" b="2540"/>
                  <wp:docPr id="8121" name="Picture 8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1"/>
                          <pic:cNvPicPr>
                            <a:picLocks noChangeAspect="1" noChangeArrowheads="1"/>
                          </pic:cNvPicPr>
                        </pic:nvPicPr>
                        <pic:blipFill>
                          <a:blip r:embed="rId222" cstate="print">
                            <a:extLst>
                              <a:ext uri="{28A0092B-C50C-407E-A947-70E740481C1C}">
                                <a14:useLocalDpi xmlns:a14="http://schemas.microsoft.com/office/drawing/2010/main" val="0"/>
                              </a:ext>
                            </a:extLst>
                          </a:blip>
                          <a:srcRect/>
                          <a:stretch>
                            <a:fillRect/>
                          </a:stretch>
                        </pic:blipFill>
                        <pic:spPr bwMode="auto">
                          <a:xfrm>
                            <a:off x="0" y="0"/>
                            <a:ext cx="1564640" cy="226060"/>
                          </a:xfrm>
                          <a:prstGeom prst="rect">
                            <a:avLst/>
                          </a:prstGeom>
                          <a:noFill/>
                          <a:ln>
                            <a:noFill/>
                          </a:ln>
                        </pic:spPr>
                      </pic:pic>
                    </a:graphicData>
                  </a:graphic>
                </wp:inline>
              </w:drawing>
            </w:r>
            <w:r w:rsidRPr="00462B43">
              <w:rPr>
                <w:i/>
                <w:sz w:val="24"/>
                <w:szCs w:val="24"/>
              </w:rPr>
              <w:t>. (b) Confirm that the total number of nucleons and total charge are conserved in this reaction.</w:t>
            </w:r>
          </w:p>
        </w:tc>
      </w:tr>
      <w:tr w:rsidR="00981CE1" w:rsidRPr="00CD7E5B" w14:paraId="0CD6E185" w14:textId="77777777" w:rsidTr="002D0ED4">
        <w:tc>
          <w:tcPr>
            <w:tcW w:w="1037" w:type="dxa"/>
          </w:tcPr>
          <w:p w14:paraId="4E60AC13"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6DB63F13" w14:textId="77777777" w:rsidR="00981CE1" w:rsidRPr="00462B43" w:rsidRDefault="00981CE1" w:rsidP="002D0ED4">
            <w:pPr>
              <w:rPr>
                <w:sz w:val="24"/>
                <w:szCs w:val="24"/>
              </w:rPr>
            </w:pPr>
            <w:r w:rsidRPr="00462B43">
              <w:rPr>
                <w:position w:val="50"/>
                <w:sz w:val="24"/>
                <w:szCs w:val="24"/>
              </w:rPr>
              <w:t>(a)</w:t>
            </w:r>
            <w:r w:rsidRPr="00462B43">
              <w:rPr>
                <w:sz w:val="24"/>
                <w:szCs w:val="24"/>
              </w:rPr>
              <w:t xml:space="preserve"> </w:t>
            </w:r>
            <w:r>
              <w:rPr>
                <w:noProof/>
                <w:position w:val="-68"/>
                <w:sz w:val="24"/>
                <w:szCs w:val="24"/>
                <w:lang w:bidi="ar-SA"/>
              </w:rPr>
              <w:drawing>
                <wp:inline distT="0" distB="0" distL="0" distR="0" wp14:anchorId="0E625A5A" wp14:editId="6E30DE46">
                  <wp:extent cx="4468495" cy="942975"/>
                  <wp:effectExtent l="0" t="0" r="1905" b="0"/>
                  <wp:docPr id="8122" name="Picture 8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2"/>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4468495" cy="942975"/>
                          </a:xfrm>
                          <a:prstGeom prst="rect">
                            <a:avLst/>
                          </a:prstGeom>
                          <a:noFill/>
                          <a:ln>
                            <a:noFill/>
                          </a:ln>
                        </pic:spPr>
                      </pic:pic>
                    </a:graphicData>
                  </a:graphic>
                </wp:inline>
              </w:drawing>
            </w:r>
          </w:p>
          <w:p w14:paraId="039EA482" w14:textId="77777777" w:rsidR="00981CE1" w:rsidRPr="00462B43" w:rsidRDefault="00981CE1" w:rsidP="002D0ED4">
            <w:pPr>
              <w:rPr>
                <w:sz w:val="24"/>
                <w:szCs w:val="24"/>
              </w:rPr>
            </w:pPr>
            <w:r w:rsidRPr="00462B43">
              <w:rPr>
                <w:position w:val="20"/>
                <w:sz w:val="24"/>
                <w:szCs w:val="24"/>
              </w:rPr>
              <w:t>(b)</w:t>
            </w:r>
            <w:r w:rsidRPr="00462B43">
              <w:rPr>
                <w:sz w:val="24"/>
                <w:szCs w:val="24"/>
              </w:rPr>
              <w:t xml:space="preserve"> </w:t>
            </w:r>
            <w:r>
              <w:rPr>
                <w:noProof/>
                <w:position w:val="-30"/>
                <w:sz w:val="24"/>
                <w:szCs w:val="24"/>
                <w:lang w:bidi="ar-SA"/>
              </w:rPr>
              <w:drawing>
                <wp:inline distT="0" distB="0" distL="0" distR="0" wp14:anchorId="63CC0A61" wp14:editId="25B71B42">
                  <wp:extent cx="2413000" cy="461645"/>
                  <wp:effectExtent l="0" t="0" r="0" b="0"/>
                  <wp:docPr id="8123" name="Picture 8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3"/>
                          <pic:cNvPicPr>
                            <a:picLocks noChangeAspect="1" noChangeArrowheads="1"/>
                          </pic:cNvPicPr>
                        </pic:nvPicPr>
                        <pic:blipFill>
                          <a:blip r:embed="rId224" cstate="print">
                            <a:extLst>
                              <a:ext uri="{28A0092B-C50C-407E-A947-70E740481C1C}">
                                <a14:useLocalDpi xmlns:a14="http://schemas.microsoft.com/office/drawing/2010/main" val="0"/>
                              </a:ext>
                            </a:extLst>
                          </a:blip>
                          <a:srcRect/>
                          <a:stretch>
                            <a:fillRect/>
                          </a:stretch>
                        </pic:blipFill>
                        <pic:spPr bwMode="auto">
                          <a:xfrm>
                            <a:off x="0" y="0"/>
                            <a:ext cx="2413000" cy="461645"/>
                          </a:xfrm>
                          <a:prstGeom prst="rect">
                            <a:avLst/>
                          </a:prstGeom>
                          <a:noFill/>
                          <a:ln>
                            <a:noFill/>
                          </a:ln>
                        </pic:spPr>
                      </pic:pic>
                    </a:graphicData>
                  </a:graphic>
                </wp:inline>
              </w:drawing>
            </w:r>
          </w:p>
          <w:p w14:paraId="7819B237" w14:textId="77777777" w:rsidR="00981CE1" w:rsidRPr="00462B43" w:rsidRDefault="00981CE1" w:rsidP="002D0ED4">
            <w:pPr>
              <w:ind w:left="378"/>
              <w:rPr>
                <w:sz w:val="24"/>
                <w:szCs w:val="24"/>
              </w:rPr>
            </w:pPr>
            <w:r w:rsidRPr="00462B43">
              <w:rPr>
                <w:sz w:val="24"/>
                <w:szCs w:val="24"/>
              </w:rPr>
              <w:t>Therefore, both the total number of nucleons and the total charge are conserved.</w:t>
            </w:r>
          </w:p>
        </w:tc>
      </w:tr>
      <w:tr w:rsidR="00981CE1" w:rsidRPr="00CD7E5B" w14:paraId="45866E41" w14:textId="77777777" w:rsidTr="002D0ED4">
        <w:tc>
          <w:tcPr>
            <w:tcW w:w="1037" w:type="dxa"/>
          </w:tcPr>
          <w:p w14:paraId="2A965068" w14:textId="77777777" w:rsidR="00981CE1" w:rsidRPr="00462B43" w:rsidRDefault="00981CE1" w:rsidP="002D0ED4">
            <w:pPr>
              <w:spacing w:after="0" w:line="240" w:lineRule="auto"/>
              <w:rPr>
                <w:sz w:val="24"/>
                <w:szCs w:val="24"/>
              </w:rPr>
            </w:pPr>
            <w:r w:rsidRPr="00462B43">
              <w:rPr>
                <w:sz w:val="24"/>
                <w:szCs w:val="24"/>
              </w:rPr>
              <w:t>46.</w:t>
            </w:r>
          </w:p>
        </w:tc>
        <w:tc>
          <w:tcPr>
            <w:tcW w:w="8618" w:type="dxa"/>
          </w:tcPr>
          <w:p w14:paraId="63977C3F" w14:textId="77777777" w:rsidR="00981CE1" w:rsidRPr="00462B43" w:rsidRDefault="00981CE1" w:rsidP="002D0ED4">
            <w:pPr>
              <w:spacing w:after="0" w:line="240" w:lineRule="auto"/>
              <w:rPr>
                <w:i/>
                <w:sz w:val="24"/>
                <w:szCs w:val="24"/>
              </w:rPr>
            </w:pPr>
            <w:r w:rsidRPr="00462B43">
              <w:rPr>
                <w:i/>
                <w:sz w:val="24"/>
                <w:szCs w:val="24"/>
              </w:rPr>
              <w:t xml:space="preserve">Confirm that each of the reactions listed for plutonium breeding just following </w:t>
            </w:r>
            <w:r w:rsidRPr="00462B43">
              <w:rPr>
                <w:i/>
                <w:color w:val="A16A19"/>
                <w:sz w:val="24"/>
                <w:szCs w:val="24"/>
              </w:rPr>
              <w:t>Example 32.4</w:t>
            </w:r>
            <w:r w:rsidRPr="00462B43">
              <w:rPr>
                <w:i/>
                <w:sz w:val="24"/>
                <w:szCs w:val="24"/>
              </w:rPr>
              <w:t xml:space="preserve"> conserves the total number of nucleons, the total charge, and electron family number.</w:t>
            </w:r>
          </w:p>
        </w:tc>
      </w:tr>
      <w:tr w:rsidR="00981CE1" w:rsidRPr="00CD7E5B" w14:paraId="5C44E7D2" w14:textId="77777777" w:rsidTr="002D0ED4">
        <w:tc>
          <w:tcPr>
            <w:tcW w:w="1037" w:type="dxa"/>
          </w:tcPr>
          <w:p w14:paraId="514086A2"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3379D895" w14:textId="77777777" w:rsidR="00981CE1" w:rsidRPr="00462B43" w:rsidRDefault="00981CE1" w:rsidP="002D0ED4">
            <w:pPr>
              <w:spacing w:after="0" w:line="240" w:lineRule="auto"/>
              <w:rPr>
                <w:sz w:val="24"/>
                <w:szCs w:val="24"/>
              </w:rPr>
            </w:pPr>
            <w:r w:rsidRPr="00462B43">
              <w:rPr>
                <w:position w:val="20"/>
                <w:sz w:val="24"/>
                <w:szCs w:val="24"/>
              </w:rPr>
              <w:t>(</w:t>
            </w:r>
            <w:proofErr w:type="spellStart"/>
            <w:r w:rsidRPr="00462B43">
              <w:rPr>
                <w:position w:val="20"/>
                <w:sz w:val="24"/>
                <w:szCs w:val="24"/>
              </w:rPr>
              <w:t>i</w:t>
            </w:r>
            <w:proofErr w:type="spellEnd"/>
            <w:r w:rsidRPr="00462B43">
              <w:rPr>
                <w:position w:val="20"/>
                <w:sz w:val="24"/>
                <w:szCs w:val="24"/>
              </w:rPr>
              <w:t>)</w:t>
            </w:r>
            <w:r w:rsidRPr="00462B43">
              <w:rPr>
                <w:sz w:val="24"/>
                <w:szCs w:val="24"/>
              </w:rPr>
              <w:t xml:space="preserve"> </w:t>
            </w:r>
            <w:r>
              <w:rPr>
                <w:noProof/>
                <w:position w:val="-30"/>
                <w:sz w:val="24"/>
                <w:szCs w:val="24"/>
                <w:lang w:bidi="ar-SA"/>
              </w:rPr>
              <w:drawing>
                <wp:inline distT="0" distB="0" distL="0" distR="0" wp14:anchorId="7C9D7BA7" wp14:editId="409DBD37">
                  <wp:extent cx="3817620" cy="461645"/>
                  <wp:effectExtent l="0" t="0" r="0" b="0"/>
                  <wp:docPr id="8124" name="Picture 8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4"/>
                          <pic:cNvPicPr>
                            <a:picLocks noChangeAspect="1" noChangeArrowheads="1"/>
                          </pic:cNvPicPr>
                        </pic:nvPicPr>
                        <pic:blipFill>
                          <a:blip r:embed="rId225" cstate="print">
                            <a:extLst>
                              <a:ext uri="{28A0092B-C50C-407E-A947-70E740481C1C}">
                                <a14:useLocalDpi xmlns:a14="http://schemas.microsoft.com/office/drawing/2010/main" val="0"/>
                              </a:ext>
                            </a:extLst>
                          </a:blip>
                          <a:srcRect/>
                          <a:stretch>
                            <a:fillRect/>
                          </a:stretch>
                        </pic:blipFill>
                        <pic:spPr bwMode="auto">
                          <a:xfrm>
                            <a:off x="0" y="0"/>
                            <a:ext cx="3817620" cy="461645"/>
                          </a:xfrm>
                          <a:prstGeom prst="rect">
                            <a:avLst/>
                          </a:prstGeom>
                          <a:noFill/>
                          <a:ln>
                            <a:noFill/>
                          </a:ln>
                        </pic:spPr>
                      </pic:pic>
                    </a:graphicData>
                  </a:graphic>
                </wp:inline>
              </w:drawing>
            </w:r>
          </w:p>
          <w:p w14:paraId="64769CE6" w14:textId="77777777" w:rsidR="00981CE1" w:rsidRPr="00462B43" w:rsidRDefault="00981CE1" w:rsidP="002D0ED4">
            <w:pPr>
              <w:spacing w:after="0" w:line="240" w:lineRule="auto"/>
              <w:rPr>
                <w:sz w:val="24"/>
                <w:szCs w:val="24"/>
              </w:rPr>
            </w:pPr>
            <w:r w:rsidRPr="00462B43">
              <w:rPr>
                <w:position w:val="20"/>
                <w:sz w:val="24"/>
                <w:szCs w:val="24"/>
              </w:rPr>
              <w:t>(ii)</w:t>
            </w:r>
            <w:r w:rsidRPr="00462B43">
              <w:rPr>
                <w:sz w:val="24"/>
                <w:szCs w:val="24"/>
              </w:rPr>
              <w:t xml:space="preserve"> </w:t>
            </w:r>
            <w:r>
              <w:rPr>
                <w:noProof/>
                <w:position w:val="-32"/>
                <w:sz w:val="24"/>
                <w:szCs w:val="24"/>
                <w:lang w:bidi="ar-SA"/>
              </w:rPr>
              <w:drawing>
                <wp:inline distT="0" distB="0" distL="0" distR="0" wp14:anchorId="7E70B115" wp14:editId="4446651F">
                  <wp:extent cx="3912235" cy="490220"/>
                  <wp:effectExtent l="0" t="0" r="0" b="0"/>
                  <wp:docPr id="8125" name="Picture 8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5"/>
                          <pic:cNvPicPr>
                            <a:picLocks noChangeAspect="1" noChangeArrowheads="1"/>
                          </pic:cNvPicPr>
                        </pic:nvPicPr>
                        <pic:blipFill>
                          <a:blip r:embed="rId226" cstate="print">
                            <a:extLst>
                              <a:ext uri="{28A0092B-C50C-407E-A947-70E740481C1C}">
                                <a14:useLocalDpi xmlns:a14="http://schemas.microsoft.com/office/drawing/2010/main" val="0"/>
                              </a:ext>
                            </a:extLst>
                          </a:blip>
                          <a:srcRect/>
                          <a:stretch>
                            <a:fillRect/>
                          </a:stretch>
                        </pic:blipFill>
                        <pic:spPr bwMode="auto">
                          <a:xfrm>
                            <a:off x="0" y="0"/>
                            <a:ext cx="3912235" cy="490220"/>
                          </a:xfrm>
                          <a:prstGeom prst="rect">
                            <a:avLst/>
                          </a:prstGeom>
                          <a:noFill/>
                          <a:ln>
                            <a:noFill/>
                          </a:ln>
                        </pic:spPr>
                      </pic:pic>
                    </a:graphicData>
                  </a:graphic>
                </wp:inline>
              </w:drawing>
            </w:r>
          </w:p>
          <w:p w14:paraId="356E1C6A" w14:textId="77777777" w:rsidR="00981CE1" w:rsidRPr="00462B43" w:rsidRDefault="00981CE1" w:rsidP="002D0ED4">
            <w:pPr>
              <w:spacing w:after="0" w:line="240" w:lineRule="auto"/>
              <w:rPr>
                <w:sz w:val="24"/>
                <w:szCs w:val="24"/>
              </w:rPr>
            </w:pPr>
            <w:r w:rsidRPr="00462B43">
              <w:rPr>
                <w:position w:val="20"/>
                <w:sz w:val="24"/>
                <w:szCs w:val="24"/>
              </w:rPr>
              <w:t>(iii)</w:t>
            </w:r>
            <w:r w:rsidRPr="00462B43">
              <w:rPr>
                <w:sz w:val="24"/>
                <w:szCs w:val="24"/>
              </w:rPr>
              <w:t xml:space="preserve"> </w:t>
            </w:r>
            <w:r>
              <w:rPr>
                <w:noProof/>
                <w:position w:val="-32"/>
                <w:sz w:val="24"/>
                <w:szCs w:val="24"/>
                <w:lang w:bidi="ar-SA"/>
              </w:rPr>
              <w:drawing>
                <wp:inline distT="0" distB="0" distL="0" distR="0" wp14:anchorId="5BA21EB7" wp14:editId="7581451E">
                  <wp:extent cx="3978275" cy="490220"/>
                  <wp:effectExtent l="0" t="0" r="9525" b="0"/>
                  <wp:docPr id="8126" name="Picture 8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6"/>
                          <pic:cNvPicPr>
                            <a:picLocks noChangeAspect="1" noChangeArrowheads="1"/>
                          </pic:cNvPicPr>
                        </pic:nvPicPr>
                        <pic:blipFill>
                          <a:blip r:embed="rId227" cstate="print">
                            <a:extLst>
                              <a:ext uri="{28A0092B-C50C-407E-A947-70E740481C1C}">
                                <a14:useLocalDpi xmlns:a14="http://schemas.microsoft.com/office/drawing/2010/main" val="0"/>
                              </a:ext>
                            </a:extLst>
                          </a:blip>
                          <a:srcRect/>
                          <a:stretch>
                            <a:fillRect/>
                          </a:stretch>
                        </pic:blipFill>
                        <pic:spPr bwMode="auto">
                          <a:xfrm>
                            <a:off x="0" y="0"/>
                            <a:ext cx="3978275" cy="490220"/>
                          </a:xfrm>
                          <a:prstGeom prst="rect">
                            <a:avLst/>
                          </a:prstGeom>
                          <a:noFill/>
                          <a:ln>
                            <a:noFill/>
                          </a:ln>
                        </pic:spPr>
                      </pic:pic>
                    </a:graphicData>
                  </a:graphic>
                </wp:inline>
              </w:drawing>
            </w:r>
          </w:p>
        </w:tc>
      </w:tr>
      <w:tr w:rsidR="00981CE1" w:rsidRPr="00CD7E5B" w14:paraId="0F501BEC" w14:textId="77777777" w:rsidTr="002D0ED4">
        <w:tc>
          <w:tcPr>
            <w:tcW w:w="1037" w:type="dxa"/>
          </w:tcPr>
          <w:p w14:paraId="5A7E50E8" w14:textId="77777777" w:rsidR="00981CE1" w:rsidRPr="00462B43" w:rsidRDefault="00981CE1" w:rsidP="002D0ED4">
            <w:pPr>
              <w:spacing w:after="0" w:line="240" w:lineRule="auto"/>
              <w:rPr>
                <w:sz w:val="24"/>
                <w:szCs w:val="24"/>
              </w:rPr>
            </w:pPr>
            <w:r w:rsidRPr="00462B43">
              <w:rPr>
                <w:sz w:val="24"/>
                <w:szCs w:val="24"/>
              </w:rPr>
              <w:t>47.</w:t>
            </w:r>
          </w:p>
        </w:tc>
        <w:tc>
          <w:tcPr>
            <w:tcW w:w="8618" w:type="dxa"/>
          </w:tcPr>
          <w:p w14:paraId="3AF2CA85" w14:textId="77777777" w:rsidR="00981CE1" w:rsidRPr="00462B43" w:rsidRDefault="00981CE1" w:rsidP="002D0ED4">
            <w:pPr>
              <w:spacing w:after="0" w:line="240" w:lineRule="auto"/>
              <w:rPr>
                <w:i/>
                <w:sz w:val="24"/>
                <w:szCs w:val="24"/>
              </w:rPr>
            </w:pPr>
            <w:r w:rsidRPr="00462B43">
              <w:rPr>
                <w:i/>
                <w:sz w:val="24"/>
                <w:szCs w:val="24"/>
              </w:rPr>
              <w:t xml:space="preserve">Breeding plutonium produces energy even before any plutonium is </w:t>
            </w:r>
            <w:proofErr w:type="spellStart"/>
            <w:r w:rsidRPr="00462B43">
              <w:rPr>
                <w:i/>
                <w:sz w:val="24"/>
                <w:szCs w:val="24"/>
              </w:rPr>
              <w:t>fissioned</w:t>
            </w:r>
            <w:proofErr w:type="spellEnd"/>
            <w:r w:rsidRPr="00462B43">
              <w:rPr>
                <w:i/>
                <w:sz w:val="24"/>
                <w:szCs w:val="24"/>
              </w:rPr>
              <w:t xml:space="preserve">. (The primary purpose of the four nuclear reactors at Chernobyl was breeding plutonium for weapons. Electrical power was a by-product used by the civilian population.) Calculate the energy produced in each of the reactions listed for plutonium breeding just following </w:t>
            </w:r>
            <w:r w:rsidRPr="00462B43">
              <w:rPr>
                <w:i/>
                <w:color w:val="A16A19"/>
                <w:sz w:val="24"/>
                <w:szCs w:val="24"/>
              </w:rPr>
              <w:t>Example 32.4</w:t>
            </w:r>
            <w:r w:rsidRPr="00462B43">
              <w:rPr>
                <w:i/>
                <w:sz w:val="24"/>
                <w:szCs w:val="24"/>
              </w:rPr>
              <w:t xml:space="preserve">. The pertinent masses are </w:t>
            </w:r>
            <w:r>
              <w:rPr>
                <w:i/>
                <w:noProof/>
                <w:position w:val="-10"/>
                <w:sz w:val="24"/>
                <w:szCs w:val="24"/>
                <w:lang w:bidi="ar-SA"/>
              </w:rPr>
              <w:drawing>
                <wp:inline distT="0" distB="0" distL="0" distR="0" wp14:anchorId="7B458CA7" wp14:editId="3631CD24">
                  <wp:extent cx="1527175" cy="226060"/>
                  <wp:effectExtent l="0" t="0" r="0" b="2540"/>
                  <wp:docPr id="8127" name="Picture 8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7"/>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1527175" cy="226060"/>
                          </a:xfrm>
                          <a:prstGeom prst="rect">
                            <a:avLst/>
                          </a:prstGeom>
                          <a:noFill/>
                          <a:ln>
                            <a:noFill/>
                          </a:ln>
                        </pic:spPr>
                      </pic:pic>
                    </a:graphicData>
                  </a:graphic>
                </wp:inline>
              </w:drawing>
            </w:r>
            <w:r w:rsidRPr="00462B43">
              <w:rPr>
                <w:i/>
                <w:sz w:val="24"/>
                <w:szCs w:val="24"/>
              </w:rPr>
              <w:t xml:space="preserve">, </w:t>
            </w:r>
            <w:r>
              <w:rPr>
                <w:i/>
                <w:noProof/>
                <w:position w:val="-10"/>
                <w:sz w:val="24"/>
                <w:szCs w:val="24"/>
                <w:lang w:bidi="ar-SA"/>
              </w:rPr>
              <w:drawing>
                <wp:inline distT="0" distB="0" distL="0" distR="0" wp14:anchorId="2F97BC44" wp14:editId="6B1E3C8A">
                  <wp:extent cx="1602740" cy="226060"/>
                  <wp:effectExtent l="0" t="0" r="0" b="2540"/>
                  <wp:docPr id="8128" name="Picture 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8"/>
                          <pic:cNvPicPr>
                            <a:picLocks noChangeAspect="1" noChangeArrowheads="1"/>
                          </pic:cNvPicPr>
                        </pic:nvPicPr>
                        <pic:blipFill>
                          <a:blip r:embed="rId229" cstate="print">
                            <a:extLst>
                              <a:ext uri="{28A0092B-C50C-407E-A947-70E740481C1C}">
                                <a14:useLocalDpi xmlns:a14="http://schemas.microsoft.com/office/drawing/2010/main" val="0"/>
                              </a:ext>
                            </a:extLst>
                          </a:blip>
                          <a:srcRect/>
                          <a:stretch>
                            <a:fillRect/>
                          </a:stretch>
                        </pic:blipFill>
                        <pic:spPr bwMode="auto">
                          <a:xfrm>
                            <a:off x="0" y="0"/>
                            <a:ext cx="1602740" cy="226060"/>
                          </a:xfrm>
                          <a:prstGeom prst="rect">
                            <a:avLst/>
                          </a:prstGeom>
                          <a:noFill/>
                          <a:ln>
                            <a:noFill/>
                          </a:ln>
                        </pic:spPr>
                      </pic:pic>
                    </a:graphicData>
                  </a:graphic>
                </wp:inline>
              </w:drawing>
            </w:r>
            <w:r w:rsidRPr="00462B43">
              <w:rPr>
                <w:i/>
                <w:sz w:val="24"/>
                <w:szCs w:val="24"/>
              </w:rPr>
              <w:t xml:space="preserve">, and </w:t>
            </w:r>
            <w:r>
              <w:rPr>
                <w:i/>
                <w:noProof/>
                <w:position w:val="-10"/>
                <w:sz w:val="24"/>
                <w:szCs w:val="24"/>
                <w:lang w:bidi="ar-SA"/>
              </w:rPr>
              <w:drawing>
                <wp:inline distT="0" distB="0" distL="0" distR="0" wp14:anchorId="0205710C" wp14:editId="25CE9707">
                  <wp:extent cx="1593215" cy="226060"/>
                  <wp:effectExtent l="0" t="0" r="6985" b="2540"/>
                  <wp:docPr id="8129" name="Picture 8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9"/>
                          <pic:cNvPicPr>
                            <a:picLocks noChangeAspect="1" noChangeArrowheads="1"/>
                          </pic:cNvPicPr>
                        </pic:nvPicPr>
                        <pic:blipFill>
                          <a:blip r:embed="rId230" cstate="print">
                            <a:extLst>
                              <a:ext uri="{28A0092B-C50C-407E-A947-70E740481C1C}">
                                <a14:useLocalDpi xmlns:a14="http://schemas.microsoft.com/office/drawing/2010/main" val="0"/>
                              </a:ext>
                            </a:extLst>
                          </a:blip>
                          <a:srcRect/>
                          <a:stretch>
                            <a:fillRect/>
                          </a:stretch>
                        </pic:blipFill>
                        <pic:spPr bwMode="auto">
                          <a:xfrm>
                            <a:off x="0" y="0"/>
                            <a:ext cx="1593215" cy="226060"/>
                          </a:xfrm>
                          <a:prstGeom prst="rect">
                            <a:avLst/>
                          </a:prstGeom>
                          <a:noFill/>
                          <a:ln>
                            <a:noFill/>
                          </a:ln>
                        </pic:spPr>
                      </pic:pic>
                    </a:graphicData>
                  </a:graphic>
                </wp:inline>
              </w:drawing>
            </w:r>
            <w:r w:rsidRPr="00462B43">
              <w:rPr>
                <w:i/>
                <w:sz w:val="24"/>
                <w:szCs w:val="24"/>
              </w:rPr>
              <w:t>.</w:t>
            </w:r>
          </w:p>
        </w:tc>
      </w:tr>
      <w:tr w:rsidR="00981CE1" w:rsidRPr="00CD7E5B" w14:paraId="7CD873A0" w14:textId="77777777" w:rsidTr="002D0ED4">
        <w:tc>
          <w:tcPr>
            <w:tcW w:w="1037" w:type="dxa"/>
          </w:tcPr>
          <w:p w14:paraId="0F4BEAC7" w14:textId="77777777" w:rsidR="00981CE1" w:rsidRPr="00462B43" w:rsidRDefault="00981CE1" w:rsidP="002D0ED4">
            <w:pPr>
              <w:spacing w:after="0" w:line="240" w:lineRule="auto"/>
              <w:rPr>
                <w:sz w:val="24"/>
                <w:szCs w:val="24"/>
              </w:rPr>
            </w:pPr>
            <w:r w:rsidRPr="00462B43">
              <w:rPr>
                <w:sz w:val="24"/>
                <w:szCs w:val="24"/>
              </w:rPr>
              <w:lastRenderedPageBreak/>
              <w:t>Solution</w:t>
            </w:r>
          </w:p>
        </w:tc>
        <w:tc>
          <w:tcPr>
            <w:tcW w:w="8618" w:type="dxa"/>
          </w:tcPr>
          <w:p w14:paraId="6E7A970D" w14:textId="77777777" w:rsidR="00981CE1" w:rsidRPr="00462B43" w:rsidRDefault="00981CE1" w:rsidP="002D0ED4">
            <w:pPr>
              <w:spacing w:after="0" w:line="240" w:lineRule="auto"/>
              <w:rPr>
                <w:sz w:val="24"/>
                <w:szCs w:val="24"/>
              </w:rPr>
            </w:pPr>
            <w:r w:rsidRPr="00462B43">
              <w:rPr>
                <w:position w:val="40"/>
                <w:sz w:val="24"/>
                <w:szCs w:val="24"/>
              </w:rPr>
              <w:t>(</w:t>
            </w:r>
            <w:proofErr w:type="spellStart"/>
            <w:r w:rsidRPr="00462B43">
              <w:rPr>
                <w:position w:val="40"/>
                <w:sz w:val="24"/>
                <w:szCs w:val="24"/>
              </w:rPr>
              <w:t>i</w:t>
            </w:r>
            <w:proofErr w:type="spellEnd"/>
            <w:r w:rsidRPr="00462B43">
              <w:rPr>
                <w:position w:val="40"/>
                <w:sz w:val="24"/>
                <w:szCs w:val="24"/>
              </w:rPr>
              <w:t>)</w:t>
            </w:r>
            <w:r w:rsidRPr="00462B43">
              <w:rPr>
                <w:sz w:val="24"/>
                <w:szCs w:val="24"/>
              </w:rPr>
              <w:t xml:space="preserve"> </w:t>
            </w:r>
            <w:r>
              <w:rPr>
                <w:noProof/>
                <w:position w:val="-46"/>
                <w:sz w:val="24"/>
                <w:szCs w:val="24"/>
                <w:lang w:bidi="ar-SA"/>
              </w:rPr>
              <w:drawing>
                <wp:inline distT="0" distB="0" distL="0" distR="0" wp14:anchorId="0184ADD5" wp14:editId="5A0D7707">
                  <wp:extent cx="4647565" cy="725805"/>
                  <wp:effectExtent l="0" t="0" r="635" b="10795"/>
                  <wp:docPr id="8130" name="Picture 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0"/>
                          <pic:cNvPicPr>
                            <a:picLocks noChangeAspect="1" noChangeArrowheads="1"/>
                          </pic:cNvPicPr>
                        </pic:nvPicPr>
                        <pic:blipFill>
                          <a:blip r:embed="rId231" cstate="print">
                            <a:extLst>
                              <a:ext uri="{28A0092B-C50C-407E-A947-70E740481C1C}">
                                <a14:useLocalDpi xmlns:a14="http://schemas.microsoft.com/office/drawing/2010/main" val="0"/>
                              </a:ext>
                            </a:extLst>
                          </a:blip>
                          <a:srcRect/>
                          <a:stretch>
                            <a:fillRect/>
                          </a:stretch>
                        </pic:blipFill>
                        <pic:spPr bwMode="auto">
                          <a:xfrm>
                            <a:off x="0" y="0"/>
                            <a:ext cx="4647565" cy="725805"/>
                          </a:xfrm>
                          <a:prstGeom prst="rect">
                            <a:avLst/>
                          </a:prstGeom>
                          <a:noFill/>
                          <a:ln>
                            <a:noFill/>
                          </a:ln>
                        </pic:spPr>
                      </pic:pic>
                    </a:graphicData>
                  </a:graphic>
                </wp:inline>
              </w:drawing>
            </w:r>
          </w:p>
          <w:p w14:paraId="7001C7DA" w14:textId="77777777" w:rsidR="00981CE1" w:rsidRPr="00462B43" w:rsidRDefault="00981CE1" w:rsidP="002D0ED4">
            <w:pPr>
              <w:spacing w:after="0" w:line="240" w:lineRule="auto"/>
              <w:rPr>
                <w:sz w:val="24"/>
                <w:szCs w:val="24"/>
              </w:rPr>
            </w:pPr>
            <w:r w:rsidRPr="00462B43">
              <w:rPr>
                <w:position w:val="30"/>
                <w:sz w:val="24"/>
                <w:szCs w:val="24"/>
              </w:rPr>
              <w:t>(ii)</w:t>
            </w:r>
            <w:r w:rsidRPr="00462B43">
              <w:rPr>
                <w:sz w:val="24"/>
                <w:szCs w:val="24"/>
              </w:rPr>
              <w:t xml:space="preserve"> </w:t>
            </w:r>
            <w:r>
              <w:rPr>
                <w:noProof/>
                <w:position w:val="-46"/>
                <w:sz w:val="24"/>
                <w:szCs w:val="24"/>
                <w:lang w:bidi="ar-SA"/>
              </w:rPr>
              <w:drawing>
                <wp:inline distT="0" distB="0" distL="0" distR="0" wp14:anchorId="519C3FA7" wp14:editId="7242D57D">
                  <wp:extent cx="4591050" cy="706755"/>
                  <wp:effectExtent l="0" t="0" r="6350" b="4445"/>
                  <wp:docPr id="8131" name="Picture 8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1"/>
                          <pic:cNvPicPr>
                            <a:picLocks noChangeAspect="1" noChangeArrowheads="1"/>
                          </pic:cNvPicPr>
                        </pic:nvPicPr>
                        <pic:blipFill>
                          <a:blip r:embed="rId232" cstate="print">
                            <a:extLst>
                              <a:ext uri="{28A0092B-C50C-407E-A947-70E740481C1C}">
                                <a14:useLocalDpi xmlns:a14="http://schemas.microsoft.com/office/drawing/2010/main" val="0"/>
                              </a:ext>
                            </a:extLst>
                          </a:blip>
                          <a:srcRect/>
                          <a:stretch>
                            <a:fillRect/>
                          </a:stretch>
                        </pic:blipFill>
                        <pic:spPr bwMode="auto">
                          <a:xfrm>
                            <a:off x="0" y="0"/>
                            <a:ext cx="4591050" cy="706755"/>
                          </a:xfrm>
                          <a:prstGeom prst="rect">
                            <a:avLst/>
                          </a:prstGeom>
                          <a:noFill/>
                          <a:ln>
                            <a:noFill/>
                          </a:ln>
                        </pic:spPr>
                      </pic:pic>
                    </a:graphicData>
                  </a:graphic>
                </wp:inline>
              </w:drawing>
            </w:r>
          </w:p>
          <w:p w14:paraId="0F5CF966" w14:textId="77777777" w:rsidR="00981CE1" w:rsidRPr="00462B43" w:rsidRDefault="00981CE1" w:rsidP="002D0ED4">
            <w:pPr>
              <w:spacing w:after="0" w:line="240" w:lineRule="auto"/>
              <w:rPr>
                <w:sz w:val="24"/>
                <w:szCs w:val="24"/>
              </w:rPr>
            </w:pPr>
            <w:r w:rsidRPr="00462B43">
              <w:rPr>
                <w:position w:val="30"/>
                <w:sz w:val="24"/>
                <w:szCs w:val="24"/>
              </w:rPr>
              <w:t>(iii)</w:t>
            </w:r>
            <w:r w:rsidRPr="00462B43">
              <w:rPr>
                <w:sz w:val="24"/>
                <w:szCs w:val="24"/>
              </w:rPr>
              <w:t xml:space="preserve"> </w:t>
            </w:r>
            <w:r>
              <w:rPr>
                <w:noProof/>
                <w:position w:val="-46"/>
                <w:sz w:val="24"/>
                <w:szCs w:val="24"/>
                <w:lang w:bidi="ar-SA"/>
              </w:rPr>
              <w:drawing>
                <wp:inline distT="0" distB="0" distL="0" distR="0" wp14:anchorId="090504DD" wp14:editId="20984DDB">
                  <wp:extent cx="4647565" cy="706755"/>
                  <wp:effectExtent l="0" t="0" r="635" b="4445"/>
                  <wp:docPr id="8132" name="Picture 8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2"/>
                          <pic:cNvPicPr>
                            <a:picLocks noChangeAspect="1" noChangeArrowheads="1"/>
                          </pic:cNvPicPr>
                        </pic:nvPicPr>
                        <pic:blipFill>
                          <a:blip r:embed="rId233" cstate="print">
                            <a:extLst>
                              <a:ext uri="{28A0092B-C50C-407E-A947-70E740481C1C}">
                                <a14:useLocalDpi xmlns:a14="http://schemas.microsoft.com/office/drawing/2010/main" val="0"/>
                              </a:ext>
                            </a:extLst>
                          </a:blip>
                          <a:srcRect/>
                          <a:stretch>
                            <a:fillRect/>
                          </a:stretch>
                        </pic:blipFill>
                        <pic:spPr bwMode="auto">
                          <a:xfrm>
                            <a:off x="0" y="0"/>
                            <a:ext cx="4647565" cy="706755"/>
                          </a:xfrm>
                          <a:prstGeom prst="rect">
                            <a:avLst/>
                          </a:prstGeom>
                          <a:noFill/>
                          <a:ln>
                            <a:noFill/>
                          </a:ln>
                        </pic:spPr>
                      </pic:pic>
                    </a:graphicData>
                  </a:graphic>
                </wp:inline>
              </w:drawing>
            </w:r>
          </w:p>
        </w:tc>
      </w:tr>
      <w:tr w:rsidR="00981CE1" w:rsidRPr="00CD7E5B" w14:paraId="2E9038AD" w14:textId="77777777" w:rsidTr="002D0ED4">
        <w:tc>
          <w:tcPr>
            <w:tcW w:w="1037" w:type="dxa"/>
          </w:tcPr>
          <w:p w14:paraId="16D8BC76" w14:textId="77777777" w:rsidR="00981CE1" w:rsidRPr="00462B43" w:rsidRDefault="00981CE1" w:rsidP="002D0ED4">
            <w:pPr>
              <w:spacing w:after="0" w:line="240" w:lineRule="auto"/>
              <w:rPr>
                <w:sz w:val="24"/>
                <w:szCs w:val="24"/>
              </w:rPr>
            </w:pPr>
            <w:r w:rsidRPr="00462B43">
              <w:rPr>
                <w:sz w:val="24"/>
                <w:szCs w:val="24"/>
              </w:rPr>
              <w:t>48.</w:t>
            </w:r>
          </w:p>
        </w:tc>
        <w:tc>
          <w:tcPr>
            <w:tcW w:w="8618" w:type="dxa"/>
          </w:tcPr>
          <w:p w14:paraId="13C2ADBF" w14:textId="77777777" w:rsidR="00981CE1" w:rsidRPr="00462B43" w:rsidRDefault="00981CE1" w:rsidP="002D0ED4">
            <w:pPr>
              <w:spacing w:after="0" w:line="240" w:lineRule="auto"/>
              <w:rPr>
                <w:position w:val="40"/>
                <w:sz w:val="24"/>
                <w:szCs w:val="24"/>
              </w:rPr>
            </w:pPr>
            <w:r w:rsidRPr="00462B43">
              <w:rPr>
                <w:i/>
                <w:sz w:val="24"/>
                <w:szCs w:val="24"/>
              </w:rPr>
              <w:t xml:space="preserve">The naturally occurring radioactive isotope </w:t>
            </w:r>
            <w:r>
              <w:rPr>
                <w:i/>
                <w:noProof/>
                <w:position w:val="-4"/>
                <w:sz w:val="24"/>
                <w:szCs w:val="24"/>
                <w:lang w:bidi="ar-SA"/>
              </w:rPr>
              <w:drawing>
                <wp:inline distT="0" distB="0" distL="0" distR="0" wp14:anchorId="0DEF8D8C" wp14:editId="3A15F62C">
                  <wp:extent cx="377190" cy="188595"/>
                  <wp:effectExtent l="0" t="0" r="3810" b="0"/>
                  <wp:docPr id="8133" name="Picture 8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3"/>
                          <pic:cNvPicPr>
                            <a:picLocks noChangeAspect="1" noChangeArrowheads="1"/>
                          </pic:cNvPicPr>
                        </pic:nvPicPr>
                        <pic:blipFill>
                          <a:blip r:embed="rId234" cstate="print">
                            <a:extLst>
                              <a:ext uri="{28A0092B-C50C-407E-A947-70E740481C1C}">
                                <a14:useLocalDpi xmlns:a14="http://schemas.microsoft.com/office/drawing/2010/main" val="0"/>
                              </a:ext>
                            </a:extLst>
                          </a:blip>
                          <a:srcRect/>
                          <a:stretch>
                            <a:fillRect/>
                          </a:stretch>
                        </pic:blipFill>
                        <pic:spPr bwMode="auto">
                          <a:xfrm>
                            <a:off x="0" y="0"/>
                            <a:ext cx="377190" cy="188595"/>
                          </a:xfrm>
                          <a:prstGeom prst="rect">
                            <a:avLst/>
                          </a:prstGeom>
                          <a:noFill/>
                          <a:ln>
                            <a:noFill/>
                          </a:ln>
                        </pic:spPr>
                      </pic:pic>
                    </a:graphicData>
                  </a:graphic>
                </wp:inline>
              </w:drawing>
            </w:r>
            <w:r w:rsidRPr="00462B43">
              <w:rPr>
                <w:i/>
                <w:sz w:val="24"/>
                <w:szCs w:val="24"/>
              </w:rPr>
              <w:t xml:space="preserve"> does not make good fission fuel, because it has an even number of neutrons; however, it can be bred into a suitable fuel (much as </w:t>
            </w:r>
            <w:r>
              <w:rPr>
                <w:i/>
                <w:noProof/>
                <w:position w:val="-6"/>
                <w:sz w:val="24"/>
                <w:szCs w:val="24"/>
                <w:lang w:bidi="ar-SA"/>
              </w:rPr>
              <w:drawing>
                <wp:inline distT="0" distB="0" distL="0" distR="0" wp14:anchorId="7791C64E" wp14:editId="2E7193C0">
                  <wp:extent cx="311150" cy="198120"/>
                  <wp:effectExtent l="0" t="0" r="0" b="5080"/>
                  <wp:docPr id="8134" name="Picture 8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4"/>
                          <pic:cNvPicPr>
                            <a:picLocks noChangeAspect="1" noChangeArrowheads="1"/>
                          </pic:cNvPicPr>
                        </pic:nvPicPr>
                        <pic:blipFill>
                          <a:blip r:embed="rId235"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462B43">
              <w:rPr>
                <w:i/>
                <w:sz w:val="24"/>
                <w:szCs w:val="24"/>
              </w:rPr>
              <w:t xml:space="preserve"> is bred into </w:t>
            </w:r>
            <w:r>
              <w:rPr>
                <w:i/>
                <w:noProof/>
                <w:position w:val="-4"/>
                <w:sz w:val="24"/>
                <w:szCs w:val="24"/>
                <w:lang w:bidi="ar-SA"/>
              </w:rPr>
              <w:drawing>
                <wp:inline distT="0" distB="0" distL="0" distR="0" wp14:anchorId="563DF880" wp14:editId="227338D8">
                  <wp:extent cx="292100" cy="188595"/>
                  <wp:effectExtent l="0" t="0" r="12700" b="0"/>
                  <wp:docPr id="8135" name="Picture 8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5"/>
                          <pic:cNvPicPr>
                            <a:picLocks noChangeAspect="1" noChangeArrowheads="1"/>
                          </pic:cNvPicPr>
                        </pic:nvPicPr>
                        <pic:blipFill>
                          <a:blip r:embed="rId236" cstate="print">
                            <a:extLst>
                              <a:ext uri="{28A0092B-C50C-407E-A947-70E740481C1C}">
                                <a14:useLocalDpi xmlns:a14="http://schemas.microsoft.com/office/drawing/2010/main" val="0"/>
                              </a:ext>
                            </a:extLst>
                          </a:blip>
                          <a:srcRect/>
                          <a:stretch>
                            <a:fillRect/>
                          </a:stretch>
                        </pic:blipFill>
                        <pic:spPr bwMode="auto">
                          <a:xfrm>
                            <a:off x="0" y="0"/>
                            <a:ext cx="292100" cy="188595"/>
                          </a:xfrm>
                          <a:prstGeom prst="rect">
                            <a:avLst/>
                          </a:prstGeom>
                          <a:noFill/>
                          <a:ln>
                            <a:noFill/>
                          </a:ln>
                        </pic:spPr>
                      </pic:pic>
                    </a:graphicData>
                  </a:graphic>
                </wp:inline>
              </w:drawing>
            </w:r>
            <w:r w:rsidRPr="00462B43">
              <w:rPr>
                <w:i/>
                <w:sz w:val="24"/>
                <w:szCs w:val="24"/>
              </w:rPr>
              <w:t xml:space="preserve">). (a) What are </w:t>
            </w:r>
            <w:r>
              <w:rPr>
                <w:i/>
                <w:noProof/>
                <w:position w:val="-4"/>
                <w:sz w:val="24"/>
                <w:szCs w:val="24"/>
                <w:lang w:bidi="ar-SA"/>
              </w:rPr>
              <w:drawing>
                <wp:inline distT="0" distB="0" distL="0" distR="0" wp14:anchorId="395870FD" wp14:editId="10F36E6F">
                  <wp:extent cx="151130" cy="160020"/>
                  <wp:effectExtent l="0" t="0" r="1270" b="0"/>
                  <wp:docPr id="8136" name="Picture 8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6"/>
                          <pic:cNvPicPr>
                            <a:picLocks noChangeAspect="1" noChangeArrowheads="1"/>
                          </pic:cNvPicPr>
                        </pic:nvPicPr>
                        <pic:blipFill>
                          <a:blip r:embed="rId237" cstate="print">
                            <a:extLst>
                              <a:ext uri="{28A0092B-C50C-407E-A947-70E740481C1C}">
                                <a14:useLocalDpi xmlns:a14="http://schemas.microsoft.com/office/drawing/2010/main" val="0"/>
                              </a:ext>
                            </a:extLst>
                          </a:blip>
                          <a:srcRect/>
                          <a:stretch>
                            <a:fillRect/>
                          </a:stretch>
                        </pic:blipFill>
                        <pic:spPr bwMode="auto">
                          <a:xfrm>
                            <a:off x="0" y="0"/>
                            <a:ext cx="151130" cy="160020"/>
                          </a:xfrm>
                          <a:prstGeom prst="rect">
                            <a:avLst/>
                          </a:prstGeom>
                          <a:noFill/>
                          <a:ln>
                            <a:noFill/>
                          </a:ln>
                        </pic:spPr>
                      </pic:pic>
                    </a:graphicData>
                  </a:graphic>
                </wp:inline>
              </w:drawing>
            </w:r>
            <w:r w:rsidRPr="00462B43">
              <w:rPr>
                <w:i/>
                <w:sz w:val="24"/>
                <w:szCs w:val="24"/>
              </w:rPr>
              <w:t>and</w:t>
            </w:r>
            <w:r>
              <w:rPr>
                <w:i/>
                <w:noProof/>
                <w:position w:val="-6"/>
                <w:sz w:val="24"/>
                <w:szCs w:val="24"/>
                <w:lang w:bidi="ar-SA"/>
              </w:rPr>
              <w:drawing>
                <wp:inline distT="0" distB="0" distL="0" distR="0" wp14:anchorId="65E0479A" wp14:editId="6827D062">
                  <wp:extent cx="179070" cy="179070"/>
                  <wp:effectExtent l="0" t="0" r="0" b="0"/>
                  <wp:docPr id="8137" name="Picture 8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7"/>
                          <pic:cNvPicPr>
                            <a:picLocks noChangeAspect="1" noChangeArrowheads="1"/>
                          </pic:cNvPicPr>
                        </pic:nvPicPr>
                        <pic:blipFill>
                          <a:blip r:embed="rId238" cstate="print">
                            <a:extLst>
                              <a:ext uri="{28A0092B-C50C-407E-A947-70E740481C1C}">
                                <a14:useLocalDpi xmlns:a14="http://schemas.microsoft.com/office/drawing/2010/main" val="0"/>
                              </a:ext>
                            </a:extLst>
                          </a:blip>
                          <a:srcRect/>
                          <a:stretch>
                            <a:fillRect/>
                          </a:stretch>
                        </pic:blipFill>
                        <pic:spPr bwMode="auto">
                          <a:xfrm>
                            <a:off x="0" y="0"/>
                            <a:ext cx="179070" cy="179070"/>
                          </a:xfrm>
                          <a:prstGeom prst="rect">
                            <a:avLst/>
                          </a:prstGeom>
                          <a:noFill/>
                          <a:ln>
                            <a:noFill/>
                          </a:ln>
                        </pic:spPr>
                      </pic:pic>
                    </a:graphicData>
                  </a:graphic>
                </wp:inline>
              </w:drawing>
            </w:r>
            <w:r w:rsidRPr="00462B43">
              <w:rPr>
                <w:i/>
                <w:sz w:val="24"/>
                <w:szCs w:val="24"/>
              </w:rPr>
              <w:t xml:space="preserve"> for </w:t>
            </w:r>
            <w:r>
              <w:rPr>
                <w:i/>
                <w:noProof/>
                <w:position w:val="-4"/>
                <w:sz w:val="24"/>
                <w:szCs w:val="24"/>
                <w:lang w:bidi="ar-SA"/>
              </w:rPr>
              <w:drawing>
                <wp:inline distT="0" distB="0" distL="0" distR="0" wp14:anchorId="5A723FF4" wp14:editId="6C0C533F">
                  <wp:extent cx="377190" cy="188595"/>
                  <wp:effectExtent l="0" t="0" r="3810" b="0"/>
                  <wp:docPr id="8138" name="Picture 8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8"/>
                          <pic:cNvPicPr>
                            <a:picLocks noChangeAspect="1" noChangeArrowheads="1"/>
                          </pic:cNvPicPr>
                        </pic:nvPicPr>
                        <pic:blipFill>
                          <a:blip r:embed="rId239" cstate="print">
                            <a:extLst>
                              <a:ext uri="{28A0092B-C50C-407E-A947-70E740481C1C}">
                                <a14:useLocalDpi xmlns:a14="http://schemas.microsoft.com/office/drawing/2010/main" val="0"/>
                              </a:ext>
                            </a:extLst>
                          </a:blip>
                          <a:srcRect/>
                          <a:stretch>
                            <a:fillRect/>
                          </a:stretch>
                        </pic:blipFill>
                        <pic:spPr bwMode="auto">
                          <a:xfrm>
                            <a:off x="0" y="0"/>
                            <a:ext cx="377190" cy="188595"/>
                          </a:xfrm>
                          <a:prstGeom prst="rect">
                            <a:avLst/>
                          </a:prstGeom>
                          <a:noFill/>
                          <a:ln>
                            <a:noFill/>
                          </a:ln>
                        </pic:spPr>
                      </pic:pic>
                    </a:graphicData>
                  </a:graphic>
                </wp:inline>
              </w:drawing>
            </w:r>
            <w:r w:rsidRPr="00462B43">
              <w:rPr>
                <w:i/>
                <w:sz w:val="24"/>
                <w:szCs w:val="24"/>
              </w:rPr>
              <w:t xml:space="preserve">? (b) Write the reaction equation for neutron captured by </w:t>
            </w:r>
            <w:r>
              <w:rPr>
                <w:i/>
                <w:noProof/>
                <w:position w:val="-4"/>
                <w:sz w:val="24"/>
                <w:szCs w:val="24"/>
                <w:lang w:bidi="ar-SA"/>
              </w:rPr>
              <w:drawing>
                <wp:inline distT="0" distB="0" distL="0" distR="0" wp14:anchorId="2FE28F66" wp14:editId="21A40B1B">
                  <wp:extent cx="358140" cy="188595"/>
                  <wp:effectExtent l="0" t="0" r="0" b="0"/>
                  <wp:docPr id="8139" name="Picture 8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9"/>
                          <pic:cNvPicPr>
                            <a:picLocks noChangeAspect="1" noChangeArrowheads="1"/>
                          </pic:cNvPicPr>
                        </pic:nvPicPr>
                        <pic:blipFill>
                          <a:blip r:embed="rId240" cstate="print">
                            <a:extLst>
                              <a:ext uri="{28A0092B-C50C-407E-A947-70E740481C1C}">
                                <a14:useLocalDpi xmlns:a14="http://schemas.microsoft.com/office/drawing/2010/main" val="0"/>
                              </a:ext>
                            </a:extLst>
                          </a:blip>
                          <a:srcRect/>
                          <a:stretch>
                            <a:fillRect/>
                          </a:stretch>
                        </pic:blipFill>
                        <pic:spPr bwMode="auto">
                          <a:xfrm>
                            <a:off x="0" y="0"/>
                            <a:ext cx="358140" cy="188595"/>
                          </a:xfrm>
                          <a:prstGeom prst="rect">
                            <a:avLst/>
                          </a:prstGeom>
                          <a:noFill/>
                          <a:ln>
                            <a:noFill/>
                          </a:ln>
                        </pic:spPr>
                      </pic:pic>
                    </a:graphicData>
                  </a:graphic>
                </wp:inline>
              </w:drawing>
            </w:r>
            <w:r w:rsidRPr="00462B43">
              <w:rPr>
                <w:i/>
                <w:sz w:val="24"/>
                <w:szCs w:val="24"/>
              </w:rPr>
              <w:t xml:space="preserve"> and </w:t>
            </w:r>
            <w:r w:rsidRPr="00462B43">
              <w:rPr>
                <w:i/>
                <w:spacing w:val="5"/>
                <w:sz w:val="24"/>
                <w:szCs w:val="24"/>
              </w:rPr>
              <w:t>iden</w:t>
            </w:r>
            <w:r w:rsidRPr="00462B43">
              <w:rPr>
                <w:i/>
                <w:sz w:val="24"/>
                <w:szCs w:val="24"/>
              </w:rPr>
              <w:t xml:space="preserve">tify the nuclide </w:t>
            </w:r>
            <w:r>
              <w:rPr>
                <w:i/>
                <w:noProof/>
                <w:position w:val="-4"/>
                <w:sz w:val="24"/>
                <w:szCs w:val="24"/>
                <w:lang w:bidi="ar-SA"/>
              </w:rPr>
              <w:drawing>
                <wp:inline distT="0" distB="0" distL="0" distR="0" wp14:anchorId="2D4AD67D" wp14:editId="2B133E6C">
                  <wp:extent cx="235585" cy="188595"/>
                  <wp:effectExtent l="0" t="0" r="0" b="0"/>
                  <wp:docPr id="8140" name="Picture 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0"/>
                          <pic:cNvPicPr>
                            <a:picLocks noChangeAspect="1" noChangeArrowheads="1"/>
                          </pic:cNvPicPr>
                        </pic:nvPicPr>
                        <pic:blipFill>
                          <a:blip r:embed="rId241" cstate="print">
                            <a:extLst>
                              <a:ext uri="{28A0092B-C50C-407E-A947-70E740481C1C}">
                                <a14:useLocalDpi xmlns:a14="http://schemas.microsoft.com/office/drawing/2010/main" val="0"/>
                              </a:ext>
                            </a:extLst>
                          </a:blip>
                          <a:srcRect/>
                          <a:stretch>
                            <a:fillRect/>
                          </a:stretch>
                        </pic:blipFill>
                        <pic:spPr bwMode="auto">
                          <a:xfrm>
                            <a:off x="0" y="0"/>
                            <a:ext cx="235585" cy="188595"/>
                          </a:xfrm>
                          <a:prstGeom prst="rect">
                            <a:avLst/>
                          </a:prstGeom>
                          <a:noFill/>
                          <a:ln>
                            <a:noFill/>
                          </a:ln>
                        </pic:spPr>
                      </pic:pic>
                    </a:graphicData>
                  </a:graphic>
                </wp:inline>
              </w:drawing>
            </w:r>
            <w:r w:rsidRPr="00462B43">
              <w:rPr>
                <w:i/>
                <w:sz w:val="24"/>
                <w:szCs w:val="24"/>
              </w:rPr>
              <w:t xml:space="preserve"> produced in </w:t>
            </w:r>
            <w:r>
              <w:rPr>
                <w:i/>
                <w:noProof/>
                <w:position w:val="-10"/>
                <w:sz w:val="24"/>
                <w:szCs w:val="24"/>
                <w:lang w:bidi="ar-SA"/>
              </w:rPr>
              <w:drawing>
                <wp:inline distT="0" distB="0" distL="0" distR="0" wp14:anchorId="1C4E73E0" wp14:editId="08C02C86">
                  <wp:extent cx="1140460" cy="226060"/>
                  <wp:effectExtent l="0" t="0" r="2540" b="2540"/>
                  <wp:docPr id="8141" name="Picture 8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1"/>
                          <pic:cNvPicPr>
                            <a:picLocks noChangeAspect="1" noChangeArrowheads="1"/>
                          </pic:cNvPicPr>
                        </pic:nvPicPr>
                        <pic:blipFill>
                          <a:blip r:embed="rId242" cstate="print">
                            <a:extLst>
                              <a:ext uri="{28A0092B-C50C-407E-A947-70E740481C1C}">
                                <a14:useLocalDpi xmlns:a14="http://schemas.microsoft.com/office/drawing/2010/main" val="0"/>
                              </a:ext>
                            </a:extLst>
                          </a:blip>
                          <a:srcRect/>
                          <a:stretch>
                            <a:fillRect/>
                          </a:stretch>
                        </pic:blipFill>
                        <pic:spPr bwMode="auto">
                          <a:xfrm>
                            <a:off x="0" y="0"/>
                            <a:ext cx="1140460" cy="226060"/>
                          </a:xfrm>
                          <a:prstGeom prst="rect">
                            <a:avLst/>
                          </a:prstGeom>
                          <a:noFill/>
                          <a:ln>
                            <a:noFill/>
                          </a:ln>
                        </pic:spPr>
                      </pic:pic>
                    </a:graphicData>
                  </a:graphic>
                </wp:inline>
              </w:drawing>
            </w:r>
            <w:r w:rsidRPr="00462B43">
              <w:rPr>
                <w:i/>
                <w:sz w:val="24"/>
                <w:szCs w:val="24"/>
              </w:rPr>
              <w:t xml:space="preserve">. (c) The product nucleus </w:t>
            </w:r>
            <w:r>
              <w:rPr>
                <w:i/>
                <w:noProof/>
                <w:position w:val="-10"/>
                <w:sz w:val="24"/>
                <w:szCs w:val="24"/>
                <w:lang w:bidi="ar-SA"/>
              </w:rPr>
              <w:drawing>
                <wp:inline distT="0" distB="0" distL="0" distR="0" wp14:anchorId="4F78C37B" wp14:editId="66F0255D">
                  <wp:extent cx="216535" cy="226060"/>
                  <wp:effectExtent l="0" t="0" r="12065" b="2540"/>
                  <wp:docPr id="8142" name="Picture 8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2"/>
                          <pic:cNvPicPr>
                            <a:picLocks noChangeAspect="1" noChangeArrowheads="1"/>
                          </pic:cNvPicPr>
                        </pic:nvPicPr>
                        <pic:blipFill>
                          <a:blip r:embed="rId243" cstate="print">
                            <a:extLst>
                              <a:ext uri="{28A0092B-C50C-407E-A947-70E740481C1C}">
                                <a14:useLocalDpi xmlns:a14="http://schemas.microsoft.com/office/drawing/2010/main" val="0"/>
                              </a:ext>
                            </a:extLst>
                          </a:blip>
                          <a:srcRect/>
                          <a:stretch>
                            <a:fillRect/>
                          </a:stretch>
                        </pic:blipFill>
                        <pic:spPr bwMode="auto">
                          <a:xfrm>
                            <a:off x="0" y="0"/>
                            <a:ext cx="216535" cy="226060"/>
                          </a:xfrm>
                          <a:prstGeom prst="rect">
                            <a:avLst/>
                          </a:prstGeom>
                          <a:noFill/>
                          <a:ln>
                            <a:noFill/>
                          </a:ln>
                        </pic:spPr>
                      </pic:pic>
                    </a:graphicData>
                  </a:graphic>
                </wp:inline>
              </w:drawing>
            </w:r>
            <w:r w:rsidRPr="00462B43">
              <w:rPr>
                <w:i/>
                <w:sz w:val="24"/>
                <w:szCs w:val="24"/>
              </w:rPr>
              <w:t xml:space="preserve"> decays, as does its daughter. Write the decay equations for each, and identify the final nucleus. (d) Confirm that the final nucleus has an odd number of neutrons, making it a better fission fuel. (e) Look up the half-life of the final nucleus to see if it lives long enough to be a useful fuel.</w:t>
            </w:r>
          </w:p>
        </w:tc>
      </w:tr>
      <w:tr w:rsidR="00981CE1" w:rsidRPr="00CD7E5B" w14:paraId="20457B63" w14:textId="77777777" w:rsidTr="002D0ED4">
        <w:tc>
          <w:tcPr>
            <w:tcW w:w="1037" w:type="dxa"/>
          </w:tcPr>
          <w:p w14:paraId="6DDB18D7"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0954E1B3"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12"/>
                <w:sz w:val="24"/>
                <w:szCs w:val="24"/>
                <w:lang w:bidi="ar-SA"/>
              </w:rPr>
              <w:drawing>
                <wp:inline distT="0" distB="0" distL="0" distR="0" wp14:anchorId="25D65F44" wp14:editId="2C117E8F">
                  <wp:extent cx="2243455" cy="235585"/>
                  <wp:effectExtent l="0" t="0" r="0" b="0"/>
                  <wp:docPr id="8143" name="Picture 8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3"/>
                          <pic:cNvPicPr>
                            <a:picLocks noChangeAspect="1" noChangeArrowheads="1"/>
                          </pic:cNvPicPr>
                        </pic:nvPicPr>
                        <pic:blipFill>
                          <a:blip r:embed="rId244" cstate="print">
                            <a:extLst>
                              <a:ext uri="{28A0092B-C50C-407E-A947-70E740481C1C}">
                                <a14:useLocalDpi xmlns:a14="http://schemas.microsoft.com/office/drawing/2010/main" val="0"/>
                              </a:ext>
                            </a:extLst>
                          </a:blip>
                          <a:srcRect/>
                          <a:stretch>
                            <a:fillRect/>
                          </a:stretch>
                        </pic:blipFill>
                        <pic:spPr bwMode="auto">
                          <a:xfrm>
                            <a:off x="0" y="0"/>
                            <a:ext cx="2243455" cy="235585"/>
                          </a:xfrm>
                          <a:prstGeom prst="rect">
                            <a:avLst/>
                          </a:prstGeom>
                          <a:noFill/>
                          <a:ln>
                            <a:noFill/>
                          </a:ln>
                        </pic:spPr>
                      </pic:pic>
                    </a:graphicData>
                  </a:graphic>
                </wp:inline>
              </w:drawing>
            </w:r>
          </w:p>
          <w:p w14:paraId="18635198"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12"/>
                <w:sz w:val="24"/>
                <w:szCs w:val="24"/>
                <w:lang w:bidi="ar-SA"/>
              </w:rPr>
              <w:drawing>
                <wp:inline distT="0" distB="0" distL="0" distR="0" wp14:anchorId="3630F909" wp14:editId="0FCE93E2">
                  <wp:extent cx="1564640" cy="235585"/>
                  <wp:effectExtent l="0" t="0" r="10160" b="0"/>
                  <wp:docPr id="8144" name="Picture 8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4"/>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1564640" cy="235585"/>
                          </a:xfrm>
                          <a:prstGeom prst="rect">
                            <a:avLst/>
                          </a:prstGeom>
                          <a:noFill/>
                          <a:ln>
                            <a:noFill/>
                          </a:ln>
                        </pic:spPr>
                      </pic:pic>
                    </a:graphicData>
                  </a:graphic>
                </wp:inline>
              </w:drawing>
            </w:r>
          </w:p>
          <w:p w14:paraId="353DE539" w14:textId="77777777" w:rsidR="00981CE1" w:rsidRPr="00462B43" w:rsidRDefault="00981CE1" w:rsidP="002D0ED4">
            <w:pPr>
              <w:spacing w:after="0" w:line="240" w:lineRule="auto"/>
              <w:rPr>
                <w:sz w:val="24"/>
                <w:szCs w:val="24"/>
              </w:rPr>
            </w:pPr>
            <w:r w:rsidRPr="00462B43">
              <w:rPr>
                <w:sz w:val="24"/>
                <w:szCs w:val="24"/>
              </w:rPr>
              <w:t xml:space="preserve">(c) </w:t>
            </w:r>
            <w:r>
              <w:rPr>
                <w:noProof/>
                <w:position w:val="-12"/>
                <w:sz w:val="24"/>
                <w:szCs w:val="24"/>
                <w:lang w:bidi="ar-SA"/>
              </w:rPr>
              <w:drawing>
                <wp:inline distT="0" distB="0" distL="0" distR="0" wp14:anchorId="030BEEC4" wp14:editId="7BD38860">
                  <wp:extent cx="3497580" cy="254635"/>
                  <wp:effectExtent l="0" t="0" r="7620" b="0"/>
                  <wp:docPr id="8145" name="Picture 8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5"/>
                          <pic:cNvPicPr>
                            <a:picLocks noChangeAspect="1" noChangeArrowheads="1"/>
                          </pic:cNvPicPr>
                        </pic:nvPicPr>
                        <pic:blipFill>
                          <a:blip r:embed="rId246" cstate="print">
                            <a:extLst>
                              <a:ext uri="{28A0092B-C50C-407E-A947-70E740481C1C}">
                                <a14:useLocalDpi xmlns:a14="http://schemas.microsoft.com/office/drawing/2010/main" val="0"/>
                              </a:ext>
                            </a:extLst>
                          </a:blip>
                          <a:srcRect/>
                          <a:stretch>
                            <a:fillRect/>
                          </a:stretch>
                        </pic:blipFill>
                        <pic:spPr bwMode="auto">
                          <a:xfrm>
                            <a:off x="0" y="0"/>
                            <a:ext cx="3497580" cy="254635"/>
                          </a:xfrm>
                          <a:prstGeom prst="rect">
                            <a:avLst/>
                          </a:prstGeom>
                          <a:noFill/>
                          <a:ln>
                            <a:noFill/>
                          </a:ln>
                        </pic:spPr>
                      </pic:pic>
                    </a:graphicData>
                  </a:graphic>
                </wp:inline>
              </w:drawing>
            </w:r>
          </w:p>
          <w:p w14:paraId="228F8D9B" w14:textId="77777777" w:rsidR="00981CE1" w:rsidRPr="00462B43" w:rsidRDefault="00981CE1" w:rsidP="002D0ED4">
            <w:pPr>
              <w:spacing w:after="0" w:line="240" w:lineRule="auto"/>
              <w:rPr>
                <w:sz w:val="24"/>
                <w:szCs w:val="24"/>
              </w:rPr>
            </w:pPr>
            <w:r w:rsidRPr="00462B43">
              <w:rPr>
                <w:sz w:val="24"/>
                <w:szCs w:val="24"/>
              </w:rPr>
              <w:t xml:space="preserve">(d) </w:t>
            </w:r>
            <w:r>
              <w:rPr>
                <w:noProof/>
                <w:position w:val="-12"/>
                <w:sz w:val="24"/>
                <w:szCs w:val="24"/>
                <w:lang w:bidi="ar-SA"/>
              </w:rPr>
              <w:drawing>
                <wp:inline distT="0" distB="0" distL="0" distR="0" wp14:anchorId="7D23CD66" wp14:editId="618BC301">
                  <wp:extent cx="1178560" cy="235585"/>
                  <wp:effectExtent l="0" t="0" r="0" b="0"/>
                  <wp:docPr id="8146" name="Picture 8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6"/>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1178560" cy="235585"/>
                          </a:xfrm>
                          <a:prstGeom prst="rect">
                            <a:avLst/>
                          </a:prstGeom>
                          <a:noFill/>
                          <a:ln>
                            <a:noFill/>
                          </a:ln>
                        </pic:spPr>
                      </pic:pic>
                    </a:graphicData>
                  </a:graphic>
                </wp:inline>
              </w:drawing>
            </w:r>
            <w:r w:rsidRPr="00462B43">
              <w:rPr>
                <w:sz w:val="24"/>
                <w:szCs w:val="24"/>
              </w:rPr>
              <w:t xml:space="preserve">, </w:t>
            </w:r>
            <w:proofErr w:type="gramStart"/>
            <w:r w:rsidRPr="00462B43">
              <w:rPr>
                <w:sz w:val="24"/>
                <w:szCs w:val="24"/>
              </w:rPr>
              <w:t>which</w:t>
            </w:r>
            <w:proofErr w:type="gramEnd"/>
            <w:r w:rsidRPr="00462B43">
              <w:rPr>
                <w:sz w:val="24"/>
                <w:szCs w:val="24"/>
              </w:rPr>
              <w:t xml:space="preserve"> is odd.</w:t>
            </w:r>
          </w:p>
          <w:p w14:paraId="78383B3D" w14:textId="77777777" w:rsidR="00981CE1" w:rsidRPr="00462B43" w:rsidRDefault="00981CE1" w:rsidP="002D0ED4">
            <w:pPr>
              <w:spacing w:after="0" w:line="240" w:lineRule="auto"/>
              <w:rPr>
                <w:sz w:val="24"/>
                <w:szCs w:val="24"/>
              </w:rPr>
            </w:pPr>
            <w:r w:rsidRPr="00462B43">
              <w:rPr>
                <w:sz w:val="24"/>
                <w:szCs w:val="24"/>
              </w:rPr>
              <w:t xml:space="preserve">(e) </w:t>
            </w:r>
            <w:r>
              <w:rPr>
                <w:noProof/>
                <w:position w:val="-14"/>
                <w:sz w:val="24"/>
                <w:szCs w:val="24"/>
                <w:lang w:bidi="ar-SA"/>
              </w:rPr>
              <w:drawing>
                <wp:inline distT="0" distB="0" distL="0" distR="0" wp14:anchorId="49C4EE6E" wp14:editId="22FBCF79">
                  <wp:extent cx="1122045" cy="254635"/>
                  <wp:effectExtent l="0" t="0" r="0" b="0"/>
                  <wp:docPr id="8147" name="Picture 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7"/>
                          <pic:cNvPicPr>
                            <a:picLocks noChangeAspect="1" noChangeArrowheads="1"/>
                          </pic:cNvPicPr>
                        </pic:nvPicPr>
                        <pic:blipFill>
                          <a:blip r:embed="rId248" cstate="print">
                            <a:extLst>
                              <a:ext uri="{28A0092B-C50C-407E-A947-70E740481C1C}">
                                <a14:useLocalDpi xmlns:a14="http://schemas.microsoft.com/office/drawing/2010/main" val="0"/>
                              </a:ext>
                            </a:extLst>
                          </a:blip>
                          <a:srcRect/>
                          <a:stretch>
                            <a:fillRect/>
                          </a:stretch>
                        </pic:blipFill>
                        <pic:spPr bwMode="auto">
                          <a:xfrm>
                            <a:off x="0" y="0"/>
                            <a:ext cx="1122045" cy="254635"/>
                          </a:xfrm>
                          <a:prstGeom prst="rect">
                            <a:avLst/>
                          </a:prstGeom>
                          <a:noFill/>
                          <a:ln>
                            <a:noFill/>
                          </a:ln>
                        </pic:spPr>
                      </pic:pic>
                    </a:graphicData>
                  </a:graphic>
                </wp:inline>
              </w:drawing>
            </w:r>
            <w:r w:rsidRPr="00462B43">
              <w:rPr>
                <w:sz w:val="24"/>
                <w:szCs w:val="24"/>
              </w:rPr>
              <w:t xml:space="preserve">, </w:t>
            </w:r>
            <w:proofErr w:type="gramStart"/>
            <w:r w:rsidRPr="00462B43">
              <w:rPr>
                <w:sz w:val="24"/>
                <w:szCs w:val="24"/>
              </w:rPr>
              <w:t>which</w:t>
            </w:r>
            <w:proofErr w:type="gramEnd"/>
            <w:r w:rsidRPr="00462B43">
              <w:rPr>
                <w:sz w:val="24"/>
                <w:szCs w:val="24"/>
              </w:rPr>
              <w:t xml:space="preserve"> makes it a useful fuel.</w:t>
            </w:r>
          </w:p>
        </w:tc>
      </w:tr>
      <w:tr w:rsidR="00981CE1" w:rsidRPr="00CD7E5B" w14:paraId="7332ED6B" w14:textId="77777777" w:rsidTr="002D0ED4">
        <w:tc>
          <w:tcPr>
            <w:tcW w:w="1037" w:type="dxa"/>
          </w:tcPr>
          <w:p w14:paraId="249B51EB" w14:textId="77777777" w:rsidR="00981CE1" w:rsidRPr="00462B43" w:rsidRDefault="00981CE1" w:rsidP="002D0ED4">
            <w:pPr>
              <w:spacing w:after="0" w:line="240" w:lineRule="auto"/>
              <w:rPr>
                <w:sz w:val="24"/>
                <w:szCs w:val="24"/>
              </w:rPr>
            </w:pPr>
            <w:r w:rsidRPr="00462B43">
              <w:rPr>
                <w:sz w:val="24"/>
                <w:szCs w:val="24"/>
              </w:rPr>
              <w:t>49.</w:t>
            </w:r>
          </w:p>
        </w:tc>
        <w:tc>
          <w:tcPr>
            <w:tcW w:w="8618" w:type="dxa"/>
          </w:tcPr>
          <w:p w14:paraId="75A26CC0" w14:textId="77777777" w:rsidR="00981CE1" w:rsidRPr="00462B43" w:rsidRDefault="00981CE1" w:rsidP="002D0ED4">
            <w:pPr>
              <w:spacing w:after="0" w:line="240" w:lineRule="auto"/>
              <w:rPr>
                <w:sz w:val="24"/>
                <w:szCs w:val="24"/>
              </w:rPr>
            </w:pPr>
            <w:r w:rsidRPr="00462B43">
              <w:rPr>
                <w:i/>
                <w:sz w:val="24"/>
                <w:szCs w:val="24"/>
              </w:rPr>
              <w:t>The</w:t>
            </w:r>
            <w:r w:rsidRPr="00462B43">
              <w:rPr>
                <w:i/>
                <w:spacing w:val="-5"/>
                <w:sz w:val="24"/>
                <w:szCs w:val="24"/>
              </w:rPr>
              <w:t xml:space="preserve"> </w:t>
            </w:r>
            <w:r w:rsidRPr="00462B43">
              <w:rPr>
                <w:i/>
                <w:sz w:val="24"/>
                <w:szCs w:val="24"/>
              </w:rPr>
              <w:t>electrical</w:t>
            </w:r>
            <w:r w:rsidRPr="00462B43">
              <w:rPr>
                <w:i/>
                <w:spacing w:val="-5"/>
                <w:sz w:val="24"/>
                <w:szCs w:val="24"/>
              </w:rPr>
              <w:t xml:space="preserve"> </w:t>
            </w:r>
            <w:r w:rsidRPr="00462B43">
              <w:rPr>
                <w:i/>
                <w:sz w:val="24"/>
                <w:szCs w:val="24"/>
              </w:rPr>
              <w:t>power</w:t>
            </w:r>
            <w:r w:rsidRPr="00462B43">
              <w:rPr>
                <w:i/>
                <w:spacing w:val="-5"/>
                <w:sz w:val="24"/>
                <w:szCs w:val="24"/>
              </w:rPr>
              <w:t xml:space="preserve"> </w:t>
            </w:r>
            <w:r w:rsidRPr="00462B43">
              <w:rPr>
                <w:i/>
                <w:sz w:val="24"/>
                <w:szCs w:val="24"/>
              </w:rPr>
              <w:t>output</w:t>
            </w:r>
            <w:r w:rsidRPr="00462B43">
              <w:rPr>
                <w:i/>
                <w:spacing w:val="-5"/>
                <w:sz w:val="24"/>
                <w:szCs w:val="24"/>
              </w:rPr>
              <w:t xml:space="preserve"> </w:t>
            </w:r>
            <w:r w:rsidRPr="00462B43">
              <w:rPr>
                <w:i/>
                <w:sz w:val="24"/>
                <w:szCs w:val="24"/>
              </w:rPr>
              <w:t>of</w:t>
            </w:r>
            <w:r w:rsidRPr="00462B43">
              <w:rPr>
                <w:i/>
                <w:spacing w:val="-5"/>
                <w:sz w:val="24"/>
                <w:szCs w:val="24"/>
              </w:rPr>
              <w:t xml:space="preserve"> </w:t>
            </w:r>
            <w:r w:rsidRPr="00462B43">
              <w:rPr>
                <w:i/>
                <w:sz w:val="24"/>
                <w:szCs w:val="24"/>
              </w:rPr>
              <w:t>a</w:t>
            </w:r>
            <w:r w:rsidRPr="00462B43">
              <w:rPr>
                <w:i/>
                <w:spacing w:val="-5"/>
                <w:sz w:val="24"/>
                <w:szCs w:val="24"/>
              </w:rPr>
              <w:t xml:space="preserve"> </w:t>
            </w:r>
            <w:r w:rsidRPr="00462B43">
              <w:rPr>
                <w:i/>
                <w:sz w:val="24"/>
                <w:szCs w:val="24"/>
              </w:rPr>
              <w:t>large</w:t>
            </w:r>
            <w:r w:rsidRPr="00462B43">
              <w:rPr>
                <w:i/>
                <w:spacing w:val="-5"/>
                <w:sz w:val="24"/>
                <w:szCs w:val="24"/>
              </w:rPr>
              <w:t xml:space="preserve"> </w:t>
            </w:r>
            <w:r w:rsidRPr="00462B43">
              <w:rPr>
                <w:i/>
                <w:sz w:val="24"/>
                <w:szCs w:val="24"/>
              </w:rPr>
              <w:t>nuclear</w:t>
            </w:r>
            <w:r w:rsidRPr="00462B43">
              <w:rPr>
                <w:i/>
                <w:spacing w:val="-5"/>
                <w:sz w:val="24"/>
                <w:szCs w:val="24"/>
              </w:rPr>
              <w:t xml:space="preserve"> </w:t>
            </w:r>
            <w:r w:rsidRPr="00462B43">
              <w:rPr>
                <w:i/>
                <w:sz w:val="24"/>
                <w:szCs w:val="24"/>
              </w:rPr>
              <w:t>reactor</w:t>
            </w:r>
            <w:r w:rsidRPr="00462B43">
              <w:rPr>
                <w:i/>
                <w:spacing w:val="-5"/>
                <w:sz w:val="24"/>
                <w:szCs w:val="24"/>
              </w:rPr>
              <w:t xml:space="preserve"> </w:t>
            </w:r>
            <w:r w:rsidRPr="00462B43">
              <w:rPr>
                <w:i/>
                <w:sz w:val="24"/>
                <w:szCs w:val="24"/>
              </w:rPr>
              <w:t xml:space="preserve">facility is 900 MW. It has </w:t>
            </w:r>
            <w:proofErr w:type="gramStart"/>
            <w:r w:rsidRPr="00462B43">
              <w:rPr>
                <w:i/>
                <w:sz w:val="24"/>
                <w:szCs w:val="24"/>
              </w:rPr>
              <w:t>a 35.0</w:t>
            </w:r>
            <w:proofErr w:type="gramEnd"/>
            <w:r w:rsidRPr="00462B43">
              <w:rPr>
                <w:i/>
                <w:sz w:val="24"/>
                <w:szCs w:val="24"/>
              </w:rPr>
              <w:t xml:space="preserve">% efficiency in converting nuclear power to electrical. (a) What is the thermal nuclear power output in megawatts? (b) How many </w:t>
            </w:r>
            <w:r>
              <w:rPr>
                <w:i/>
                <w:noProof/>
                <w:position w:val="-6"/>
                <w:sz w:val="24"/>
                <w:szCs w:val="24"/>
                <w:lang w:bidi="ar-SA"/>
              </w:rPr>
              <w:drawing>
                <wp:inline distT="0" distB="0" distL="0" distR="0" wp14:anchorId="315322CF" wp14:editId="5D6B2E79">
                  <wp:extent cx="311150" cy="198120"/>
                  <wp:effectExtent l="0" t="0" r="0" b="5080"/>
                  <wp:docPr id="8148" name="Picture 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8"/>
                          <pic:cNvPicPr>
                            <a:picLocks noChangeAspect="1" noChangeArrowheads="1"/>
                          </pic:cNvPicPr>
                        </pic:nvPicPr>
                        <pic:blipFill>
                          <a:blip r:embed="rId249"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462B43">
              <w:rPr>
                <w:i/>
                <w:sz w:val="24"/>
                <w:szCs w:val="24"/>
              </w:rPr>
              <w:t xml:space="preserve"> nuclei fission each second, assuming the average fission produces 200 M</w:t>
            </w:r>
            <w:r w:rsidRPr="00462B43">
              <w:rPr>
                <w:i/>
                <w:spacing w:val="-20"/>
                <w:sz w:val="24"/>
                <w:szCs w:val="24"/>
              </w:rPr>
              <w:t>e</w:t>
            </w:r>
            <w:r w:rsidRPr="00462B43">
              <w:rPr>
                <w:i/>
                <w:sz w:val="24"/>
                <w:szCs w:val="24"/>
              </w:rPr>
              <w:t xml:space="preserve">V? (c) What mass of </w:t>
            </w:r>
            <w:r>
              <w:rPr>
                <w:i/>
                <w:noProof/>
                <w:position w:val="-6"/>
                <w:sz w:val="24"/>
                <w:szCs w:val="24"/>
                <w:lang w:bidi="ar-SA"/>
              </w:rPr>
              <w:drawing>
                <wp:inline distT="0" distB="0" distL="0" distR="0" wp14:anchorId="73E2B889" wp14:editId="5BCE6524">
                  <wp:extent cx="311150" cy="198120"/>
                  <wp:effectExtent l="0" t="0" r="0" b="5080"/>
                  <wp:docPr id="8149" name="Picture 8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9"/>
                          <pic:cNvPicPr>
                            <a:picLocks noChangeAspect="1" noChangeArrowheads="1"/>
                          </pic:cNvPicPr>
                        </pic:nvPicPr>
                        <pic:blipFill>
                          <a:blip r:embed="rId250" cstate="print">
                            <a:extLst>
                              <a:ext uri="{28A0092B-C50C-407E-A947-70E740481C1C}">
                                <a14:useLocalDpi xmlns:a14="http://schemas.microsoft.com/office/drawing/2010/main" val="0"/>
                              </a:ext>
                            </a:extLst>
                          </a:blip>
                          <a:srcRect/>
                          <a:stretch>
                            <a:fillRect/>
                          </a:stretch>
                        </pic:blipFill>
                        <pic:spPr bwMode="auto">
                          <a:xfrm>
                            <a:off x="0" y="0"/>
                            <a:ext cx="311150" cy="198120"/>
                          </a:xfrm>
                          <a:prstGeom prst="rect">
                            <a:avLst/>
                          </a:prstGeom>
                          <a:noFill/>
                          <a:ln>
                            <a:noFill/>
                          </a:ln>
                        </pic:spPr>
                      </pic:pic>
                    </a:graphicData>
                  </a:graphic>
                </wp:inline>
              </w:drawing>
            </w:r>
            <w:r w:rsidRPr="00462B43">
              <w:rPr>
                <w:i/>
                <w:sz w:val="24"/>
                <w:szCs w:val="24"/>
              </w:rPr>
              <w:t xml:space="preserve"> is </w:t>
            </w:r>
            <w:proofErr w:type="spellStart"/>
            <w:r w:rsidRPr="00462B43">
              <w:rPr>
                <w:i/>
                <w:sz w:val="24"/>
                <w:szCs w:val="24"/>
              </w:rPr>
              <w:t>fissioned</w:t>
            </w:r>
            <w:proofErr w:type="spellEnd"/>
            <w:r w:rsidRPr="00462B43">
              <w:rPr>
                <w:i/>
                <w:sz w:val="24"/>
                <w:szCs w:val="24"/>
              </w:rPr>
              <w:t xml:space="preserve"> in one year of full-power operation?</w:t>
            </w:r>
          </w:p>
        </w:tc>
      </w:tr>
      <w:tr w:rsidR="00981CE1" w:rsidRPr="00CD7E5B" w14:paraId="4D557F1A" w14:textId="77777777" w:rsidTr="002D0ED4">
        <w:tc>
          <w:tcPr>
            <w:tcW w:w="1037" w:type="dxa"/>
          </w:tcPr>
          <w:p w14:paraId="03CB22D4" w14:textId="77777777" w:rsidR="00981CE1" w:rsidRPr="00462B43" w:rsidRDefault="00981CE1" w:rsidP="002D0ED4">
            <w:pPr>
              <w:spacing w:after="0" w:line="240" w:lineRule="auto"/>
              <w:rPr>
                <w:sz w:val="24"/>
                <w:szCs w:val="24"/>
              </w:rPr>
            </w:pPr>
            <w:r w:rsidRPr="00462B43">
              <w:rPr>
                <w:sz w:val="24"/>
                <w:szCs w:val="24"/>
              </w:rPr>
              <w:lastRenderedPageBreak/>
              <w:t>Solution</w:t>
            </w:r>
          </w:p>
        </w:tc>
        <w:tc>
          <w:tcPr>
            <w:tcW w:w="8618" w:type="dxa"/>
          </w:tcPr>
          <w:p w14:paraId="2303C35C"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28"/>
                <w:sz w:val="24"/>
                <w:szCs w:val="24"/>
                <w:lang w:bidi="ar-SA"/>
              </w:rPr>
              <w:drawing>
                <wp:inline distT="0" distB="0" distL="0" distR="0" wp14:anchorId="180AFC35" wp14:editId="787A46D5">
                  <wp:extent cx="3733165" cy="405130"/>
                  <wp:effectExtent l="0" t="0" r="635" b="1270"/>
                  <wp:docPr id="8150" name="Picture 8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0"/>
                          <pic:cNvPicPr>
                            <a:picLocks noChangeAspect="1" noChangeArrowheads="1"/>
                          </pic:cNvPicPr>
                        </pic:nvPicPr>
                        <pic:blipFill>
                          <a:blip r:embed="rId251" cstate="print">
                            <a:extLst>
                              <a:ext uri="{28A0092B-C50C-407E-A947-70E740481C1C}">
                                <a14:useLocalDpi xmlns:a14="http://schemas.microsoft.com/office/drawing/2010/main" val="0"/>
                              </a:ext>
                            </a:extLst>
                          </a:blip>
                          <a:srcRect/>
                          <a:stretch>
                            <a:fillRect/>
                          </a:stretch>
                        </pic:blipFill>
                        <pic:spPr bwMode="auto">
                          <a:xfrm>
                            <a:off x="0" y="0"/>
                            <a:ext cx="3733165" cy="405130"/>
                          </a:xfrm>
                          <a:prstGeom prst="rect">
                            <a:avLst/>
                          </a:prstGeom>
                          <a:noFill/>
                          <a:ln>
                            <a:noFill/>
                          </a:ln>
                        </pic:spPr>
                      </pic:pic>
                    </a:graphicData>
                  </a:graphic>
                </wp:inline>
              </w:drawing>
            </w:r>
          </w:p>
          <w:p w14:paraId="626A5791"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30"/>
                <w:sz w:val="24"/>
                <w:szCs w:val="24"/>
                <w:lang w:bidi="ar-SA"/>
              </w:rPr>
              <w:drawing>
                <wp:inline distT="0" distB="0" distL="0" distR="0" wp14:anchorId="05FC4175" wp14:editId="3967E485">
                  <wp:extent cx="4657090" cy="461645"/>
                  <wp:effectExtent l="0" t="0" r="0" b="0"/>
                  <wp:docPr id="8151" name="Picture 8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1"/>
                          <pic:cNvPicPr>
                            <a:picLocks noChangeAspect="1" noChangeArrowheads="1"/>
                          </pic:cNvPicPr>
                        </pic:nvPicPr>
                        <pic:blipFill>
                          <a:blip r:embed="rId252" cstate="print">
                            <a:extLst>
                              <a:ext uri="{28A0092B-C50C-407E-A947-70E740481C1C}">
                                <a14:useLocalDpi xmlns:a14="http://schemas.microsoft.com/office/drawing/2010/main" val="0"/>
                              </a:ext>
                            </a:extLst>
                          </a:blip>
                          <a:srcRect/>
                          <a:stretch>
                            <a:fillRect/>
                          </a:stretch>
                        </pic:blipFill>
                        <pic:spPr bwMode="auto">
                          <a:xfrm>
                            <a:off x="0" y="0"/>
                            <a:ext cx="4657090" cy="461645"/>
                          </a:xfrm>
                          <a:prstGeom prst="rect">
                            <a:avLst/>
                          </a:prstGeom>
                          <a:noFill/>
                          <a:ln>
                            <a:noFill/>
                          </a:ln>
                        </pic:spPr>
                      </pic:pic>
                    </a:graphicData>
                  </a:graphic>
                </wp:inline>
              </w:drawing>
            </w:r>
          </w:p>
          <w:p w14:paraId="24AE49E4" w14:textId="77777777" w:rsidR="00981CE1" w:rsidRPr="00462B43" w:rsidRDefault="00981CE1" w:rsidP="002D0ED4">
            <w:pPr>
              <w:spacing w:after="0" w:line="240" w:lineRule="auto"/>
              <w:rPr>
                <w:sz w:val="24"/>
                <w:szCs w:val="24"/>
              </w:rPr>
            </w:pPr>
            <w:r w:rsidRPr="00462B43">
              <w:rPr>
                <w:position w:val="20"/>
                <w:sz w:val="24"/>
                <w:szCs w:val="24"/>
              </w:rPr>
              <w:t>(c)</w:t>
            </w:r>
            <w:r w:rsidRPr="00462B43">
              <w:rPr>
                <w:sz w:val="24"/>
                <w:szCs w:val="24"/>
              </w:rPr>
              <w:t xml:space="preserve"> </w:t>
            </w:r>
            <w:r>
              <w:rPr>
                <w:noProof/>
                <w:position w:val="-50"/>
                <w:sz w:val="24"/>
                <w:szCs w:val="24"/>
                <w:lang w:bidi="ar-SA"/>
              </w:rPr>
              <w:drawing>
                <wp:inline distT="0" distB="0" distL="0" distR="0" wp14:anchorId="61B692F0" wp14:editId="342FEC1C">
                  <wp:extent cx="3912235" cy="716280"/>
                  <wp:effectExtent l="0" t="0" r="0" b="0"/>
                  <wp:docPr id="8152" name="Picture 8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2"/>
                          <pic:cNvPicPr>
                            <a:picLocks noChangeAspect="1" noChangeArrowheads="1"/>
                          </pic:cNvPicPr>
                        </pic:nvPicPr>
                        <pic:blipFill>
                          <a:blip r:embed="rId253" cstate="print">
                            <a:extLst>
                              <a:ext uri="{28A0092B-C50C-407E-A947-70E740481C1C}">
                                <a14:useLocalDpi xmlns:a14="http://schemas.microsoft.com/office/drawing/2010/main" val="0"/>
                              </a:ext>
                            </a:extLst>
                          </a:blip>
                          <a:srcRect/>
                          <a:stretch>
                            <a:fillRect/>
                          </a:stretch>
                        </pic:blipFill>
                        <pic:spPr bwMode="auto">
                          <a:xfrm>
                            <a:off x="0" y="0"/>
                            <a:ext cx="3912235" cy="716280"/>
                          </a:xfrm>
                          <a:prstGeom prst="rect">
                            <a:avLst/>
                          </a:prstGeom>
                          <a:noFill/>
                          <a:ln>
                            <a:noFill/>
                          </a:ln>
                        </pic:spPr>
                      </pic:pic>
                    </a:graphicData>
                  </a:graphic>
                </wp:inline>
              </w:drawing>
            </w:r>
          </w:p>
        </w:tc>
      </w:tr>
      <w:tr w:rsidR="00981CE1" w:rsidRPr="00CD7E5B" w14:paraId="574F5759" w14:textId="77777777" w:rsidTr="002D0ED4">
        <w:tc>
          <w:tcPr>
            <w:tcW w:w="1037" w:type="dxa"/>
          </w:tcPr>
          <w:p w14:paraId="63F9E907" w14:textId="77777777" w:rsidR="00981CE1" w:rsidRPr="00462B43" w:rsidRDefault="00981CE1" w:rsidP="002D0ED4">
            <w:pPr>
              <w:spacing w:after="0" w:line="240" w:lineRule="auto"/>
              <w:rPr>
                <w:sz w:val="24"/>
                <w:szCs w:val="24"/>
              </w:rPr>
            </w:pPr>
            <w:r w:rsidRPr="00462B43">
              <w:rPr>
                <w:sz w:val="24"/>
                <w:szCs w:val="24"/>
              </w:rPr>
              <w:t>50.</w:t>
            </w:r>
          </w:p>
        </w:tc>
        <w:tc>
          <w:tcPr>
            <w:tcW w:w="8618" w:type="dxa"/>
          </w:tcPr>
          <w:p w14:paraId="056D908E" w14:textId="77777777" w:rsidR="00981CE1" w:rsidRPr="00462B43" w:rsidRDefault="00981CE1" w:rsidP="002D0ED4">
            <w:pPr>
              <w:spacing w:after="0" w:line="240" w:lineRule="auto"/>
              <w:rPr>
                <w:i/>
                <w:sz w:val="24"/>
                <w:szCs w:val="24"/>
              </w:rPr>
            </w:pPr>
            <w:r w:rsidRPr="00462B43">
              <w:rPr>
                <w:i/>
                <w:sz w:val="24"/>
                <w:szCs w:val="24"/>
              </w:rPr>
              <w:t>A large power reactor that has been in operation for some months is turned off, but residual activity in the core still produces 150 MW of power. If the average energy per decay of the fission products is 1.00 M</w:t>
            </w:r>
            <w:r w:rsidRPr="00462B43">
              <w:rPr>
                <w:i/>
                <w:spacing w:val="-15"/>
                <w:sz w:val="24"/>
                <w:szCs w:val="24"/>
              </w:rPr>
              <w:t>e</w:t>
            </w:r>
            <w:r w:rsidRPr="00462B43">
              <w:rPr>
                <w:i/>
                <w:sz w:val="24"/>
                <w:szCs w:val="24"/>
              </w:rPr>
              <w:t>V, what is the core activity in curies?</w:t>
            </w:r>
          </w:p>
        </w:tc>
      </w:tr>
      <w:tr w:rsidR="00981CE1" w:rsidRPr="00CD7E5B" w14:paraId="3871942B" w14:textId="77777777" w:rsidTr="002D0ED4">
        <w:tc>
          <w:tcPr>
            <w:tcW w:w="1037" w:type="dxa"/>
          </w:tcPr>
          <w:p w14:paraId="19D6E147" w14:textId="77777777" w:rsidR="00981CE1" w:rsidRPr="00462B43" w:rsidRDefault="00981CE1" w:rsidP="002D0ED4">
            <w:pPr>
              <w:spacing w:after="0" w:line="240" w:lineRule="auto"/>
              <w:rPr>
                <w:sz w:val="24"/>
                <w:szCs w:val="24"/>
              </w:rPr>
            </w:pPr>
            <w:r w:rsidRPr="00462B43">
              <w:rPr>
                <w:sz w:val="24"/>
                <w:szCs w:val="24"/>
              </w:rPr>
              <w:t>Solution</w:t>
            </w:r>
          </w:p>
        </w:tc>
        <w:tc>
          <w:tcPr>
            <w:tcW w:w="8618" w:type="dxa"/>
          </w:tcPr>
          <w:p w14:paraId="638D2281" w14:textId="77777777" w:rsidR="00981CE1" w:rsidRPr="00462B43" w:rsidRDefault="00981CE1" w:rsidP="002D0ED4">
            <w:pPr>
              <w:spacing w:after="0" w:line="240" w:lineRule="auto"/>
              <w:rPr>
                <w:sz w:val="24"/>
                <w:szCs w:val="24"/>
              </w:rPr>
            </w:pPr>
            <w:r>
              <w:rPr>
                <w:noProof/>
                <w:position w:val="-64"/>
                <w:sz w:val="24"/>
                <w:szCs w:val="24"/>
                <w:lang w:bidi="ar-SA"/>
              </w:rPr>
              <w:drawing>
                <wp:inline distT="0" distB="0" distL="0" distR="0" wp14:anchorId="2D81CFBB" wp14:editId="680AFF70">
                  <wp:extent cx="3139440" cy="867410"/>
                  <wp:effectExtent l="0" t="0" r="10160" b="0"/>
                  <wp:docPr id="8153" name="Picture 8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3"/>
                          <pic:cNvPicPr>
                            <a:picLocks noChangeAspect="1" noChangeArrowheads="1"/>
                          </pic:cNvPicPr>
                        </pic:nvPicPr>
                        <pic:blipFill>
                          <a:blip r:embed="rId254" cstate="print">
                            <a:extLst>
                              <a:ext uri="{28A0092B-C50C-407E-A947-70E740481C1C}">
                                <a14:useLocalDpi xmlns:a14="http://schemas.microsoft.com/office/drawing/2010/main" val="0"/>
                              </a:ext>
                            </a:extLst>
                          </a:blip>
                          <a:srcRect/>
                          <a:stretch>
                            <a:fillRect/>
                          </a:stretch>
                        </pic:blipFill>
                        <pic:spPr bwMode="auto">
                          <a:xfrm>
                            <a:off x="0" y="0"/>
                            <a:ext cx="3139440" cy="867410"/>
                          </a:xfrm>
                          <a:prstGeom prst="rect">
                            <a:avLst/>
                          </a:prstGeom>
                          <a:noFill/>
                          <a:ln>
                            <a:noFill/>
                          </a:ln>
                        </pic:spPr>
                      </pic:pic>
                    </a:graphicData>
                  </a:graphic>
                </wp:inline>
              </w:drawing>
            </w:r>
          </w:p>
        </w:tc>
      </w:tr>
    </w:tbl>
    <w:p w14:paraId="784DFF46" w14:textId="77777777" w:rsidR="00981CE1" w:rsidRDefault="00981CE1" w:rsidP="00981CE1">
      <w:pPr>
        <w:pStyle w:val="Heading1"/>
      </w:pPr>
      <w:bookmarkStart w:id="10" w:name="_Toc331405320"/>
      <w:r>
        <w:t>32.7 Nuclear Weapons</w:t>
      </w:r>
      <w:bookmarkEnd w:id="10"/>
    </w:p>
    <w:tbl>
      <w:tblPr>
        <w:tblW w:w="0" w:type="auto"/>
        <w:tblInd w:w="-65" w:type="dxa"/>
        <w:tblLayout w:type="fixed"/>
        <w:tblCellMar>
          <w:top w:w="115" w:type="dxa"/>
          <w:left w:w="115" w:type="dxa"/>
          <w:bottom w:w="115" w:type="dxa"/>
          <w:right w:w="115" w:type="dxa"/>
        </w:tblCellMar>
        <w:tblLook w:val="00A0" w:firstRow="1" w:lastRow="0" w:firstColumn="1" w:lastColumn="0" w:noHBand="0" w:noVBand="0"/>
      </w:tblPr>
      <w:tblGrid>
        <w:gridCol w:w="1080"/>
        <w:gridCol w:w="8575"/>
      </w:tblGrid>
      <w:tr w:rsidR="00981CE1" w:rsidRPr="00CD7E5B" w14:paraId="29ABCCDA" w14:textId="77777777" w:rsidTr="002D0ED4">
        <w:tc>
          <w:tcPr>
            <w:tcW w:w="1080" w:type="dxa"/>
          </w:tcPr>
          <w:p w14:paraId="63470F79" w14:textId="77777777" w:rsidR="00981CE1" w:rsidRPr="00462B43" w:rsidRDefault="00981CE1" w:rsidP="002D0ED4">
            <w:pPr>
              <w:spacing w:after="0" w:line="240" w:lineRule="auto"/>
              <w:rPr>
                <w:sz w:val="24"/>
                <w:szCs w:val="24"/>
              </w:rPr>
            </w:pPr>
            <w:r w:rsidRPr="00462B43">
              <w:rPr>
                <w:sz w:val="24"/>
                <w:szCs w:val="24"/>
              </w:rPr>
              <w:t>51.</w:t>
            </w:r>
          </w:p>
        </w:tc>
        <w:tc>
          <w:tcPr>
            <w:tcW w:w="8575" w:type="dxa"/>
          </w:tcPr>
          <w:p w14:paraId="3829764A" w14:textId="77777777" w:rsidR="00981CE1" w:rsidRPr="00462B43" w:rsidRDefault="00981CE1" w:rsidP="002D0ED4">
            <w:pPr>
              <w:spacing w:after="0" w:line="240" w:lineRule="auto"/>
              <w:rPr>
                <w:i/>
                <w:sz w:val="24"/>
                <w:szCs w:val="24"/>
              </w:rPr>
            </w:pPr>
            <w:r w:rsidRPr="00462B43">
              <w:rPr>
                <w:i/>
                <w:sz w:val="24"/>
                <w:szCs w:val="24"/>
              </w:rPr>
              <w:t>Find the mass converted into energy by a 12.0-kT bomb.</w:t>
            </w:r>
          </w:p>
        </w:tc>
      </w:tr>
      <w:tr w:rsidR="00981CE1" w:rsidRPr="00CD7E5B" w14:paraId="1C0FF826" w14:textId="77777777" w:rsidTr="002D0ED4">
        <w:tc>
          <w:tcPr>
            <w:tcW w:w="1080" w:type="dxa"/>
          </w:tcPr>
          <w:p w14:paraId="3EDE841D"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797F19DC" w14:textId="77777777" w:rsidR="00981CE1" w:rsidRPr="00462B43" w:rsidRDefault="00981CE1" w:rsidP="002D0ED4">
            <w:pPr>
              <w:spacing w:after="0" w:line="240" w:lineRule="auto"/>
              <w:rPr>
                <w:sz w:val="24"/>
                <w:szCs w:val="24"/>
              </w:rPr>
            </w:pPr>
            <w:r>
              <w:rPr>
                <w:noProof/>
                <w:position w:val="-34"/>
                <w:sz w:val="24"/>
                <w:szCs w:val="24"/>
                <w:lang w:bidi="ar-SA"/>
              </w:rPr>
              <w:drawing>
                <wp:inline distT="0" distB="0" distL="0" distR="0" wp14:anchorId="08F668F9" wp14:editId="7025C08B">
                  <wp:extent cx="3629025" cy="490220"/>
                  <wp:effectExtent l="0" t="0" r="3175" b="0"/>
                  <wp:docPr id="8154" name="Picture 8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4"/>
                          <pic:cNvPicPr>
                            <a:picLocks noChangeAspect="1" noChangeArrowheads="1"/>
                          </pic:cNvPicPr>
                        </pic:nvPicPr>
                        <pic:blipFill>
                          <a:blip r:embed="rId255" cstate="print">
                            <a:extLst>
                              <a:ext uri="{28A0092B-C50C-407E-A947-70E740481C1C}">
                                <a14:useLocalDpi xmlns:a14="http://schemas.microsoft.com/office/drawing/2010/main" val="0"/>
                              </a:ext>
                            </a:extLst>
                          </a:blip>
                          <a:srcRect/>
                          <a:stretch>
                            <a:fillRect/>
                          </a:stretch>
                        </pic:blipFill>
                        <pic:spPr bwMode="auto">
                          <a:xfrm>
                            <a:off x="0" y="0"/>
                            <a:ext cx="3629025" cy="490220"/>
                          </a:xfrm>
                          <a:prstGeom prst="rect">
                            <a:avLst/>
                          </a:prstGeom>
                          <a:noFill/>
                          <a:ln>
                            <a:noFill/>
                          </a:ln>
                        </pic:spPr>
                      </pic:pic>
                    </a:graphicData>
                  </a:graphic>
                </wp:inline>
              </w:drawing>
            </w:r>
          </w:p>
        </w:tc>
      </w:tr>
      <w:tr w:rsidR="00981CE1" w:rsidRPr="00CD7E5B" w14:paraId="10ED2E58" w14:textId="77777777" w:rsidTr="002D0ED4">
        <w:tc>
          <w:tcPr>
            <w:tcW w:w="1080" w:type="dxa"/>
          </w:tcPr>
          <w:p w14:paraId="2BAF7A96" w14:textId="77777777" w:rsidR="00981CE1" w:rsidRPr="00462B43" w:rsidRDefault="00981CE1" w:rsidP="002D0ED4">
            <w:pPr>
              <w:spacing w:after="0" w:line="240" w:lineRule="auto"/>
              <w:rPr>
                <w:sz w:val="24"/>
                <w:szCs w:val="24"/>
              </w:rPr>
            </w:pPr>
            <w:r w:rsidRPr="00462B43">
              <w:rPr>
                <w:sz w:val="24"/>
                <w:szCs w:val="24"/>
              </w:rPr>
              <w:t>52.</w:t>
            </w:r>
          </w:p>
        </w:tc>
        <w:tc>
          <w:tcPr>
            <w:tcW w:w="8575" w:type="dxa"/>
          </w:tcPr>
          <w:p w14:paraId="05FE897D" w14:textId="77777777" w:rsidR="00981CE1" w:rsidRPr="00462B43" w:rsidRDefault="00981CE1" w:rsidP="002D0ED4">
            <w:pPr>
              <w:spacing w:after="0" w:line="240" w:lineRule="auto"/>
              <w:rPr>
                <w:i/>
                <w:sz w:val="24"/>
                <w:szCs w:val="24"/>
              </w:rPr>
            </w:pPr>
            <w:r w:rsidRPr="00462B43">
              <w:rPr>
                <w:i/>
                <w:sz w:val="24"/>
                <w:szCs w:val="24"/>
              </w:rPr>
              <w:t>What mass is converted into energy by a 1.00-MT bomb?</w:t>
            </w:r>
          </w:p>
        </w:tc>
      </w:tr>
      <w:tr w:rsidR="00981CE1" w:rsidRPr="00CD7E5B" w14:paraId="6F62681A" w14:textId="77777777" w:rsidTr="002D0ED4">
        <w:tc>
          <w:tcPr>
            <w:tcW w:w="1080" w:type="dxa"/>
          </w:tcPr>
          <w:p w14:paraId="7617A6B4"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04634533" w14:textId="77777777" w:rsidR="00981CE1" w:rsidRPr="00462B43" w:rsidRDefault="00981CE1" w:rsidP="002D0ED4">
            <w:pPr>
              <w:spacing w:after="0" w:line="240" w:lineRule="auto"/>
              <w:rPr>
                <w:sz w:val="24"/>
                <w:szCs w:val="24"/>
              </w:rPr>
            </w:pPr>
            <w:r>
              <w:rPr>
                <w:noProof/>
                <w:position w:val="-30"/>
                <w:sz w:val="24"/>
                <w:szCs w:val="24"/>
                <w:lang w:bidi="ar-SA"/>
              </w:rPr>
              <w:drawing>
                <wp:inline distT="0" distB="0" distL="0" distR="0" wp14:anchorId="73587527" wp14:editId="23933F4C">
                  <wp:extent cx="3723640" cy="461645"/>
                  <wp:effectExtent l="0" t="0" r="10160" b="0"/>
                  <wp:docPr id="8155" name="Picture 8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5"/>
                          <pic:cNvPicPr>
                            <a:picLocks noChangeAspect="1" noChangeArrowheads="1"/>
                          </pic:cNvPicPr>
                        </pic:nvPicPr>
                        <pic:blipFill>
                          <a:blip r:embed="rId256" cstate="print">
                            <a:extLst>
                              <a:ext uri="{28A0092B-C50C-407E-A947-70E740481C1C}">
                                <a14:useLocalDpi xmlns:a14="http://schemas.microsoft.com/office/drawing/2010/main" val="0"/>
                              </a:ext>
                            </a:extLst>
                          </a:blip>
                          <a:srcRect/>
                          <a:stretch>
                            <a:fillRect/>
                          </a:stretch>
                        </pic:blipFill>
                        <pic:spPr bwMode="auto">
                          <a:xfrm>
                            <a:off x="0" y="0"/>
                            <a:ext cx="3723640" cy="461645"/>
                          </a:xfrm>
                          <a:prstGeom prst="rect">
                            <a:avLst/>
                          </a:prstGeom>
                          <a:noFill/>
                          <a:ln>
                            <a:noFill/>
                          </a:ln>
                        </pic:spPr>
                      </pic:pic>
                    </a:graphicData>
                  </a:graphic>
                </wp:inline>
              </w:drawing>
            </w:r>
          </w:p>
        </w:tc>
      </w:tr>
      <w:tr w:rsidR="00981CE1" w:rsidRPr="00CD7E5B" w14:paraId="55670DED" w14:textId="77777777" w:rsidTr="002D0ED4">
        <w:tc>
          <w:tcPr>
            <w:tcW w:w="1080" w:type="dxa"/>
          </w:tcPr>
          <w:p w14:paraId="2D409E97" w14:textId="77777777" w:rsidR="00981CE1" w:rsidRPr="00462B43" w:rsidRDefault="00981CE1" w:rsidP="002D0ED4">
            <w:pPr>
              <w:spacing w:after="0" w:line="240" w:lineRule="auto"/>
              <w:rPr>
                <w:sz w:val="24"/>
                <w:szCs w:val="24"/>
              </w:rPr>
            </w:pPr>
            <w:r w:rsidRPr="00462B43">
              <w:rPr>
                <w:sz w:val="24"/>
                <w:szCs w:val="24"/>
              </w:rPr>
              <w:t>53.</w:t>
            </w:r>
          </w:p>
        </w:tc>
        <w:tc>
          <w:tcPr>
            <w:tcW w:w="8575" w:type="dxa"/>
          </w:tcPr>
          <w:p w14:paraId="2310C51F" w14:textId="77777777" w:rsidR="00981CE1" w:rsidRPr="00462B43" w:rsidRDefault="00981CE1" w:rsidP="002D0ED4">
            <w:pPr>
              <w:spacing w:after="0" w:line="240" w:lineRule="auto"/>
              <w:rPr>
                <w:i/>
                <w:sz w:val="24"/>
                <w:szCs w:val="24"/>
              </w:rPr>
            </w:pPr>
            <w:r w:rsidRPr="00462B43">
              <w:rPr>
                <w:i/>
                <w:sz w:val="24"/>
                <w:szCs w:val="24"/>
              </w:rPr>
              <w:t xml:space="preserve">Fusion bombs use neutrons from their fission trigger to create tritium fuel in the reaction </w:t>
            </w:r>
            <w:r>
              <w:rPr>
                <w:i/>
                <w:noProof/>
                <w:position w:val="-6"/>
                <w:sz w:val="24"/>
                <w:szCs w:val="24"/>
                <w:lang w:bidi="ar-SA"/>
              </w:rPr>
              <w:drawing>
                <wp:inline distT="0" distB="0" distL="0" distR="0" wp14:anchorId="62F01043" wp14:editId="2EACC963">
                  <wp:extent cx="1253490" cy="198120"/>
                  <wp:effectExtent l="0" t="0" r="0" b="5080"/>
                  <wp:docPr id="8156" name="Picture 8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6"/>
                          <pic:cNvPicPr>
                            <a:picLocks noChangeAspect="1" noChangeArrowheads="1"/>
                          </pic:cNvPicPr>
                        </pic:nvPicPr>
                        <pic:blipFill>
                          <a:blip r:embed="rId257" cstate="print">
                            <a:extLst>
                              <a:ext uri="{28A0092B-C50C-407E-A947-70E740481C1C}">
                                <a14:useLocalDpi xmlns:a14="http://schemas.microsoft.com/office/drawing/2010/main" val="0"/>
                              </a:ext>
                            </a:extLst>
                          </a:blip>
                          <a:srcRect/>
                          <a:stretch>
                            <a:fillRect/>
                          </a:stretch>
                        </pic:blipFill>
                        <pic:spPr bwMode="auto">
                          <a:xfrm>
                            <a:off x="0" y="0"/>
                            <a:ext cx="1253490" cy="198120"/>
                          </a:xfrm>
                          <a:prstGeom prst="rect">
                            <a:avLst/>
                          </a:prstGeom>
                          <a:noFill/>
                          <a:ln>
                            <a:noFill/>
                          </a:ln>
                        </pic:spPr>
                      </pic:pic>
                    </a:graphicData>
                  </a:graphic>
                </wp:inline>
              </w:drawing>
            </w:r>
            <w:r w:rsidRPr="00462B43">
              <w:rPr>
                <w:i/>
                <w:sz w:val="24"/>
                <w:szCs w:val="24"/>
              </w:rPr>
              <w:t>. What is the energy released by this reaction in M</w:t>
            </w:r>
            <w:r w:rsidRPr="00462B43">
              <w:rPr>
                <w:i/>
                <w:spacing w:val="-20"/>
                <w:sz w:val="24"/>
                <w:szCs w:val="24"/>
              </w:rPr>
              <w:t>e</w:t>
            </w:r>
            <w:r w:rsidRPr="00462B43">
              <w:rPr>
                <w:i/>
                <w:sz w:val="24"/>
                <w:szCs w:val="24"/>
              </w:rPr>
              <w:t>V?</w:t>
            </w:r>
          </w:p>
        </w:tc>
      </w:tr>
      <w:tr w:rsidR="00981CE1" w:rsidRPr="00CD7E5B" w14:paraId="238DC63B" w14:textId="77777777" w:rsidTr="002D0ED4">
        <w:tc>
          <w:tcPr>
            <w:tcW w:w="1080" w:type="dxa"/>
          </w:tcPr>
          <w:p w14:paraId="6D8E2ADD" w14:textId="77777777" w:rsidR="00981CE1" w:rsidRPr="00462B43" w:rsidRDefault="00981CE1" w:rsidP="002D0ED4">
            <w:pPr>
              <w:spacing w:after="0" w:line="240" w:lineRule="auto"/>
              <w:rPr>
                <w:sz w:val="24"/>
                <w:szCs w:val="24"/>
              </w:rPr>
            </w:pPr>
            <w:r w:rsidRPr="00462B43">
              <w:rPr>
                <w:sz w:val="24"/>
                <w:szCs w:val="24"/>
              </w:rPr>
              <w:lastRenderedPageBreak/>
              <w:t>Solution</w:t>
            </w:r>
          </w:p>
        </w:tc>
        <w:tc>
          <w:tcPr>
            <w:tcW w:w="8575" w:type="dxa"/>
          </w:tcPr>
          <w:p w14:paraId="020F6476" w14:textId="77777777" w:rsidR="00981CE1" w:rsidRPr="00462B43" w:rsidRDefault="00981CE1" w:rsidP="002D0ED4">
            <w:pPr>
              <w:spacing w:after="0" w:line="240" w:lineRule="auto"/>
              <w:rPr>
                <w:sz w:val="24"/>
                <w:szCs w:val="24"/>
              </w:rPr>
            </w:pPr>
            <w:r>
              <w:rPr>
                <w:noProof/>
                <w:position w:val="-30"/>
                <w:sz w:val="24"/>
                <w:szCs w:val="24"/>
                <w:lang w:bidi="ar-SA"/>
              </w:rPr>
              <w:drawing>
                <wp:inline distT="0" distB="0" distL="0" distR="0" wp14:anchorId="35B695C9" wp14:editId="389D0A0D">
                  <wp:extent cx="4638040" cy="461645"/>
                  <wp:effectExtent l="0" t="0" r="10160" b="0"/>
                  <wp:docPr id="8157" name="Picture 8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7"/>
                          <pic:cNvPicPr>
                            <a:picLocks noChangeAspect="1" noChangeArrowheads="1"/>
                          </pic:cNvPicPr>
                        </pic:nvPicPr>
                        <pic:blipFill>
                          <a:blip r:embed="rId258" cstate="print">
                            <a:extLst>
                              <a:ext uri="{28A0092B-C50C-407E-A947-70E740481C1C}">
                                <a14:useLocalDpi xmlns:a14="http://schemas.microsoft.com/office/drawing/2010/main" val="0"/>
                              </a:ext>
                            </a:extLst>
                          </a:blip>
                          <a:srcRect/>
                          <a:stretch>
                            <a:fillRect/>
                          </a:stretch>
                        </pic:blipFill>
                        <pic:spPr bwMode="auto">
                          <a:xfrm>
                            <a:off x="0" y="0"/>
                            <a:ext cx="4638040" cy="461645"/>
                          </a:xfrm>
                          <a:prstGeom prst="rect">
                            <a:avLst/>
                          </a:prstGeom>
                          <a:noFill/>
                          <a:ln>
                            <a:noFill/>
                          </a:ln>
                        </pic:spPr>
                      </pic:pic>
                    </a:graphicData>
                  </a:graphic>
                </wp:inline>
              </w:drawing>
            </w:r>
          </w:p>
        </w:tc>
      </w:tr>
      <w:tr w:rsidR="00981CE1" w:rsidRPr="00CD7E5B" w14:paraId="67936E9A" w14:textId="77777777" w:rsidTr="002D0ED4">
        <w:tc>
          <w:tcPr>
            <w:tcW w:w="1080" w:type="dxa"/>
          </w:tcPr>
          <w:p w14:paraId="10FA843B" w14:textId="77777777" w:rsidR="00981CE1" w:rsidRPr="00462B43" w:rsidRDefault="00981CE1" w:rsidP="002D0ED4">
            <w:pPr>
              <w:spacing w:after="0" w:line="240" w:lineRule="auto"/>
              <w:rPr>
                <w:sz w:val="24"/>
                <w:szCs w:val="24"/>
              </w:rPr>
            </w:pPr>
            <w:r w:rsidRPr="00462B43">
              <w:rPr>
                <w:sz w:val="24"/>
                <w:szCs w:val="24"/>
              </w:rPr>
              <w:t>54.</w:t>
            </w:r>
          </w:p>
        </w:tc>
        <w:tc>
          <w:tcPr>
            <w:tcW w:w="8575" w:type="dxa"/>
          </w:tcPr>
          <w:p w14:paraId="75AF77CA" w14:textId="77777777" w:rsidR="00981CE1" w:rsidRPr="00462B43" w:rsidRDefault="00981CE1" w:rsidP="002D0ED4">
            <w:pPr>
              <w:spacing w:after="0" w:line="240" w:lineRule="auto"/>
              <w:rPr>
                <w:position w:val="-46"/>
                <w:sz w:val="24"/>
                <w:szCs w:val="24"/>
              </w:rPr>
            </w:pPr>
            <w:r w:rsidRPr="00462B43">
              <w:rPr>
                <w:i/>
                <w:sz w:val="24"/>
                <w:szCs w:val="24"/>
              </w:rPr>
              <w:t xml:space="preserve">It is estimated that the total explosive yield of all the nuclear bombs in existence currently is about 4,000 MT. (a) Convert this amount of energy to kilowatt-hours, noting that </w:t>
            </w:r>
            <w:r>
              <w:rPr>
                <w:i/>
                <w:noProof/>
                <w:position w:val="-10"/>
                <w:sz w:val="24"/>
                <w:szCs w:val="24"/>
                <w:lang w:bidi="ar-SA"/>
              </w:rPr>
              <w:drawing>
                <wp:inline distT="0" distB="0" distL="0" distR="0" wp14:anchorId="7B9759E1" wp14:editId="785FFFAD">
                  <wp:extent cx="1376045" cy="226060"/>
                  <wp:effectExtent l="0" t="0" r="0" b="2540"/>
                  <wp:docPr id="8158" name="Picture 8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8"/>
                          <pic:cNvPicPr>
                            <a:picLocks noChangeAspect="1" noChangeArrowheads="1"/>
                          </pic:cNvPicPr>
                        </pic:nvPicPr>
                        <pic:blipFill>
                          <a:blip r:embed="rId259" cstate="print">
                            <a:extLst>
                              <a:ext uri="{28A0092B-C50C-407E-A947-70E740481C1C}">
                                <a14:useLocalDpi xmlns:a14="http://schemas.microsoft.com/office/drawing/2010/main" val="0"/>
                              </a:ext>
                            </a:extLst>
                          </a:blip>
                          <a:srcRect/>
                          <a:stretch>
                            <a:fillRect/>
                          </a:stretch>
                        </pic:blipFill>
                        <pic:spPr bwMode="auto">
                          <a:xfrm>
                            <a:off x="0" y="0"/>
                            <a:ext cx="1376045" cy="226060"/>
                          </a:xfrm>
                          <a:prstGeom prst="rect">
                            <a:avLst/>
                          </a:prstGeom>
                          <a:noFill/>
                          <a:ln>
                            <a:noFill/>
                          </a:ln>
                        </pic:spPr>
                      </pic:pic>
                    </a:graphicData>
                  </a:graphic>
                </wp:inline>
              </w:drawing>
            </w:r>
            <w:r w:rsidRPr="00462B43">
              <w:rPr>
                <w:i/>
                <w:sz w:val="24"/>
                <w:szCs w:val="24"/>
              </w:rPr>
              <w:t xml:space="preserve">. (b) What would the monetary value of this energy be if it could be converted to electricity costing 10 cents per </w:t>
            </w:r>
            <w:proofErr w:type="spellStart"/>
            <w:r w:rsidRPr="00462B43">
              <w:rPr>
                <w:i/>
                <w:sz w:val="24"/>
                <w:szCs w:val="24"/>
              </w:rPr>
              <w:t>k</w:t>
            </w:r>
            <w:r w:rsidRPr="00462B43">
              <w:rPr>
                <w:i/>
                <w:spacing w:val="20"/>
                <w:sz w:val="24"/>
                <w:szCs w:val="24"/>
              </w:rPr>
              <w:t>W·</w:t>
            </w:r>
            <w:r w:rsidRPr="00462B43">
              <w:rPr>
                <w:i/>
                <w:sz w:val="24"/>
                <w:szCs w:val="24"/>
              </w:rPr>
              <w:t>h</w:t>
            </w:r>
            <w:proofErr w:type="spellEnd"/>
            <w:r w:rsidRPr="00462B43">
              <w:rPr>
                <w:i/>
                <w:sz w:val="24"/>
                <w:szCs w:val="24"/>
              </w:rPr>
              <w:t>?</w:t>
            </w:r>
          </w:p>
        </w:tc>
      </w:tr>
      <w:tr w:rsidR="00981CE1" w:rsidRPr="00CD7E5B" w14:paraId="42BF0ACD" w14:textId="77777777" w:rsidTr="002D0ED4">
        <w:tc>
          <w:tcPr>
            <w:tcW w:w="1080" w:type="dxa"/>
          </w:tcPr>
          <w:p w14:paraId="1E06EB48"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0A7CDAC3"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28"/>
                <w:sz w:val="24"/>
                <w:szCs w:val="24"/>
                <w:lang w:bidi="ar-SA"/>
              </w:rPr>
              <w:drawing>
                <wp:inline distT="0" distB="0" distL="0" distR="0" wp14:anchorId="15E08244" wp14:editId="60F22C44">
                  <wp:extent cx="4044315" cy="424180"/>
                  <wp:effectExtent l="0" t="0" r="0" b="7620"/>
                  <wp:docPr id="8159" name="Picture 8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9"/>
                          <pic:cNvPicPr>
                            <a:picLocks noChangeAspect="1" noChangeArrowheads="1"/>
                          </pic:cNvPicPr>
                        </pic:nvPicPr>
                        <pic:blipFill>
                          <a:blip r:embed="rId260" cstate="print">
                            <a:extLst>
                              <a:ext uri="{28A0092B-C50C-407E-A947-70E740481C1C}">
                                <a14:useLocalDpi xmlns:a14="http://schemas.microsoft.com/office/drawing/2010/main" val="0"/>
                              </a:ext>
                            </a:extLst>
                          </a:blip>
                          <a:srcRect/>
                          <a:stretch>
                            <a:fillRect/>
                          </a:stretch>
                        </pic:blipFill>
                        <pic:spPr bwMode="auto">
                          <a:xfrm>
                            <a:off x="0" y="0"/>
                            <a:ext cx="4044315" cy="424180"/>
                          </a:xfrm>
                          <a:prstGeom prst="rect">
                            <a:avLst/>
                          </a:prstGeom>
                          <a:noFill/>
                          <a:ln>
                            <a:noFill/>
                          </a:ln>
                        </pic:spPr>
                      </pic:pic>
                    </a:graphicData>
                  </a:graphic>
                </wp:inline>
              </w:drawing>
            </w:r>
          </w:p>
          <w:p w14:paraId="72E127C1"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28"/>
                <w:sz w:val="24"/>
                <w:szCs w:val="24"/>
                <w:lang w:bidi="ar-SA"/>
              </w:rPr>
              <w:drawing>
                <wp:inline distT="0" distB="0" distL="0" distR="0" wp14:anchorId="45990412" wp14:editId="1A3DF870">
                  <wp:extent cx="2554605" cy="424180"/>
                  <wp:effectExtent l="0" t="0" r="10795" b="7620"/>
                  <wp:docPr id="8160" name="Picture 8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0"/>
                          <pic:cNvPicPr>
                            <a:picLocks noChangeAspect="1" noChangeArrowheads="1"/>
                          </pic:cNvPicPr>
                        </pic:nvPicPr>
                        <pic:blipFill>
                          <a:blip r:embed="rId261" cstate="print">
                            <a:extLst>
                              <a:ext uri="{28A0092B-C50C-407E-A947-70E740481C1C}">
                                <a14:useLocalDpi xmlns:a14="http://schemas.microsoft.com/office/drawing/2010/main" val="0"/>
                              </a:ext>
                            </a:extLst>
                          </a:blip>
                          <a:srcRect/>
                          <a:stretch>
                            <a:fillRect/>
                          </a:stretch>
                        </pic:blipFill>
                        <pic:spPr bwMode="auto">
                          <a:xfrm>
                            <a:off x="0" y="0"/>
                            <a:ext cx="2554605" cy="424180"/>
                          </a:xfrm>
                          <a:prstGeom prst="rect">
                            <a:avLst/>
                          </a:prstGeom>
                          <a:noFill/>
                          <a:ln>
                            <a:noFill/>
                          </a:ln>
                        </pic:spPr>
                      </pic:pic>
                    </a:graphicData>
                  </a:graphic>
                </wp:inline>
              </w:drawing>
            </w:r>
          </w:p>
        </w:tc>
      </w:tr>
      <w:tr w:rsidR="00981CE1" w:rsidRPr="00CD7E5B" w14:paraId="4B1AA652" w14:textId="77777777" w:rsidTr="002D0ED4">
        <w:tc>
          <w:tcPr>
            <w:tcW w:w="1080" w:type="dxa"/>
          </w:tcPr>
          <w:p w14:paraId="360E45B2" w14:textId="77777777" w:rsidR="00981CE1" w:rsidRPr="00462B43" w:rsidRDefault="00981CE1" w:rsidP="002D0ED4">
            <w:pPr>
              <w:spacing w:after="0" w:line="240" w:lineRule="auto"/>
              <w:rPr>
                <w:sz w:val="24"/>
                <w:szCs w:val="24"/>
              </w:rPr>
            </w:pPr>
            <w:r w:rsidRPr="00462B43">
              <w:rPr>
                <w:sz w:val="24"/>
                <w:szCs w:val="24"/>
              </w:rPr>
              <w:t>55.</w:t>
            </w:r>
          </w:p>
        </w:tc>
        <w:tc>
          <w:tcPr>
            <w:tcW w:w="8575" w:type="dxa"/>
          </w:tcPr>
          <w:p w14:paraId="5C9494BB" w14:textId="77777777" w:rsidR="00981CE1" w:rsidRPr="00462B43" w:rsidRDefault="00981CE1" w:rsidP="002D0ED4">
            <w:pPr>
              <w:spacing w:after="0" w:line="240" w:lineRule="auto"/>
              <w:rPr>
                <w:i/>
                <w:sz w:val="24"/>
                <w:szCs w:val="24"/>
              </w:rPr>
            </w:pPr>
            <w:r w:rsidRPr="00462B43">
              <w:rPr>
                <w:i/>
                <w:sz w:val="24"/>
                <w:szCs w:val="24"/>
              </w:rPr>
              <w:t>A radiation-enhanced nuclear weapon (or neutron bomb) can have a smaller total yield and still produce more prompt radiation than a conventional nuclear bomb. This allows the use of neutron bombs to kill nearby advancing enemy forces with radiation without blowing up your own forces with the blast. For a 0.500-kT radiation-enhanced weapon and a 1.00-kT conventional nuclear bomb: (a) Compare the blast yields. (b) Compare the prompt radiation yields.</w:t>
            </w:r>
          </w:p>
        </w:tc>
      </w:tr>
      <w:tr w:rsidR="00981CE1" w:rsidRPr="00CD7E5B" w14:paraId="5D1D6BD5" w14:textId="77777777" w:rsidTr="002D0ED4">
        <w:tc>
          <w:tcPr>
            <w:tcW w:w="1080" w:type="dxa"/>
          </w:tcPr>
          <w:p w14:paraId="586B7034"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2CBC619E" w14:textId="77777777" w:rsidR="00981CE1" w:rsidRPr="00462B43" w:rsidRDefault="00981CE1" w:rsidP="002D0ED4">
            <w:pPr>
              <w:spacing w:after="0" w:line="240" w:lineRule="auto"/>
              <w:rPr>
                <w:sz w:val="24"/>
                <w:szCs w:val="24"/>
              </w:rPr>
            </w:pPr>
            <w:r w:rsidRPr="00462B43">
              <w:rPr>
                <w:position w:val="20"/>
                <w:sz w:val="24"/>
                <w:szCs w:val="24"/>
              </w:rPr>
              <w:t>(a)</w:t>
            </w:r>
            <w:r w:rsidRPr="00462B43">
              <w:rPr>
                <w:sz w:val="24"/>
                <w:szCs w:val="24"/>
              </w:rPr>
              <w:t xml:space="preserve"> </w:t>
            </w:r>
            <w:r>
              <w:rPr>
                <w:noProof/>
                <w:position w:val="-32"/>
                <w:sz w:val="24"/>
                <w:szCs w:val="24"/>
                <w:lang w:bidi="ar-SA"/>
              </w:rPr>
              <w:drawing>
                <wp:inline distT="0" distB="0" distL="0" distR="0" wp14:anchorId="5670A89E" wp14:editId="3B019DA0">
                  <wp:extent cx="4147820" cy="490220"/>
                  <wp:effectExtent l="0" t="0" r="0" b="0"/>
                  <wp:docPr id="8161" name="Picture 8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1"/>
                          <pic:cNvPicPr>
                            <a:picLocks noChangeAspect="1" noChangeArrowheads="1"/>
                          </pic:cNvPicPr>
                        </pic:nvPicPr>
                        <pic:blipFill>
                          <a:blip r:embed="rId262" cstate="print">
                            <a:extLst>
                              <a:ext uri="{28A0092B-C50C-407E-A947-70E740481C1C}">
                                <a14:useLocalDpi xmlns:a14="http://schemas.microsoft.com/office/drawing/2010/main" val="0"/>
                              </a:ext>
                            </a:extLst>
                          </a:blip>
                          <a:srcRect/>
                          <a:stretch>
                            <a:fillRect/>
                          </a:stretch>
                        </pic:blipFill>
                        <pic:spPr bwMode="auto">
                          <a:xfrm>
                            <a:off x="0" y="0"/>
                            <a:ext cx="4147820" cy="490220"/>
                          </a:xfrm>
                          <a:prstGeom prst="rect">
                            <a:avLst/>
                          </a:prstGeom>
                          <a:noFill/>
                          <a:ln>
                            <a:noFill/>
                          </a:ln>
                        </pic:spPr>
                      </pic:pic>
                    </a:graphicData>
                  </a:graphic>
                </wp:inline>
              </w:drawing>
            </w:r>
          </w:p>
          <w:p w14:paraId="51F9C55C" w14:textId="77777777" w:rsidR="00981CE1" w:rsidRPr="00462B43" w:rsidRDefault="00981CE1" w:rsidP="002D0ED4">
            <w:pPr>
              <w:spacing w:after="0" w:line="240" w:lineRule="auto"/>
              <w:ind w:left="378"/>
              <w:rPr>
                <w:sz w:val="24"/>
                <w:szCs w:val="24"/>
              </w:rPr>
            </w:pPr>
            <w:r w:rsidRPr="00462B43">
              <w:rPr>
                <w:sz w:val="24"/>
                <w:szCs w:val="24"/>
              </w:rPr>
              <w:t>The conventional bomb has 2.5 times</w:t>
            </w:r>
            <w:r w:rsidRPr="00462B43">
              <w:rPr>
                <w:position w:val="-6"/>
                <w:sz w:val="24"/>
                <w:szCs w:val="24"/>
              </w:rPr>
              <w:t xml:space="preserve"> </w:t>
            </w:r>
            <w:r w:rsidRPr="00462B43">
              <w:rPr>
                <w:sz w:val="24"/>
                <w:szCs w:val="24"/>
              </w:rPr>
              <w:t>the blast yield of the enhanced bomb.</w:t>
            </w:r>
          </w:p>
          <w:p w14:paraId="761547E4" w14:textId="77777777" w:rsidR="00981CE1" w:rsidRPr="00462B43" w:rsidRDefault="00981CE1" w:rsidP="002D0ED4">
            <w:pPr>
              <w:spacing w:after="0" w:line="240" w:lineRule="auto"/>
              <w:rPr>
                <w:sz w:val="24"/>
                <w:szCs w:val="24"/>
              </w:rPr>
            </w:pPr>
            <w:r w:rsidRPr="00462B43">
              <w:rPr>
                <w:position w:val="20"/>
                <w:sz w:val="24"/>
                <w:szCs w:val="24"/>
              </w:rPr>
              <w:t>(b)</w:t>
            </w:r>
            <w:r w:rsidRPr="00462B43">
              <w:rPr>
                <w:sz w:val="24"/>
                <w:szCs w:val="24"/>
              </w:rPr>
              <w:t xml:space="preserve"> </w:t>
            </w:r>
            <w:r>
              <w:rPr>
                <w:noProof/>
                <w:position w:val="-32"/>
                <w:sz w:val="24"/>
                <w:szCs w:val="24"/>
                <w:lang w:bidi="ar-SA"/>
              </w:rPr>
              <w:drawing>
                <wp:inline distT="0" distB="0" distL="0" distR="0" wp14:anchorId="4808D000" wp14:editId="152077C7">
                  <wp:extent cx="2102485" cy="490220"/>
                  <wp:effectExtent l="0" t="0" r="5715" b="0"/>
                  <wp:docPr id="8162" name="Picture 8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2"/>
                          <pic:cNvPicPr>
                            <a:picLocks noChangeAspect="1" noChangeArrowheads="1"/>
                          </pic:cNvPicPr>
                        </pic:nvPicPr>
                        <pic:blipFill>
                          <a:blip r:embed="rId263" cstate="print">
                            <a:extLst>
                              <a:ext uri="{28A0092B-C50C-407E-A947-70E740481C1C}">
                                <a14:useLocalDpi xmlns:a14="http://schemas.microsoft.com/office/drawing/2010/main" val="0"/>
                              </a:ext>
                            </a:extLst>
                          </a:blip>
                          <a:srcRect/>
                          <a:stretch>
                            <a:fillRect/>
                          </a:stretch>
                        </pic:blipFill>
                        <pic:spPr bwMode="auto">
                          <a:xfrm>
                            <a:off x="0" y="0"/>
                            <a:ext cx="2102485" cy="490220"/>
                          </a:xfrm>
                          <a:prstGeom prst="rect">
                            <a:avLst/>
                          </a:prstGeom>
                          <a:noFill/>
                          <a:ln>
                            <a:noFill/>
                          </a:ln>
                        </pic:spPr>
                      </pic:pic>
                    </a:graphicData>
                  </a:graphic>
                </wp:inline>
              </w:drawing>
            </w:r>
          </w:p>
          <w:p w14:paraId="2973DE21" w14:textId="77777777" w:rsidR="00981CE1" w:rsidRPr="00462B43" w:rsidRDefault="00981CE1" w:rsidP="002D0ED4">
            <w:pPr>
              <w:spacing w:after="0" w:line="240" w:lineRule="auto"/>
              <w:ind w:left="378"/>
              <w:rPr>
                <w:b/>
                <w:sz w:val="24"/>
                <w:szCs w:val="24"/>
              </w:rPr>
            </w:pPr>
            <w:r w:rsidRPr="00462B43">
              <w:rPr>
                <w:sz w:val="24"/>
                <w:szCs w:val="24"/>
              </w:rPr>
              <w:t>The enhanced bomb has 3 times the prompt radiation yield.</w:t>
            </w:r>
          </w:p>
        </w:tc>
      </w:tr>
      <w:tr w:rsidR="00981CE1" w:rsidRPr="00CD7E5B" w14:paraId="62910485" w14:textId="77777777" w:rsidTr="002D0ED4">
        <w:tc>
          <w:tcPr>
            <w:tcW w:w="1080" w:type="dxa"/>
          </w:tcPr>
          <w:p w14:paraId="4CBEAE08" w14:textId="77777777" w:rsidR="00981CE1" w:rsidRPr="00462B43" w:rsidRDefault="00981CE1" w:rsidP="002D0ED4">
            <w:pPr>
              <w:spacing w:after="0" w:line="240" w:lineRule="auto"/>
              <w:rPr>
                <w:sz w:val="24"/>
                <w:szCs w:val="24"/>
              </w:rPr>
            </w:pPr>
            <w:r w:rsidRPr="00462B43">
              <w:rPr>
                <w:sz w:val="24"/>
                <w:szCs w:val="24"/>
              </w:rPr>
              <w:t>56.</w:t>
            </w:r>
          </w:p>
        </w:tc>
        <w:tc>
          <w:tcPr>
            <w:tcW w:w="8575" w:type="dxa"/>
          </w:tcPr>
          <w:p w14:paraId="4A275913" w14:textId="77777777" w:rsidR="00981CE1" w:rsidRPr="00462B43" w:rsidRDefault="00981CE1" w:rsidP="002D0ED4">
            <w:pPr>
              <w:spacing w:after="0" w:line="240" w:lineRule="auto"/>
              <w:rPr>
                <w:i/>
                <w:sz w:val="24"/>
                <w:szCs w:val="24"/>
              </w:rPr>
            </w:pPr>
            <w:r w:rsidRPr="00462B43">
              <w:rPr>
                <w:i/>
                <w:sz w:val="24"/>
                <w:szCs w:val="24"/>
              </w:rPr>
              <w:t xml:space="preserve">(a) How many </w:t>
            </w:r>
            <w:r>
              <w:rPr>
                <w:i/>
                <w:noProof/>
                <w:position w:val="-6"/>
                <w:sz w:val="24"/>
                <w:szCs w:val="24"/>
                <w:lang w:bidi="ar-SA"/>
              </w:rPr>
              <w:drawing>
                <wp:inline distT="0" distB="0" distL="0" distR="0" wp14:anchorId="199FD6BA" wp14:editId="23FD5159">
                  <wp:extent cx="367665" cy="198120"/>
                  <wp:effectExtent l="0" t="0" r="0" b="5080"/>
                  <wp:docPr id="8163" name="Picture 8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3"/>
                          <pic:cNvPicPr>
                            <a:picLocks noChangeAspect="1" noChangeArrowheads="1"/>
                          </pic:cNvPicPr>
                        </pic:nvPicPr>
                        <pic:blipFill>
                          <a:blip r:embed="rId264"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 xml:space="preserve"> nuclei must fission to produce a 20.0-kT yield, assuming 200 M</w:t>
            </w:r>
            <w:r w:rsidRPr="00462B43">
              <w:rPr>
                <w:i/>
                <w:spacing w:val="-20"/>
                <w:sz w:val="24"/>
                <w:szCs w:val="24"/>
              </w:rPr>
              <w:t>e</w:t>
            </w:r>
            <w:r w:rsidRPr="00462B43">
              <w:rPr>
                <w:i/>
                <w:sz w:val="24"/>
                <w:szCs w:val="24"/>
              </w:rPr>
              <w:t xml:space="preserve">V per fission? (b) What is the mass of this much </w:t>
            </w:r>
            <w:r>
              <w:rPr>
                <w:i/>
                <w:noProof/>
                <w:position w:val="-6"/>
                <w:sz w:val="24"/>
                <w:szCs w:val="24"/>
                <w:lang w:bidi="ar-SA"/>
              </w:rPr>
              <w:drawing>
                <wp:inline distT="0" distB="0" distL="0" distR="0" wp14:anchorId="48268A84" wp14:editId="099CB2DD">
                  <wp:extent cx="367665" cy="198120"/>
                  <wp:effectExtent l="0" t="0" r="0" b="5080"/>
                  <wp:docPr id="8164" name="Picture 8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4"/>
                          <pic:cNvPicPr>
                            <a:picLocks noChangeAspect="1" noChangeArrowheads="1"/>
                          </pic:cNvPicPr>
                        </pic:nvPicPr>
                        <pic:blipFill>
                          <a:blip r:embed="rId265" cstate="print">
                            <a:extLst>
                              <a:ext uri="{28A0092B-C50C-407E-A947-70E740481C1C}">
                                <a14:useLocalDpi xmlns:a14="http://schemas.microsoft.com/office/drawing/2010/main" val="0"/>
                              </a:ext>
                            </a:extLst>
                          </a:blip>
                          <a:srcRect/>
                          <a:stretch>
                            <a:fillRect/>
                          </a:stretch>
                        </pic:blipFill>
                        <pic:spPr bwMode="auto">
                          <a:xfrm>
                            <a:off x="0" y="0"/>
                            <a:ext cx="367665" cy="198120"/>
                          </a:xfrm>
                          <a:prstGeom prst="rect">
                            <a:avLst/>
                          </a:prstGeom>
                          <a:noFill/>
                          <a:ln>
                            <a:noFill/>
                          </a:ln>
                        </pic:spPr>
                      </pic:pic>
                    </a:graphicData>
                  </a:graphic>
                </wp:inline>
              </w:drawing>
            </w:r>
            <w:r w:rsidRPr="00462B43">
              <w:rPr>
                <w:i/>
                <w:sz w:val="24"/>
                <w:szCs w:val="24"/>
              </w:rPr>
              <w:t>?</w:t>
            </w:r>
          </w:p>
        </w:tc>
      </w:tr>
      <w:tr w:rsidR="00981CE1" w:rsidRPr="00CD7E5B" w14:paraId="7C9AA5B0" w14:textId="77777777" w:rsidTr="002D0ED4">
        <w:tc>
          <w:tcPr>
            <w:tcW w:w="1080" w:type="dxa"/>
          </w:tcPr>
          <w:p w14:paraId="70673B41"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43591DC1" w14:textId="77777777" w:rsidR="00981CE1" w:rsidRPr="00462B43" w:rsidRDefault="00981CE1" w:rsidP="002D0ED4">
            <w:pPr>
              <w:spacing w:after="0" w:line="240" w:lineRule="auto"/>
              <w:rPr>
                <w:sz w:val="24"/>
                <w:szCs w:val="24"/>
              </w:rPr>
            </w:pPr>
            <w:r w:rsidRPr="00462B43">
              <w:rPr>
                <w:sz w:val="24"/>
                <w:szCs w:val="24"/>
              </w:rPr>
              <w:t xml:space="preserve">(a) </w:t>
            </w:r>
            <w:r>
              <w:rPr>
                <w:noProof/>
                <w:position w:val="-30"/>
                <w:sz w:val="24"/>
                <w:szCs w:val="24"/>
                <w:lang w:bidi="ar-SA"/>
              </w:rPr>
              <w:drawing>
                <wp:inline distT="0" distB="0" distL="0" distR="0" wp14:anchorId="5B8671A5" wp14:editId="4FC2AAF8">
                  <wp:extent cx="4572000" cy="461645"/>
                  <wp:effectExtent l="0" t="0" r="0" b="0"/>
                  <wp:docPr id="8165" name="Picture 8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5"/>
                          <pic:cNvPicPr>
                            <a:picLocks noChangeAspect="1" noChangeArrowheads="1"/>
                          </pic:cNvPicPr>
                        </pic:nvPicPr>
                        <pic:blipFill>
                          <a:blip r:embed="rId266" cstate="print">
                            <a:extLst>
                              <a:ext uri="{28A0092B-C50C-407E-A947-70E740481C1C}">
                                <a14:useLocalDpi xmlns:a14="http://schemas.microsoft.com/office/drawing/2010/main" val="0"/>
                              </a:ext>
                            </a:extLst>
                          </a:blip>
                          <a:srcRect/>
                          <a:stretch>
                            <a:fillRect/>
                          </a:stretch>
                        </pic:blipFill>
                        <pic:spPr bwMode="auto">
                          <a:xfrm>
                            <a:off x="0" y="0"/>
                            <a:ext cx="4572000" cy="461645"/>
                          </a:xfrm>
                          <a:prstGeom prst="rect">
                            <a:avLst/>
                          </a:prstGeom>
                          <a:noFill/>
                          <a:ln>
                            <a:noFill/>
                          </a:ln>
                        </pic:spPr>
                      </pic:pic>
                    </a:graphicData>
                  </a:graphic>
                </wp:inline>
              </w:drawing>
            </w:r>
          </w:p>
          <w:p w14:paraId="4CD759BE" w14:textId="77777777" w:rsidR="00981CE1" w:rsidRPr="00462B43" w:rsidRDefault="00981CE1" w:rsidP="002D0ED4">
            <w:pPr>
              <w:spacing w:after="0" w:line="240" w:lineRule="auto"/>
              <w:rPr>
                <w:sz w:val="24"/>
                <w:szCs w:val="24"/>
              </w:rPr>
            </w:pPr>
            <w:r w:rsidRPr="00462B43">
              <w:rPr>
                <w:sz w:val="24"/>
                <w:szCs w:val="24"/>
              </w:rPr>
              <w:lastRenderedPageBreak/>
              <w:t>(b)</w:t>
            </w:r>
            <w:r>
              <w:rPr>
                <w:noProof/>
                <w:position w:val="-24"/>
                <w:sz w:val="24"/>
                <w:szCs w:val="24"/>
                <w:lang w:bidi="ar-SA"/>
              </w:rPr>
              <w:drawing>
                <wp:inline distT="0" distB="0" distL="0" distR="0" wp14:anchorId="7A25D8BD" wp14:editId="18F8B30A">
                  <wp:extent cx="4723130" cy="386715"/>
                  <wp:effectExtent l="0" t="0" r="1270" b="0"/>
                  <wp:docPr id="8166" name="Picture 8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6"/>
                          <pic:cNvPicPr>
                            <a:picLocks noChangeAspect="1" noChangeArrowheads="1"/>
                          </pic:cNvPicPr>
                        </pic:nvPicPr>
                        <pic:blipFill>
                          <a:blip r:embed="rId267" cstate="print">
                            <a:extLst>
                              <a:ext uri="{28A0092B-C50C-407E-A947-70E740481C1C}">
                                <a14:useLocalDpi xmlns:a14="http://schemas.microsoft.com/office/drawing/2010/main" val="0"/>
                              </a:ext>
                            </a:extLst>
                          </a:blip>
                          <a:srcRect/>
                          <a:stretch>
                            <a:fillRect/>
                          </a:stretch>
                        </pic:blipFill>
                        <pic:spPr bwMode="auto">
                          <a:xfrm>
                            <a:off x="0" y="0"/>
                            <a:ext cx="4723130" cy="386715"/>
                          </a:xfrm>
                          <a:prstGeom prst="rect">
                            <a:avLst/>
                          </a:prstGeom>
                          <a:noFill/>
                          <a:ln>
                            <a:noFill/>
                          </a:ln>
                        </pic:spPr>
                      </pic:pic>
                    </a:graphicData>
                  </a:graphic>
                </wp:inline>
              </w:drawing>
            </w:r>
          </w:p>
        </w:tc>
      </w:tr>
      <w:tr w:rsidR="00981CE1" w:rsidRPr="00CD7E5B" w14:paraId="6FDBF4E8" w14:textId="77777777" w:rsidTr="002D0ED4">
        <w:tc>
          <w:tcPr>
            <w:tcW w:w="1080" w:type="dxa"/>
          </w:tcPr>
          <w:p w14:paraId="53D33EB5" w14:textId="77777777" w:rsidR="00981CE1" w:rsidRPr="00462B43" w:rsidRDefault="00981CE1" w:rsidP="002D0ED4">
            <w:pPr>
              <w:spacing w:after="0" w:line="240" w:lineRule="auto"/>
              <w:rPr>
                <w:sz w:val="24"/>
                <w:szCs w:val="24"/>
              </w:rPr>
            </w:pPr>
            <w:r w:rsidRPr="00462B43">
              <w:rPr>
                <w:sz w:val="24"/>
                <w:szCs w:val="24"/>
              </w:rPr>
              <w:lastRenderedPageBreak/>
              <w:t>57.</w:t>
            </w:r>
          </w:p>
        </w:tc>
        <w:tc>
          <w:tcPr>
            <w:tcW w:w="8575" w:type="dxa"/>
          </w:tcPr>
          <w:p w14:paraId="6A1983A3" w14:textId="77777777" w:rsidR="00981CE1" w:rsidRPr="00462B43" w:rsidRDefault="00981CE1" w:rsidP="002D0ED4">
            <w:pPr>
              <w:spacing w:after="0" w:line="240" w:lineRule="auto"/>
              <w:rPr>
                <w:sz w:val="24"/>
                <w:szCs w:val="24"/>
              </w:rPr>
            </w:pPr>
            <w:r w:rsidRPr="00462B43">
              <w:rPr>
                <w:i/>
                <w:sz w:val="24"/>
                <w:szCs w:val="24"/>
              </w:rPr>
              <w:t>Assume one-fourth of the yield of a typical 320-kT strategic bomb comes from fission reactions averaging 200 M</w:t>
            </w:r>
            <w:r w:rsidRPr="00462B43">
              <w:rPr>
                <w:i/>
                <w:spacing w:val="-15"/>
                <w:sz w:val="24"/>
                <w:szCs w:val="24"/>
              </w:rPr>
              <w:t>e</w:t>
            </w:r>
            <w:r w:rsidRPr="00462B43">
              <w:rPr>
                <w:i/>
                <w:sz w:val="24"/>
                <w:szCs w:val="24"/>
              </w:rPr>
              <w:t>V and the remainder from fusion reactions averaging 20 M</w:t>
            </w:r>
            <w:r w:rsidRPr="00462B43">
              <w:rPr>
                <w:i/>
                <w:spacing w:val="-15"/>
                <w:sz w:val="24"/>
                <w:szCs w:val="24"/>
              </w:rPr>
              <w:t>e</w:t>
            </w:r>
            <w:r w:rsidRPr="00462B43">
              <w:rPr>
                <w:i/>
                <w:sz w:val="24"/>
                <w:szCs w:val="24"/>
              </w:rPr>
              <w:t xml:space="preserve">V. (a) Calculate the number of fissions and the approximate mass of uranium and plutonium </w:t>
            </w:r>
            <w:proofErr w:type="spellStart"/>
            <w:r w:rsidRPr="00462B43">
              <w:rPr>
                <w:i/>
                <w:sz w:val="24"/>
                <w:szCs w:val="24"/>
              </w:rPr>
              <w:t>fissioned</w:t>
            </w:r>
            <w:proofErr w:type="spellEnd"/>
            <w:r w:rsidRPr="00462B43">
              <w:rPr>
                <w:i/>
                <w:sz w:val="24"/>
                <w:szCs w:val="24"/>
              </w:rPr>
              <w:t>, taking the average atomic mass to be 238. (b) Find the number of fusions and calculate the approximate mass of fusion fuel, assuming an average total atomic mass of the two nuclei in each reaction to be 5. (c) Considering the masses found, does it seem reasonable that some missiles could carry 10 warheads? Discuss, noting that the nuclear fuel is only a part of the mass of a warhead.</w:t>
            </w:r>
          </w:p>
        </w:tc>
      </w:tr>
      <w:tr w:rsidR="00981CE1" w:rsidRPr="00677BE3" w14:paraId="74FF6D07" w14:textId="77777777" w:rsidTr="002D0ED4">
        <w:tc>
          <w:tcPr>
            <w:tcW w:w="1080" w:type="dxa"/>
          </w:tcPr>
          <w:p w14:paraId="644F4950"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50BC6498" w14:textId="77777777" w:rsidR="00981CE1" w:rsidRPr="00462B43" w:rsidRDefault="00981CE1" w:rsidP="002D0ED4">
            <w:pPr>
              <w:spacing w:after="0" w:line="240" w:lineRule="auto"/>
              <w:ind w:left="335" w:hanging="335"/>
              <w:rPr>
                <w:sz w:val="24"/>
                <w:szCs w:val="24"/>
              </w:rPr>
            </w:pPr>
            <w:r w:rsidRPr="00462B43">
              <w:rPr>
                <w:sz w:val="24"/>
                <w:szCs w:val="24"/>
              </w:rPr>
              <w:t xml:space="preserve">(a) Given that for fission reactions, the energy produced is 200 MeV per fission, we can convert the </w:t>
            </w:r>
            <w:r>
              <w:rPr>
                <w:noProof/>
                <w:position w:val="-10"/>
                <w:sz w:val="24"/>
                <w:szCs w:val="24"/>
                <w:lang w:bidi="ar-SA"/>
              </w:rPr>
              <w:drawing>
                <wp:inline distT="0" distB="0" distL="0" distR="0" wp14:anchorId="17F93B29" wp14:editId="4F5F5408">
                  <wp:extent cx="226060" cy="216535"/>
                  <wp:effectExtent l="0" t="0" r="2540" b="12065"/>
                  <wp:docPr id="8167" name="Picture 8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7"/>
                          <pic:cNvPicPr>
                            <a:picLocks noChangeAspect="1" noChangeArrowheads="1"/>
                          </pic:cNvPicPr>
                        </pic:nvPicPr>
                        <pic:blipFill>
                          <a:blip r:embed="rId268" cstate="print">
                            <a:extLst>
                              <a:ext uri="{28A0092B-C50C-407E-A947-70E740481C1C}">
                                <a14:useLocalDpi xmlns:a14="http://schemas.microsoft.com/office/drawing/2010/main" val="0"/>
                              </a:ext>
                            </a:extLst>
                          </a:blip>
                          <a:srcRect/>
                          <a:stretch>
                            <a:fillRect/>
                          </a:stretch>
                        </pic:blipFill>
                        <pic:spPr bwMode="auto">
                          <a:xfrm>
                            <a:off x="0" y="0"/>
                            <a:ext cx="226060" cy="216535"/>
                          </a:xfrm>
                          <a:prstGeom prst="rect">
                            <a:avLst/>
                          </a:prstGeom>
                          <a:noFill/>
                          <a:ln>
                            <a:noFill/>
                          </a:ln>
                        </pic:spPr>
                      </pic:pic>
                    </a:graphicData>
                  </a:graphic>
                </wp:inline>
              </w:drawing>
            </w:r>
            <w:r w:rsidRPr="00462B43">
              <w:rPr>
                <w:sz w:val="24"/>
                <w:szCs w:val="24"/>
              </w:rPr>
              <w:t xml:space="preserve">of 320 </w:t>
            </w:r>
            <w:proofErr w:type="spellStart"/>
            <w:r w:rsidRPr="00462B43">
              <w:rPr>
                <w:sz w:val="24"/>
                <w:szCs w:val="24"/>
              </w:rPr>
              <w:t>kT</w:t>
            </w:r>
            <w:proofErr w:type="spellEnd"/>
            <w:r w:rsidRPr="00462B43">
              <w:rPr>
                <w:sz w:val="24"/>
                <w:szCs w:val="24"/>
              </w:rPr>
              <w:t xml:space="preserve"> yield into the number of fissions:</w:t>
            </w:r>
          </w:p>
          <w:p w14:paraId="666BEF96" w14:textId="77777777" w:rsidR="00981CE1" w:rsidRPr="00462B43" w:rsidRDefault="00981CE1" w:rsidP="002D0ED4">
            <w:pPr>
              <w:spacing w:after="0" w:line="240" w:lineRule="auto"/>
              <w:ind w:left="335"/>
              <w:rPr>
                <w:sz w:val="24"/>
                <w:szCs w:val="24"/>
              </w:rPr>
            </w:pPr>
            <w:r>
              <w:rPr>
                <w:noProof/>
                <w:position w:val="-28"/>
                <w:sz w:val="24"/>
                <w:szCs w:val="24"/>
                <w:lang w:bidi="ar-SA"/>
              </w:rPr>
              <w:drawing>
                <wp:inline distT="0" distB="0" distL="0" distR="0" wp14:anchorId="1727A355" wp14:editId="66B1A0FC">
                  <wp:extent cx="4458970" cy="443230"/>
                  <wp:effectExtent l="0" t="0" r="11430" b="0"/>
                  <wp:docPr id="8168" name="Picture 8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8"/>
                          <pic:cNvPicPr>
                            <a:picLocks noChangeAspect="1" noChangeArrowheads="1"/>
                          </pic:cNvPicPr>
                        </pic:nvPicPr>
                        <pic:blipFill>
                          <a:blip r:embed="rId269" cstate="print">
                            <a:extLst>
                              <a:ext uri="{28A0092B-C50C-407E-A947-70E740481C1C}">
                                <a14:useLocalDpi xmlns:a14="http://schemas.microsoft.com/office/drawing/2010/main" val="0"/>
                              </a:ext>
                            </a:extLst>
                          </a:blip>
                          <a:srcRect/>
                          <a:stretch>
                            <a:fillRect/>
                          </a:stretch>
                        </pic:blipFill>
                        <pic:spPr bwMode="auto">
                          <a:xfrm>
                            <a:off x="0" y="0"/>
                            <a:ext cx="4458970" cy="443230"/>
                          </a:xfrm>
                          <a:prstGeom prst="rect">
                            <a:avLst/>
                          </a:prstGeom>
                          <a:noFill/>
                          <a:ln>
                            <a:noFill/>
                          </a:ln>
                        </pic:spPr>
                      </pic:pic>
                    </a:graphicData>
                  </a:graphic>
                </wp:inline>
              </w:drawing>
            </w:r>
          </w:p>
          <w:p w14:paraId="55D33B90" w14:textId="77777777" w:rsidR="00981CE1" w:rsidRPr="00462B43" w:rsidRDefault="00981CE1" w:rsidP="002D0ED4">
            <w:pPr>
              <w:spacing w:after="0" w:line="240" w:lineRule="auto"/>
              <w:ind w:left="335"/>
              <w:rPr>
                <w:sz w:val="24"/>
                <w:szCs w:val="24"/>
              </w:rPr>
            </w:pPr>
            <w:r w:rsidRPr="00462B43">
              <w:rPr>
                <w:sz w:val="24"/>
                <w:szCs w:val="24"/>
              </w:rPr>
              <w:t xml:space="preserve">Then, </w:t>
            </w:r>
            <w:r>
              <w:rPr>
                <w:noProof/>
                <w:position w:val="-28"/>
                <w:sz w:val="24"/>
                <w:szCs w:val="24"/>
                <w:lang w:bidi="ar-SA"/>
              </w:rPr>
              <w:drawing>
                <wp:inline distT="0" distB="0" distL="0" distR="0" wp14:anchorId="4779CAB9" wp14:editId="2662F99E">
                  <wp:extent cx="4657090" cy="424180"/>
                  <wp:effectExtent l="0" t="0" r="0" b="7620"/>
                  <wp:docPr id="8169" name="Picture 8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9"/>
                          <pic:cNvPicPr>
                            <a:picLocks noChangeAspect="1" noChangeArrowheads="1"/>
                          </pic:cNvPicPr>
                        </pic:nvPicPr>
                        <pic:blipFill>
                          <a:blip r:embed="rId270" cstate="print">
                            <a:extLst>
                              <a:ext uri="{28A0092B-C50C-407E-A947-70E740481C1C}">
                                <a14:useLocalDpi xmlns:a14="http://schemas.microsoft.com/office/drawing/2010/main" val="0"/>
                              </a:ext>
                            </a:extLst>
                          </a:blip>
                          <a:srcRect/>
                          <a:stretch>
                            <a:fillRect/>
                          </a:stretch>
                        </pic:blipFill>
                        <pic:spPr bwMode="auto">
                          <a:xfrm>
                            <a:off x="0" y="0"/>
                            <a:ext cx="4657090" cy="424180"/>
                          </a:xfrm>
                          <a:prstGeom prst="rect">
                            <a:avLst/>
                          </a:prstGeom>
                          <a:noFill/>
                          <a:ln>
                            <a:noFill/>
                          </a:ln>
                        </pic:spPr>
                      </pic:pic>
                    </a:graphicData>
                  </a:graphic>
                </wp:inline>
              </w:drawing>
            </w:r>
          </w:p>
          <w:p w14:paraId="23A0D6A3" w14:textId="77777777" w:rsidR="00981CE1" w:rsidRPr="00462B43" w:rsidRDefault="00981CE1" w:rsidP="002D0ED4">
            <w:pPr>
              <w:spacing w:after="0" w:line="240" w:lineRule="auto"/>
              <w:ind w:left="335" w:hanging="335"/>
              <w:rPr>
                <w:sz w:val="24"/>
                <w:szCs w:val="24"/>
              </w:rPr>
            </w:pPr>
            <w:r w:rsidRPr="00462B43">
              <w:rPr>
                <w:sz w:val="24"/>
                <w:szCs w:val="24"/>
              </w:rPr>
              <w:t xml:space="preserve">(b) Similarly, given that for fusion reactions, the energy produced is 20 MeV per fusion, we convert the </w:t>
            </w:r>
            <w:r>
              <w:rPr>
                <w:noProof/>
                <w:position w:val="-10"/>
                <w:sz w:val="24"/>
                <w:szCs w:val="24"/>
                <w:lang w:bidi="ar-SA"/>
              </w:rPr>
              <w:drawing>
                <wp:inline distT="0" distB="0" distL="0" distR="0" wp14:anchorId="3E0EF725" wp14:editId="5F2C0AA0">
                  <wp:extent cx="254635" cy="216535"/>
                  <wp:effectExtent l="0" t="0" r="0" b="12065"/>
                  <wp:docPr id="8170" name="Picture 8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0"/>
                          <pic:cNvPicPr>
                            <a:picLocks noChangeAspect="1" noChangeArrowheads="1"/>
                          </pic:cNvPicPr>
                        </pic:nvPicPr>
                        <pic:blipFill>
                          <a:blip r:embed="rId271" cstate="print">
                            <a:extLst>
                              <a:ext uri="{28A0092B-C50C-407E-A947-70E740481C1C}">
                                <a14:useLocalDpi xmlns:a14="http://schemas.microsoft.com/office/drawing/2010/main" val="0"/>
                              </a:ext>
                            </a:extLst>
                          </a:blip>
                          <a:srcRect/>
                          <a:stretch>
                            <a:fillRect/>
                          </a:stretch>
                        </pic:blipFill>
                        <pic:spPr bwMode="auto">
                          <a:xfrm>
                            <a:off x="0" y="0"/>
                            <a:ext cx="254635" cy="216535"/>
                          </a:xfrm>
                          <a:prstGeom prst="rect">
                            <a:avLst/>
                          </a:prstGeom>
                          <a:noFill/>
                          <a:ln>
                            <a:noFill/>
                          </a:ln>
                        </pic:spPr>
                      </pic:pic>
                    </a:graphicData>
                  </a:graphic>
                </wp:inline>
              </w:drawing>
            </w:r>
            <w:r w:rsidRPr="00462B43">
              <w:rPr>
                <w:sz w:val="24"/>
                <w:szCs w:val="24"/>
              </w:rPr>
              <w:t xml:space="preserve">of 320 </w:t>
            </w:r>
            <w:proofErr w:type="spellStart"/>
            <w:r w:rsidRPr="00462B43">
              <w:rPr>
                <w:sz w:val="24"/>
                <w:szCs w:val="24"/>
              </w:rPr>
              <w:t>kT</w:t>
            </w:r>
            <w:proofErr w:type="spellEnd"/>
            <w:r w:rsidRPr="00462B43">
              <w:rPr>
                <w:sz w:val="24"/>
                <w:szCs w:val="24"/>
              </w:rPr>
              <w:t xml:space="preserve"> yield into the number of fusions:</w:t>
            </w:r>
          </w:p>
          <w:p w14:paraId="6C56DE17" w14:textId="77777777" w:rsidR="00981CE1" w:rsidRPr="00462B43" w:rsidRDefault="00981CE1" w:rsidP="002D0ED4">
            <w:pPr>
              <w:spacing w:after="0" w:line="240" w:lineRule="auto"/>
              <w:ind w:left="335"/>
              <w:rPr>
                <w:sz w:val="24"/>
                <w:szCs w:val="24"/>
              </w:rPr>
            </w:pPr>
            <w:r>
              <w:rPr>
                <w:noProof/>
                <w:position w:val="-28"/>
                <w:sz w:val="24"/>
                <w:szCs w:val="24"/>
                <w:lang w:bidi="ar-SA"/>
              </w:rPr>
              <w:drawing>
                <wp:inline distT="0" distB="0" distL="0" distR="0" wp14:anchorId="37A08134" wp14:editId="23898301">
                  <wp:extent cx="4468495" cy="443230"/>
                  <wp:effectExtent l="0" t="0" r="1905" b="0"/>
                  <wp:docPr id="8171" name="Picture 8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1"/>
                          <pic:cNvPicPr>
                            <a:picLocks noChangeAspect="1" noChangeArrowheads="1"/>
                          </pic:cNvPicPr>
                        </pic:nvPicPr>
                        <pic:blipFill>
                          <a:blip r:embed="rId272" cstate="print">
                            <a:extLst>
                              <a:ext uri="{28A0092B-C50C-407E-A947-70E740481C1C}">
                                <a14:useLocalDpi xmlns:a14="http://schemas.microsoft.com/office/drawing/2010/main" val="0"/>
                              </a:ext>
                            </a:extLst>
                          </a:blip>
                          <a:srcRect/>
                          <a:stretch>
                            <a:fillRect/>
                          </a:stretch>
                        </pic:blipFill>
                        <pic:spPr bwMode="auto">
                          <a:xfrm>
                            <a:off x="0" y="0"/>
                            <a:ext cx="4468495" cy="443230"/>
                          </a:xfrm>
                          <a:prstGeom prst="rect">
                            <a:avLst/>
                          </a:prstGeom>
                          <a:noFill/>
                          <a:ln>
                            <a:noFill/>
                          </a:ln>
                        </pic:spPr>
                      </pic:pic>
                    </a:graphicData>
                  </a:graphic>
                </wp:inline>
              </w:drawing>
            </w:r>
          </w:p>
          <w:p w14:paraId="5B92FF02" w14:textId="77777777" w:rsidR="00981CE1" w:rsidRPr="00462B43" w:rsidRDefault="00981CE1" w:rsidP="002D0ED4">
            <w:pPr>
              <w:spacing w:after="0" w:line="240" w:lineRule="auto"/>
              <w:ind w:left="335"/>
              <w:rPr>
                <w:sz w:val="24"/>
                <w:szCs w:val="24"/>
              </w:rPr>
            </w:pPr>
            <w:r w:rsidRPr="00462B43">
              <w:rPr>
                <w:sz w:val="24"/>
                <w:szCs w:val="24"/>
              </w:rPr>
              <w:t>Then:</w:t>
            </w:r>
          </w:p>
          <w:p w14:paraId="314DC3DF" w14:textId="77777777" w:rsidR="00981CE1" w:rsidRPr="00462B43" w:rsidRDefault="00981CE1" w:rsidP="002D0ED4">
            <w:pPr>
              <w:spacing w:after="0" w:line="240" w:lineRule="auto"/>
              <w:ind w:left="335"/>
              <w:rPr>
                <w:sz w:val="24"/>
                <w:szCs w:val="24"/>
              </w:rPr>
            </w:pPr>
            <w:r>
              <w:rPr>
                <w:noProof/>
                <w:position w:val="-28"/>
                <w:sz w:val="24"/>
                <w:szCs w:val="24"/>
                <w:lang w:bidi="ar-SA"/>
              </w:rPr>
              <w:drawing>
                <wp:inline distT="0" distB="0" distL="0" distR="0" wp14:anchorId="6D739268" wp14:editId="05C47FD8">
                  <wp:extent cx="5147310" cy="424180"/>
                  <wp:effectExtent l="0" t="0" r="8890" b="7620"/>
                  <wp:docPr id="8172" name="Picture 8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2"/>
                          <pic:cNvPicPr>
                            <a:picLocks noChangeAspect="1" noChangeArrowheads="1"/>
                          </pic:cNvPicPr>
                        </pic:nvPicPr>
                        <pic:blipFill>
                          <a:blip r:embed="rId273" cstate="print">
                            <a:extLst>
                              <a:ext uri="{28A0092B-C50C-407E-A947-70E740481C1C}">
                                <a14:useLocalDpi xmlns:a14="http://schemas.microsoft.com/office/drawing/2010/main" val="0"/>
                              </a:ext>
                            </a:extLst>
                          </a:blip>
                          <a:srcRect/>
                          <a:stretch>
                            <a:fillRect/>
                          </a:stretch>
                        </pic:blipFill>
                        <pic:spPr bwMode="auto">
                          <a:xfrm>
                            <a:off x="0" y="0"/>
                            <a:ext cx="5147310" cy="424180"/>
                          </a:xfrm>
                          <a:prstGeom prst="rect">
                            <a:avLst/>
                          </a:prstGeom>
                          <a:noFill/>
                          <a:ln>
                            <a:noFill/>
                          </a:ln>
                        </pic:spPr>
                      </pic:pic>
                    </a:graphicData>
                  </a:graphic>
                </wp:inline>
              </w:drawing>
            </w:r>
          </w:p>
          <w:p w14:paraId="0F601B2E" w14:textId="77777777" w:rsidR="00981CE1" w:rsidRPr="00462B43" w:rsidRDefault="00981CE1" w:rsidP="002D0ED4">
            <w:pPr>
              <w:spacing w:after="0" w:line="240" w:lineRule="auto"/>
              <w:ind w:left="335" w:hanging="335"/>
              <w:rPr>
                <w:sz w:val="24"/>
                <w:szCs w:val="24"/>
              </w:rPr>
            </w:pPr>
            <w:r w:rsidRPr="00462B43">
              <w:rPr>
                <w:sz w:val="24"/>
                <w:szCs w:val="24"/>
              </w:rPr>
              <w:t xml:space="preserve">(c) The nuclear fuel totals only 6 kg, so it is quite reasonable that some missiles carry 10 overheads. The mass of the fuel would only be 60 kg and therefore the mass of the 10 warheads, weighing about 10 times the nuclear fuel, would be only 1500 lbs. If the fuel for the missiles weighs 5 times the total weight of the warheads, the missile would weigh about 9000 </w:t>
            </w:r>
            <w:proofErr w:type="spellStart"/>
            <w:r w:rsidRPr="00462B43">
              <w:rPr>
                <w:sz w:val="24"/>
                <w:szCs w:val="24"/>
              </w:rPr>
              <w:t>lbs</w:t>
            </w:r>
            <w:proofErr w:type="spellEnd"/>
            <w:r w:rsidRPr="00462B43">
              <w:rPr>
                <w:sz w:val="24"/>
                <w:szCs w:val="24"/>
              </w:rPr>
              <w:t xml:space="preserve"> or 4.5 tons. This is not an unreasonable weight for a missile.</w:t>
            </w:r>
          </w:p>
        </w:tc>
      </w:tr>
      <w:tr w:rsidR="00981CE1" w:rsidRPr="00CD7E5B" w14:paraId="75982F5A" w14:textId="77777777" w:rsidTr="002D0ED4">
        <w:trPr>
          <w:cantSplit/>
        </w:trPr>
        <w:tc>
          <w:tcPr>
            <w:tcW w:w="1080" w:type="dxa"/>
          </w:tcPr>
          <w:p w14:paraId="0606A407" w14:textId="77777777" w:rsidR="00981CE1" w:rsidRPr="00462B43" w:rsidRDefault="00981CE1" w:rsidP="002D0ED4">
            <w:pPr>
              <w:spacing w:after="0" w:line="240" w:lineRule="auto"/>
              <w:rPr>
                <w:sz w:val="24"/>
                <w:szCs w:val="24"/>
              </w:rPr>
            </w:pPr>
            <w:r w:rsidRPr="00462B43">
              <w:rPr>
                <w:sz w:val="24"/>
                <w:szCs w:val="24"/>
              </w:rPr>
              <w:lastRenderedPageBreak/>
              <w:t>58.</w:t>
            </w:r>
          </w:p>
        </w:tc>
        <w:tc>
          <w:tcPr>
            <w:tcW w:w="8575" w:type="dxa"/>
          </w:tcPr>
          <w:p w14:paraId="47CF4508" w14:textId="77777777" w:rsidR="00981CE1" w:rsidRPr="00462B43" w:rsidRDefault="00981CE1" w:rsidP="002D0ED4">
            <w:pPr>
              <w:spacing w:after="0" w:line="240" w:lineRule="auto"/>
              <w:rPr>
                <w:i/>
                <w:sz w:val="24"/>
                <w:szCs w:val="24"/>
              </w:rPr>
            </w:pPr>
            <w:r w:rsidRPr="00462B43">
              <w:rPr>
                <w:i/>
                <w:sz w:val="24"/>
                <w:szCs w:val="24"/>
              </w:rPr>
              <w:t>This problem gives some idea of the magnitude of the energy yield of a small tactical bomb. Assume that half the energy of a 1.00-kT nuclear depth charge set off under an aircraft carrier goes into lifting it out of the water—that is, into gravitational potential energy. How high is the carrier lifted if its mass is 90,000 tons?</w:t>
            </w:r>
          </w:p>
        </w:tc>
      </w:tr>
      <w:tr w:rsidR="00981CE1" w:rsidRPr="00CD7E5B" w14:paraId="78E087D9" w14:textId="77777777" w:rsidTr="002D0ED4">
        <w:tc>
          <w:tcPr>
            <w:tcW w:w="1080" w:type="dxa"/>
          </w:tcPr>
          <w:p w14:paraId="6A5D7BAA"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1F5E1F39" w14:textId="77777777" w:rsidR="00981CE1" w:rsidRPr="00462B43" w:rsidRDefault="00981CE1" w:rsidP="002D0ED4">
            <w:pPr>
              <w:spacing w:after="0" w:line="240" w:lineRule="auto"/>
              <w:rPr>
                <w:sz w:val="24"/>
                <w:szCs w:val="24"/>
              </w:rPr>
            </w:pPr>
            <w:r>
              <w:rPr>
                <w:noProof/>
                <w:position w:val="-28"/>
                <w:sz w:val="24"/>
                <w:szCs w:val="24"/>
                <w:lang w:bidi="ar-SA"/>
              </w:rPr>
              <w:drawing>
                <wp:inline distT="0" distB="0" distL="0" distR="0" wp14:anchorId="5E692FD9" wp14:editId="045D8262">
                  <wp:extent cx="5401310" cy="443230"/>
                  <wp:effectExtent l="0" t="0" r="8890" b="0"/>
                  <wp:docPr id="8173" name="Picture 8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3"/>
                          <pic:cNvPicPr>
                            <a:picLocks noChangeAspect="1" noChangeArrowheads="1"/>
                          </pic:cNvPicPr>
                        </pic:nvPicPr>
                        <pic:blipFill>
                          <a:blip r:embed="rId274" cstate="print">
                            <a:extLst>
                              <a:ext uri="{28A0092B-C50C-407E-A947-70E740481C1C}">
                                <a14:useLocalDpi xmlns:a14="http://schemas.microsoft.com/office/drawing/2010/main" val="0"/>
                              </a:ext>
                            </a:extLst>
                          </a:blip>
                          <a:srcRect/>
                          <a:stretch>
                            <a:fillRect/>
                          </a:stretch>
                        </pic:blipFill>
                        <pic:spPr bwMode="auto">
                          <a:xfrm>
                            <a:off x="0" y="0"/>
                            <a:ext cx="5401310" cy="443230"/>
                          </a:xfrm>
                          <a:prstGeom prst="rect">
                            <a:avLst/>
                          </a:prstGeom>
                          <a:noFill/>
                          <a:ln>
                            <a:noFill/>
                          </a:ln>
                        </pic:spPr>
                      </pic:pic>
                    </a:graphicData>
                  </a:graphic>
                </wp:inline>
              </w:drawing>
            </w:r>
          </w:p>
        </w:tc>
      </w:tr>
      <w:tr w:rsidR="00981CE1" w:rsidRPr="00CD7E5B" w14:paraId="6AC43B6F" w14:textId="77777777" w:rsidTr="002D0ED4">
        <w:tc>
          <w:tcPr>
            <w:tcW w:w="1080" w:type="dxa"/>
          </w:tcPr>
          <w:p w14:paraId="58C88E3C" w14:textId="77777777" w:rsidR="00981CE1" w:rsidRPr="00462B43" w:rsidRDefault="00981CE1" w:rsidP="002D0ED4">
            <w:pPr>
              <w:spacing w:after="0" w:line="240" w:lineRule="auto"/>
              <w:rPr>
                <w:sz w:val="24"/>
                <w:szCs w:val="24"/>
              </w:rPr>
            </w:pPr>
            <w:r w:rsidRPr="00462B43">
              <w:rPr>
                <w:sz w:val="24"/>
                <w:szCs w:val="24"/>
              </w:rPr>
              <w:t>59.</w:t>
            </w:r>
          </w:p>
        </w:tc>
        <w:tc>
          <w:tcPr>
            <w:tcW w:w="8575" w:type="dxa"/>
          </w:tcPr>
          <w:p w14:paraId="21057E1F" w14:textId="77777777" w:rsidR="00981CE1" w:rsidRPr="00462B43" w:rsidRDefault="00981CE1" w:rsidP="002D0ED4">
            <w:pPr>
              <w:spacing w:after="0" w:line="240" w:lineRule="auto"/>
              <w:rPr>
                <w:i/>
                <w:sz w:val="24"/>
                <w:szCs w:val="24"/>
              </w:rPr>
            </w:pPr>
            <w:r w:rsidRPr="00462B43">
              <w:rPr>
                <w:i/>
                <w:sz w:val="24"/>
                <w:szCs w:val="24"/>
              </w:rPr>
              <w:t xml:space="preserve">It is estimated that weapons tests in the atmosphere have deposited approximately 9 </w:t>
            </w:r>
            <w:proofErr w:type="spellStart"/>
            <w:r w:rsidRPr="00462B43">
              <w:rPr>
                <w:i/>
                <w:sz w:val="24"/>
                <w:szCs w:val="24"/>
              </w:rPr>
              <w:t>MCi</w:t>
            </w:r>
            <w:proofErr w:type="spellEnd"/>
            <w:r w:rsidRPr="00462B43">
              <w:rPr>
                <w:i/>
                <w:sz w:val="24"/>
                <w:szCs w:val="24"/>
              </w:rPr>
              <w:t xml:space="preserve"> of </w:t>
            </w:r>
            <w:r>
              <w:rPr>
                <w:i/>
                <w:noProof/>
                <w:position w:val="-6"/>
                <w:sz w:val="24"/>
                <w:szCs w:val="24"/>
                <w:lang w:bidi="ar-SA"/>
              </w:rPr>
              <w:drawing>
                <wp:inline distT="0" distB="0" distL="0" distR="0" wp14:anchorId="125FA852" wp14:editId="7AC90689">
                  <wp:extent cx="292100" cy="198120"/>
                  <wp:effectExtent l="0" t="0" r="12700" b="5080"/>
                  <wp:docPr id="8174" name="Picture 8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4"/>
                          <pic:cNvPicPr>
                            <a:picLocks noChangeAspect="1" noChangeArrowheads="1"/>
                          </pic:cNvPicPr>
                        </pic:nvPicPr>
                        <pic:blipFill>
                          <a:blip r:embed="rId275"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i/>
                <w:sz w:val="24"/>
                <w:szCs w:val="24"/>
              </w:rPr>
              <w:t xml:space="preserve"> on the surface of the earth. Find the mass of this amount of </w:t>
            </w:r>
            <w:r>
              <w:rPr>
                <w:i/>
                <w:noProof/>
                <w:position w:val="-6"/>
                <w:sz w:val="24"/>
                <w:szCs w:val="24"/>
                <w:lang w:bidi="ar-SA"/>
              </w:rPr>
              <w:drawing>
                <wp:inline distT="0" distB="0" distL="0" distR="0" wp14:anchorId="0D0CB12E" wp14:editId="3AF5EB7B">
                  <wp:extent cx="292100" cy="198120"/>
                  <wp:effectExtent l="0" t="0" r="12700" b="5080"/>
                  <wp:docPr id="8175" name="Picture 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5"/>
                          <pic:cNvPicPr>
                            <a:picLocks noChangeAspect="1" noChangeArrowheads="1"/>
                          </pic:cNvPicPr>
                        </pic:nvPicPr>
                        <pic:blipFill>
                          <a:blip r:embed="rId276"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i/>
                <w:sz w:val="24"/>
                <w:szCs w:val="24"/>
              </w:rPr>
              <w:t>.</w:t>
            </w:r>
          </w:p>
        </w:tc>
      </w:tr>
      <w:tr w:rsidR="00981CE1" w:rsidRPr="00B7300E" w14:paraId="44FB5AD2" w14:textId="77777777" w:rsidTr="002D0ED4">
        <w:tc>
          <w:tcPr>
            <w:tcW w:w="1080" w:type="dxa"/>
          </w:tcPr>
          <w:p w14:paraId="0528F8CE"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0FDDA478" w14:textId="77777777" w:rsidR="00981CE1" w:rsidRPr="00462B43" w:rsidRDefault="00981CE1" w:rsidP="002D0ED4">
            <w:pPr>
              <w:spacing w:after="0" w:line="240" w:lineRule="auto"/>
              <w:rPr>
                <w:sz w:val="24"/>
                <w:szCs w:val="24"/>
              </w:rPr>
            </w:pPr>
            <w:r>
              <w:rPr>
                <w:noProof/>
                <w:position w:val="-102"/>
                <w:sz w:val="24"/>
                <w:szCs w:val="24"/>
                <w:lang w:bidi="ar-SA"/>
              </w:rPr>
              <w:drawing>
                <wp:inline distT="0" distB="0" distL="0" distR="0" wp14:anchorId="0757A940" wp14:editId="4904AE60">
                  <wp:extent cx="4732020" cy="1404620"/>
                  <wp:effectExtent l="0" t="0" r="0" b="0"/>
                  <wp:docPr id="8176" name="Picture 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6"/>
                          <pic:cNvPicPr>
                            <a:picLocks noChangeAspect="1" noChangeArrowheads="1"/>
                          </pic:cNvPicPr>
                        </pic:nvPicPr>
                        <pic:blipFill>
                          <a:blip r:embed="rId277" cstate="print">
                            <a:extLst>
                              <a:ext uri="{28A0092B-C50C-407E-A947-70E740481C1C}">
                                <a14:useLocalDpi xmlns:a14="http://schemas.microsoft.com/office/drawing/2010/main" val="0"/>
                              </a:ext>
                            </a:extLst>
                          </a:blip>
                          <a:srcRect/>
                          <a:stretch>
                            <a:fillRect/>
                          </a:stretch>
                        </pic:blipFill>
                        <pic:spPr bwMode="auto">
                          <a:xfrm>
                            <a:off x="0" y="0"/>
                            <a:ext cx="4732020" cy="1404620"/>
                          </a:xfrm>
                          <a:prstGeom prst="rect">
                            <a:avLst/>
                          </a:prstGeom>
                          <a:noFill/>
                          <a:ln>
                            <a:noFill/>
                          </a:ln>
                        </pic:spPr>
                      </pic:pic>
                    </a:graphicData>
                  </a:graphic>
                </wp:inline>
              </w:drawing>
            </w:r>
          </w:p>
        </w:tc>
      </w:tr>
      <w:tr w:rsidR="00981CE1" w:rsidRPr="00B7300E" w14:paraId="30D0EB61" w14:textId="77777777" w:rsidTr="002D0ED4">
        <w:tc>
          <w:tcPr>
            <w:tcW w:w="1080" w:type="dxa"/>
          </w:tcPr>
          <w:p w14:paraId="79D81236" w14:textId="77777777" w:rsidR="00981CE1" w:rsidRPr="00462B43" w:rsidRDefault="00981CE1" w:rsidP="002D0ED4">
            <w:pPr>
              <w:spacing w:after="0" w:line="240" w:lineRule="auto"/>
              <w:rPr>
                <w:sz w:val="24"/>
                <w:szCs w:val="24"/>
              </w:rPr>
            </w:pPr>
            <w:r w:rsidRPr="00462B43">
              <w:rPr>
                <w:sz w:val="24"/>
                <w:szCs w:val="24"/>
              </w:rPr>
              <w:t>60.</w:t>
            </w:r>
          </w:p>
        </w:tc>
        <w:tc>
          <w:tcPr>
            <w:tcW w:w="8575" w:type="dxa"/>
          </w:tcPr>
          <w:p w14:paraId="713F9F58" w14:textId="77777777" w:rsidR="00981CE1" w:rsidRPr="00462B43" w:rsidRDefault="00981CE1" w:rsidP="002D0ED4">
            <w:pPr>
              <w:spacing w:after="0" w:line="240" w:lineRule="auto"/>
              <w:rPr>
                <w:position w:val="-126"/>
                <w:sz w:val="24"/>
                <w:szCs w:val="24"/>
              </w:rPr>
            </w:pPr>
            <w:r w:rsidRPr="00462B43">
              <w:rPr>
                <w:i/>
                <w:sz w:val="24"/>
                <w:szCs w:val="24"/>
              </w:rPr>
              <w:t xml:space="preserve">A 1.00-MT bomb exploded a few kilometers above the ground deposits 25.0% of its energy into radiant heat. (a) Find the calories per </w:t>
            </w:r>
            <w:r>
              <w:rPr>
                <w:i/>
                <w:noProof/>
                <w:position w:val="-6"/>
                <w:sz w:val="24"/>
                <w:szCs w:val="24"/>
                <w:lang w:bidi="ar-SA"/>
              </w:rPr>
              <w:drawing>
                <wp:inline distT="0" distB="0" distL="0" distR="0" wp14:anchorId="53A28692" wp14:editId="1D1165E2">
                  <wp:extent cx="292100" cy="198120"/>
                  <wp:effectExtent l="0" t="0" r="12700" b="5080"/>
                  <wp:docPr id="8177" name="Picture 8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7"/>
                          <pic:cNvPicPr>
                            <a:picLocks noChangeAspect="1" noChangeArrowheads="1"/>
                          </pic:cNvPicPr>
                        </pic:nvPicPr>
                        <pic:blipFill>
                          <a:blip r:embed="rId278" cstate="print">
                            <a:extLst>
                              <a:ext uri="{28A0092B-C50C-407E-A947-70E740481C1C}">
                                <a14:useLocalDpi xmlns:a14="http://schemas.microsoft.com/office/drawing/2010/main" val="0"/>
                              </a:ext>
                            </a:extLst>
                          </a:blip>
                          <a:srcRect/>
                          <a:stretch>
                            <a:fillRect/>
                          </a:stretch>
                        </pic:blipFill>
                        <pic:spPr bwMode="auto">
                          <a:xfrm>
                            <a:off x="0" y="0"/>
                            <a:ext cx="292100" cy="198120"/>
                          </a:xfrm>
                          <a:prstGeom prst="rect">
                            <a:avLst/>
                          </a:prstGeom>
                          <a:noFill/>
                          <a:ln>
                            <a:noFill/>
                          </a:ln>
                        </pic:spPr>
                      </pic:pic>
                    </a:graphicData>
                  </a:graphic>
                </wp:inline>
              </w:drawing>
            </w:r>
            <w:r w:rsidRPr="00462B43">
              <w:rPr>
                <w:i/>
                <w:sz w:val="24"/>
                <w:szCs w:val="24"/>
              </w:rPr>
              <w:t xml:space="preserve"> at a distance of 10.0 km by assuming a uni</w:t>
            </w:r>
            <w:r w:rsidRPr="00462B43">
              <w:rPr>
                <w:i/>
                <w:spacing w:val="5"/>
                <w:sz w:val="24"/>
                <w:szCs w:val="24"/>
              </w:rPr>
              <w:t xml:space="preserve">form distribution over a spherical surface of that radius. (b) </w:t>
            </w:r>
            <w:r w:rsidRPr="00462B43">
              <w:rPr>
                <w:i/>
                <w:sz w:val="24"/>
                <w:szCs w:val="24"/>
              </w:rPr>
              <w:t>If this heat falls on a person’s body, what temperature increase does it cause in the affected tissue, assuming it is absorbed in a layer 1.00-cm deep?</w:t>
            </w:r>
          </w:p>
        </w:tc>
      </w:tr>
      <w:tr w:rsidR="00981CE1" w:rsidRPr="00CD7E5B" w14:paraId="125F0DD7" w14:textId="77777777" w:rsidTr="002D0ED4">
        <w:tc>
          <w:tcPr>
            <w:tcW w:w="1080" w:type="dxa"/>
          </w:tcPr>
          <w:p w14:paraId="59E2BE2E" w14:textId="77777777" w:rsidR="00981CE1" w:rsidRPr="00462B43" w:rsidRDefault="00981CE1" w:rsidP="002D0ED4">
            <w:pPr>
              <w:spacing w:after="0" w:line="240" w:lineRule="auto"/>
              <w:rPr>
                <w:sz w:val="24"/>
                <w:szCs w:val="24"/>
              </w:rPr>
            </w:pPr>
            <w:r w:rsidRPr="00462B43">
              <w:rPr>
                <w:sz w:val="24"/>
                <w:szCs w:val="24"/>
              </w:rPr>
              <w:t>Solution</w:t>
            </w:r>
          </w:p>
        </w:tc>
        <w:tc>
          <w:tcPr>
            <w:tcW w:w="8575" w:type="dxa"/>
          </w:tcPr>
          <w:p w14:paraId="6AA6D1A9" w14:textId="77777777" w:rsidR="00981CE1" w:rsidRPr="00462B43" w:rsidRDefault="00981CE1" w:rsidP="002D0ED4">
            <w:pPr>
              <w:spacing w:after="0" w:line="240" w:lineRule="auto"/>
              <w:rPr>
                <w:sz w:val="24"/>
                <w:szCs w:val="24"/>
              </w:rPr>
            </w:pPr>
            <w:r w:rsidRPr="00462B43">
              <w:rPr>
                <w:position w:val="30"/>
                <w:sz w:val="24"/>
                <w:szCs w:val="24"/>
              </w:rPr>
              <w:t>(a)</w:t>
            </w:r>
            <w:r w:rsidRPr="00462B43">
              <w:rPr>
                <w:sz w:val="24"/>
                <w:szCs w:val="24"/>
              </w:rPr>
              <w:t xml:space="preserve"> </w:t>
            </w:r>
            <w:r>
              <w:rPr>
                <w:noProof/>
                <w:position w:val="-50"/>
                <w:sz w:val="24"/>
                <w:szCs w:val="24"/>
                <w:lang w:bidi="ar-SA"/>
              </w:rPr>
              <w:drawing>
                <wp:inline distT="0" distB="0" distL="0" distR="0" wp14:anchorId="3F7E5695" wp14:editId="6CCC76E8">
                  <wp:extent cx="3817620" cy="706755"/>
                  <wp:effectExtent l="0" t="0" r="0" b="4445"/>
                  <wp:docPr id="8178" name="Picture 8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8"/>
                          <pic:cNvPicPr>
                            <a:picLocks noChangeAspect="1" noChangeArrowheads="1"/>
                          </pic:cNvPicPr>
                        </pic:nvPicPr>
                        <pic:blipFill>
                          <a:blip r:embed="rId279" cstate="print">
                            <a:extLst>
                              <a:ext uri="{28A0092B-C50C-407E-A947-70E740481C1C}">
                                <a14:useLocalDpi xmlns:a14="http://schemas.microsoft.com/office/drawing/2010/main" val="0"/>
                              </a:ext>
                            </a:extLst>
                          </a:blip>
                          <a:srcRect/>
                          <a:stretch>
                            <a:fillRect/>
                          </a:stretch>
                        </pic:blipFill>
                        <pic:spPr bwMode="auto">
                          <a:xfrm>
                            <a:off x="0" y="0"/>
                            <a:ext cx="3817620" cy="706755"/>
                          </a:xfrm>
                          <a:prstGeom prst="rect">
                            <a:avLst/>
                          </a:prstGeom>
                          <a:noFill/>
                          <a:ln>
                            <a:noFill/>
                          </a:ln>
                        </pic:spPr>
                      </pic:pic>
                    </a:graphicData>
                  </a:graphic>
                </wp:inline>
              </w:drawing>
            </w:r>
          </w:p>
          <w:p w14:paraId="1CC63044" w14:textId="77777777" w:rsidR="00981CE1" w:rsidRPr="00462B43" w:rsidRDefault="00981CE1" w:rsidP="002D0ED4">
            <w:pPr>
              <w:spacing w:after="0" w:line="240" w:lineRule="auto"/>
              <w:rPr>
                <w:sz w:val="24"/>
                <w:szCs w:val="24"/>
              </w:rPr>
            </w:pPr>
            <w:r w:rsidRPr="00462B43">
              <w:rPr>
                <w:position w:val="30"/>
                <w:sz w:val="24"/>
                <w:szCs w:val="24"/>
              </w:rPr>
              <w:t>(b)</w:t>
            </w:r>
            <w:r w:rsidRPr="00462B43">
              <w:rPr>
                <w:sz w:val="24"/>
                <w:szCs w:val="24"/>
              </w:rPr>
              <w:t xml:space="preserve"> </w:t>
            </w:r>
            <w:r>
              <w:rPr>
                <w:noProof/>
                <w:position w:val="-46"/>
                <w:sz w:val="24"/>
                <w:szCs w:val="24"/>
                <w:lang w:bidi="ar-SA"/>
              </w:rPr>
              <w:drawing>
                <wp:inline distT="0" distB="0" distL="0" distR="0" wp14:anchorId="7AFA87E1" wp14:editId="783BCEA0">
                  <wp:extent cx="3582035" cy="659765"/>
                  <wp:effectExtent l="0" t="0" r="0" b="635"/>
                  <wp:docPr id="8179" name="Picture 8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9"/>
                          <pic:cNvPicPr>
                            <a:picLocks noChangeAspect="1" noChangeArrowheads="1"/>
                          </pic:cNvPicPr>
                        </pic:nvPicPr>
                        <pic:blipFill>
                          <a:blip r:embed="rId280" cstate="print">
                            <a:extLst>
                              <a:ext uri="{28A0092B-C50C-407E-A947-70E740481C1C}">
                                <a14:useLocalDpi xmlns:a14="http://schemas.microsoft.com/office/drawing/2010/main" val="0"/>
                              </a:ext>
                            </a:extLst>
                          </a:blip>
                          <a:srcRect/>
                          <a:stretch>
                            <a:fillRect/>
                          </a:stretch>
                        </pic:blipFill>
                        <pic:spPr bwMode="auto">
                          <a:xfrm>
                            <a:off x="0" y="0"/>
                            <a:ext cx="3582035" cy="659765"/>
                          </a:xfrm>
                          <a:prstGeom prst="rect">
                            <a:avLst/>
                          </a:prstGeom>
                          <a:noFill/>
                          <a:ln>
                            <a:noFill/>
                          </a:ln>
                        </pic:spPr>
                      </pic:pic>
                    </a:graphicData>
                  </a:graphic>
                </wp:inline>
              </w:drawing>
            </w:r>
          </w:p>
          <w:p w14:paraId="7A365B72" w14:textId="77777777" w:rsidR="00981CE1" w:rsidRPr="00462B43" w:rsidRDefault="00981CE1" w:rsidP="002D0ED4">
            <w:pPr>
              <w:spacing w:after="0" w:line="240" w:lineRule="auto"/>
              <w:ind w:left="378"/>
              <w:rPr>
                <w:sz w:val="24"/>
                <w:szCs w:val="24"/>
              </w:rPr>
            </w:pPr>
            <w:r w:rsidRPr="00462B43">
              <w:rPr>
                <w:sz w:val="24"/>
                <w:szCs w:val="24"/>
              </w:rPr>
              <w:t xml:space="preserve">Note: See </w:t>
            </w:r>
            <w:r w:rsidRPr="00462B43">
              <w:rPr>
                <w:color w:val="984806" w:themeColor="accent6" w:themeShade="80"/>
                <w:sz w:val="24"/>
                <w:szCs w:val="24"/>
              </w:rPr>
              <w:t xml:space="preserve">Tables 14.1 </w:t>
            </w:r>
            <w:r w:rsidRPr="00462B43">
              <w:rPr>
                <w:sz w:val="24"/>
                <w:szCs w:val="24"/>
              </w:rPr>
              <w:t>and</w:t>
            </w:r>
            <w:r w:rsidRPr="00462B43">
              <w:rPr>
                <w:color w:val="984806" w:themeColor="accent6" w:themeShade="80"/>
                <w:sz w:val="24"/>
                <w:szCs w:val="24"/>
              </w:rPr>
              <w:t xml:space="preserve"> 11.1</w:t>
            </w:r>
            <w:r w:rsidRPr="00462B43">
              <w:rPr>
                <w:sz w:val="24"/>
                <w:szCs w:val="24"/>
              </w:rPr>
              <w:t xml:space="preserve"> and assume the density of flesh is approximately that of water.</w:t>
            </w:r>
          </w:p>
        </w:tc>
      </w:tr>
      <w:tr w:rsidR="00981CE1" w:rsidRPr="00CD7E5B" w14:paraId="20858EF0" w14:textId="77777777" w:rsidTr="002D0ED4">
        <w:trPr>
          <w:cantSplit/>
        </w:trPr>
        <w:tc>
          <w:tcPr>
            <w:tcW w:w="1080" w:type="dxa"/>
          </w:tcPr>
          <w:p w14:paraId="63A2BA75" w14:textId="77777777" w:rsidR="00981CE1" w:rsidRPr="00462B43" w:rsidRDefault="00981CE1" w:rsidP="002D0ED4">
            <w:pPr>
              <w:spacing w:after="0" w:line="240" w:lineRule="auto"/>
              <w:rPr>
                <w:sz w:val="24"/>
                <w:szCs w:val="24"/>
              </w:rPr>
            </w:pPr>
            <w:r w:rsidRPr="00462B43">
              <w:rPr>
                <w:sz w:val="24"/>
                <w:szCs w:val="24"/>
              </w:rPr>
              <w:lastRenderedPageBreak/>
              <w:t>61.</w:t>
            </w:r>
          </w:p>
        </w:tc>
        <w:tc>
          <w:tcPr>
            <w:tcW w:w="8575" w:type="dxa"/>
          </w:tcPr>
          <w:p w14:paraId="74D81409" w14:textId="77777777" w:rsidR="00981CE1" w:rsidRPr="00462B43" w:rsidRDefault="00981CE1" w:rsidP="002D0ED4">
            <w:pPr>
              <w:pStyle w:val="Numberlist"/>
              <w:adjustRightInd w:val="0"/>
              <w:snapToGrid w:val="0"/>
              <w:spacing w:before="200" w:after="0" w:line="240" w:lineRule="auto"/>
              <w:ind w:left="0" w:firstLine="0"/>
              <w:rPr>
                <w:rFonts w:ascii="Calibri" w:hAnsi="Calibri"/>
                <w:i/>
                <w:sz w:val="24"/>
              </w:rPr>
            </w:pPr>
            <w:r w:rsidRPr="00462B43">
              <w:rPr>
                <w:rFonts w:ascii="Calibri" w:hAnsi="Calibri"/>
                <w:i/>
                <w:sz w:val="24"/>
              </w:rPr>
              <w:t xml:space="preserve">Integrated Concepts </w:t>
            </w:r>
            <w:r w:rsidRPr="00462B43">
              <w:rPr>
                <w:rFonts w:ascii="Calibri" w:hAnsi="Calibri"/>
                <w:b w:val="0"/>
                <w:i/>
                <w:sz w:val="24"/>
              </w:rPr>
              <w:t>One scheme to put nuclear weapons to nonmilitary use is to explode them underground in a geologically stable region and extract the geothermal energy for electricity production. There was a total yield of about 4,000 MT in the combined arsenals in 2006. If 1.00 MT per day could be converted to electricity with an efficiency of 10.0%: (a) What would the average electrical power output be? (b) How many years would the arsenal last at this rate?</w:t>
            </w:r>
          </w:p>
        </w:tc>
      </w:tr>
      <w:tr w:rsidR="00981CE1" w:rsidRPr="00CD7E5B" w14:paraId="30CEA81A" w14:textId="77777777" w:rsidTr="002D0ED4">
        <w:tc>
          <w:tcPr>
            <w:tcW w:w="1080" w:type="dxa"/>
          </w:tcPr>
          <w:p w14:paraId="3EC955CB" w14:textId="77777777" w:rsidR="00981CE1" w:rsidRPr="00462B43" w:rsidRDefault="00981CE1" w:rsidP="002D0ED4">
            <w:pPr>
              <w:spacing w:after="0" w:line="240" w:lineRule="auto"/>
              <w:ind w:right="-79"/>
              <w:rPr>
                <w:sz w:val="24"/>
                <w:szCs w:val="24"/>
              </w:rPr>
            </w:pPr>
            <w:r w:rsidRPr="00462B43">
              <w:rPr>
                <w:sz w:val="24"/>
                <w:szCs w:val="24"/>
              </w:rPr>
              <w:t>Solution</w:t>
            </w:r>
          </w:p>
        </w:tc>
        <w:tc>
          <w:tcPr>
            <w:tcW w:w="8575" w:type="dxa"/>
          </w:tcPr>
          <w:p w14:paraId="4CED26F6" w14:textId="77777777" w:rsidR="00981CE1" w:rsidRPr="00462B43" w:rsidRDefault="00981CE1" w:rsidP="002D0ED4">
            <w:pPr>
              <w:spacing w:after="0" w:line="240" w:lineRule="auto"/>
              <w:rPr>
                <w:sz w:val="24"/>
                <w:szCs w:val="24"/>
              </w:rPr>
            </w:pPr>
            <w:r w:rsidRPr="00462B43">
              <w:rPr>
                <w:sz w:val="24"/>
                <w:szCs w:val="24"/>
              </w:rPr>
              <w:t>(a)</w:t>
            </w:r>
            <w:r w:rsidRPr="00462B43">
              <w:rPr>
                <w:position w:val="-58"/>
                <w:sz w:val="24"/>
                <w:szCs w:val="24"/>
              </w:rPr>
              <w:t xml:space="preserve"> </w:t>
            </w:r>
            <w:r>
              <w:rPr>
                <w:noProof/>
                <w:position w:val="-24"/>
                <w:sz w:val="24"/>
                <w:szCs w:val="24"/>
                <w:lang w:bidi="ar-SA"/>
              </w:rPr>
              <w:drawing>
                <wp:inline distT="0" distB="0" distL="0" distR="0" wp14:anchorId="2972D520" wp14:editId="3566EFFD">
                  <wp:extent cx="3591560" cy="414655"/>
                  <wp:effectExtent l="0" t="0" r="0" b="0"/>
                  <wp:docPr id="8180" name="Picture 8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0"/>
                          <pic:cNvPicPr>
                            <a:picLocks noChangeAspect="1" noChangeArrowheads="1"/>
                          </pic:cNvPicPr>
                        </pic:nvPicPr>
                        <pic:blipFill>
                          <a:blip r:embed="rId281" cstate="print">
                            <a:extLst>
                              <a:ext uri="{28A0092B-C50C-407E-A947-70E740481C1C}">
                                <a14:useLocalDpi xmlns:a14="http://schemas.microsoft.com/office/drawing/2010/main" val="0"/>
                              </a:ext>
                            </a:extLst>
                          </a:blip>
                          <a:srcRect/>
                          <a:stretch>
                            <a:fillRect/>
                          </a:stretch>
                        </pic:blipFill>
                        <pic:spPr bwMode="auto">
                          <a:xfrm>
                            <a:off x="0" y="0"/>
                            <a:ext cx="3591560" cy="414655"/>
                          </a:xfrm>
                          <a:prstGeom prst="rect">
                            <a:avLst/>
                          </a:prstGeom>
                          <a:noFill/>
                          <a:ln>
                            <a:noFill/>
                          </a:ln>
                        </pic:spPr>
                      </pic:pic>
                    </a:graphicData>
                  </a:graphic>
                </wp:inline>
              </w:drawing>
            </w:r>
          </w:p>
          <w:p w14:paraId="40FC7985" w14:textId="77777777" w:rsidR="00981CE1" w:rsidRPr="00462B43" w:rsidRDefault="00981CE1" w:rsidP="002D0ED4">
            <w:pPr>
              <w:spacing w:after="0" w:line="240" w:lineRule="auto"/>
              <w:rPr>
                <w:sz w:val="24"/>
                <w:szCs w:val="24"/>
              </w:rPr>
            </w:pPr>
            <w:r w:rsidRPr="00462B43">
              <w:rPr>
                <w:sz w:val="24"/>
                <w:szCs w:val="24"/>
              </w:rPr>
              <w:t xml:space="preserve">(b) </w:t>
            </w:r>
            <w:r>
              <w:rPr>
                <w:noProof/>
                <w:position w:val="-24"/>
                <w:sz w:val="24"/>
                <w:szCs w:val="24"/>
                <w:lang w:bidi="ar-SA"/>
              </w:rPr>
              <w:drawing>
                <wp:inline distT="0" distB="0" distL="0" distR="0" wp14:anchorId="49117BB3" wp14:editId="3EC3641C">
                  <wp:extent cx="2394585" cy="386715"/>
                  <wp:effectExtent l="0" t="0" r="0" b="0"/>
                  <wp:docPr id="8181" name="Picture 8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1"/>
                          <pic:cNvPicPr>
                            <a:picLocks noChangeAspect="1" noChangeArrowheads="1"/>
                          </pic:cNvPicPr>
                        </pic:nvPicPr>
                        <pic:blipFill>
                          <a:blip r:embed="rId282" cstate="print">
                            <a:extLst>
                              <a:ext uri="{28A0092B-C50C-407E-A947-70E740481C1C}">
                                <a14:useLocalDpi xmlns:a14="http://schemas.microsoft.com/office/drawing/2010/main" val="0"/>
                              </a:ext>
                            </a:extLst>
                          </a:blip>
                          <a:srcRect/>
                          <a:stretch>
                            <a:fillRect/>
                          </a:stretch>
                        </pic:blipFill>
                        <pic:spPr bwMode="auto">
                          <a:xfrm>
                            <a:off x="0" y="0"/>
                            <a:ext cx="2394585" cy="386715"/>
                          </a:xfrm>
                          <a:prstGeom prst="rect">
                            <a:avLst/>
                          </a:prstGeom>
                          <a:noFill/>
                          <a:ln>
                            <a:noFill/>
                          </a:ln>
                        </pic:spPr>
                      </pic:pic>
                    </a:graphicData>
                  </a:graphic>
                </wp:inline>
              </w:drawing>
            </w:r>
          </w:p>
        </w:tc>
      </w:tr>
    </w:tbl>
    <w:p w14:paraId="0313BD8C" w14:textId="77777777" w:rsidR="00981CE1" w:rsidRDefault="00981CE1" w:rsidP="00981CE1">
      <w:pPr>
        <w:pStyle w:val="Heading1"/>
      </w:pPr>
      <w:r>
        <w:t>Test Prep For AP® Courses</w:t>
      </w:r>
    </w:p>
    <w:tbl>
      <w:tblPr>
        <w:tblStyle w:val="TableGrid"/>
        <w:tblW w:w="9720" w:type="dxa"/>
        <w:tblInd w:w="-72" w:type="dxa"/>
        <w:tblLook w:val="04A0" w:firstRow="1" w:lastRow="0" w:firstColumn="1" w:lastColumn="0" w:noHBand="0" w:noVBand="1"/>
      </w:tblPr>
      <w:tblGrid>
        <w:gridCol w:w="1080"/>
        <w:gridCol w:w="8640"/>
      </w:tblGrid>
      <w:tr w:rsidR="00981CE1" w14:paraId="62C7D3E0" w14:textId="77777777" w:rsidTr="002D0ED4">
        <w:tc>
          <w:tcPr>
            <w:tcW w:w="1080" w:type="dxa"/>
            <w:tcBorders>
              <w:top w:val="nil"/>
              <w:left w:val="nil"/>
              <w:bottom w:val="nil"/>
              <w:right w:val="nil"/>
            </w:tcBorders>
          </w:tcPr>
          <w:p w14:paraId="275B5E01" w14:textId="77777777" w:rsidR="00981CE1" w:rsidRPr="009B6966" w:rsidRDefault="00981CE1" w:rsidP="002D0ED4">
            <w:pPr>
              <w:rPr>
                <w:sz w:val="24"/>
                <w:szCs w:val="24"/>
              </w:rPr>
            </w:pPr>
            <w:r w:rsidRPr="009B6966">
              <w:rPr>
                <w:sz w:val="24"/>
                <w:szCs w:val="24"/>
              </w:rPr>
              <w:t>1.</w:t>
            </w:r>
          </w:p>
        </w:tc>
        <w:tc>
          <w:tcPr>
            <w:tcW w:w="8640" w:type="dxa"/>
            <w:tcBorders>
              <w:top w:val="nil"/>
              <w:left w:val="nil"/>
              <w:bottom w:val="nil"/>
              <w:right w:val="nil"/>
            </w:tcBorders>
          </w:tcPr>
          <w:p w14:paraId="77322467" w14:textId="77777777" w:rsidR="00981CE1" w:rsidRPr="009B6966" w:rsidRDefault="00981CE1" w:rsidP="002D0ED4">
            <w:pPr>
              <w:spacing w:before="0"/>
              <w:rPr>
                <w:rFonts w:cs="Times New Roman"/>
                <w:i/>
                <w:sz w:val="24"/>
                <w:szCs w:val="24"/>
              </w:rPr>
            </w:pPr>
            <w:r w:rsidRPr="009B6966">
              <w:rPr>
                <w:rFonts w:cs="Times New Roman"/>
                <w:i/>
                <w:sz w:val="24"/>
                <w:szCs w:val="24"/>
              </w:rPr>
              <w:t>A patient receives A rad of radiation as part of her treatment and absorbs E J of energy. The RBE of the radiation particles is R. If the RBE is increased to 1.5R, what will be the energy absorbed by the patient?</w:t>
            </w:r>
          </w:p>
          <w:p w14:paraId="59AB84AB" w14:textId="77777777" w:rsidR="00981CE1" w:rsidRPr="009B6966" w:rsidRDefault="00981CE1" w:rsidP="00981CE1">
            <w:pPr>
              <w:numPr>
                <w:ilvl w:val="0"/>
                <w:numId w:val="25"/>
              </w:numPr>
              <w:spacing w:before="0"/>
              <w:rPr>
                <w:rFonts w:cs="Times New Roman"/>
                <w:sz w:val="24"/>
                <w:szCs w:val="24"/>
              </w:rPr>
            </w:pPr>
            <w:r w:rsidRPr="009B6966">
              <w:rPr>
                <w:rFonts w:cs="Times New Roman"/>
                <w:sz w:val="24"/>
                <w:szCs w:val="24"/>
              </w:rPr>
              <w:t>1.5</w:t>
            </w:r>
            <w:r w:rsidRPr="009B6966">
              <w:rPr>
                <w:rFonts w:cs="Times New Roman"/>
                <w:i/>
                <w:sz w:val="24"/>
                <w:szCs w:val="24"/>
              </w:rPr>
              <w:t>E</w:t>
            </w:r>
            <w:r w:rsidRPr="009B6966">
              <w:rPr>
                <w:rFonts w:cs="Times New Roman"/>
                <w:sz w:val="24"/>
                <w:szCs w:val="24"/>
              </w:rPr>
              <w:t xml:space="preserve"> J</w:t>
            </w:r>
          </w:p>
          <w:p w14:paraId="240D7AB3" w14:textId="77777777" w:rsidR="00981CE1" w:rsidRPr="009B6966" w:rsidRDefault="00981CE1" w:rsidP="00981CE1">
            <w:pPr>
              <w:numPr>
                <w:ilvl w:val="0"/>
                <w:numId w:val="25"/>
              </w:numPr>
              <w:spacing w:before="0"/>
              <w:rPr>
                <w:rFonts w:cs="Times New Roman"/>
                <w:i/>
                <w:sz w:val="24"/>
                <w:szCs w:val="24"/>
              </w:rPr>
            </w:pPr>
            <w:r w:rsidRPr="009B6966">
              <w:rPr>
                <w:rFonts w:cs="Times New Roman"/>
                <w:i/>
                <w:sz w:val="24"/>
                <w:szCs w:val="24"/>
              </w:rPr>
              <w:t>E</w:t>
            </w:r>
            <w:r w:rsidRPr="009B6966">
              <w:rPr>
                <w:rFonts w:cs="Times New Roman"/>
                <w:sz w:val="24"/>
                <w:szCs w:val="24"/>
              </w:rPr>
              <w:t xml:space="preserve"> J</w:t>
            </w:r>
          </w:p>
          <w:p w14:paraId="3428F20E" w14:textId="77777777" w:rsidR="00981CE1" w:rsidRPr="009B6966" w:rsidRDefault="00981CE1" w:rsidP="00981CE1">
            <w:pPr>
              <w:numPr>
                <w:ilvl w:val="0"/>
                <w:numId w:val="25"/>
              </w:numPr>
              <w:spacing w:before="0"/>
              <w:rPr>
                <w:rFonts w:cs="Times New Roman"/>
                <w:sz w:val="24"/>
                <w:szCs w:val="24"/>
              </w:rPr>
            </w:pPr>
            <w:r w:rsidRPr="009B6966">
              <w:rPr>
                <w:rFonts w:cs="Times New Roman"/>
                <w:sz w:val="24"/>
                <w:szCs w:val="24"/>
              </w:rPr>
              <w:t>0.75</w:t>
            </w:r>
            <w:r w:rsidRPr="009B6966">
              <w:rPr>
                <w:rFonts w:cs="Times New Roman"/>
                <w:i/>
                <w:sz w:val="24"/>
                <w:szCs w:val="24"/>
              </w:rPr>
              <w:t>E</w:t>
            </w:r>
            <w:r w:rsidRPr="009B6966">
              <w:rPr>
                <w:rFonts w:cs="Times New Roman"/>
                <w:sz w:val="24"/>
                <w:szCs w:val="24"/>
              </w:rPr>
              <w:t xml:space="preserve"> J</w:t>
            </w:r>
          </w:p>
          <w:p w14:paraId="21DAD270" w14:textId="77777777" w:rsidR="00981CE1" w:rsidRPr="009B6966" w:rsidRDefault="00981CE1" w:rsidP="00981CE1">
            <w:pPr>
              <w:numPr>
                <w:ilvl w:val="0"/>
                <w:numId w:val="25"/>
              </w:numPr>
              <w:spacing w:before="0"/>
              <w:rPr>
                <w:sz w:val="24"/>
                <w:szCs w:val="24"/>
              </w:rPr>
            </w:pPr>
            <w:r w:rsidRPr="009B6966">
              <w:rPr>
                <w:rFonts w:cs="Times New Roman"/>
                <w:sz w:val="24"/>
                <w:szCs w:val="24"/>
              </w:rPr>
              <w:t>0.67</w:t>
            </w:r>
            <w:r w:rsidRPr="009B6966">
              <w:rPr>
                <w:rFonts w:cs="Times New Roman"/>
                <w:i/>
                <w:sz w:val="24"/>
                <w:szCs w:val="24"/>
              </w:rPr>
              <w:t>E</w:t>
            </w:r>
            <w:r w:rsidRPr="009B6966">
              <w:rPr>
                <w:rFonts w:cs="Times New Roman"/>
                <w:sz w:val="24"/>
                <w:szCs w:val="24"/>
              </w:rPr>
              <w:t xml:space="preserve"> J</w:t>
            </w:r>
          </w:p>
        </w:tc>
      </w:tr>
      <w:tr w:rsidR="00981CE1" w14:paraId="7F103F86" w14:textId="77777777" w:rsidTr="002D0ED4">
        <w:tc>
          <w:tcPr>
            <w:tcW w:w="1080" w:type="dxa"/>
            <w:tcBorders>
              <w:top w:val="nil"/>
              <w:left w:val="nil"/>
              <w:bottom w:val="nil"/>
              <w:right w:val="nil"/>
            </w:tcBorders>
          </w:tcPr>
          <w:p w14:paraId="27181344"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61A7D7D7" w14:textId="77777777" w:rsidR="00981CE1" w:rsidRPr="009B6966" w:rsidRDefault="00981CE1" w:rsidP="002D0ED4">
            <w:pPr>
              <w:spacing w:before="0"/>
              <w:rPr>
                <w:sz w:val="24"/>
                <w:szCs w:val="24"/>
              </w:rPr>
            </w:pPr>
            <w:r w:rsidRPr="009B6966">
              <w:rPr>
                <w:sz w:val="24"/>
                <w:szCs w:val="24"/>
              </w:rPr>
              <w:t>(b)</w:t>
            </w:r>
          </w:p>
        </w:tc>
      </w:tr>
      <w:tr w:rsidR="00981CE1" w14:paraId="0A049E5C" w14:textId="77777777" w:rsidTr="002D0ED4">
        <w:tc>
          <w:tcPr>
            <w:tcW w:w="1080" w:type="dxa"/>
            <w:tcBorders>
              <w:top w:val="nil"/>
              <w:left w:val="nil"/>
              <w:bottom w:val="nil"/>
              <w:right w:val="nil"/>
            </w:tcBorders>
          </w:tcPr>
          <w:p w14:paraId="2D61F184" w14:textId="77777777" w:rsidR="00981CE1" w:rsidRPr="009B6966" w:rsidRDefault="00981CE1" w:rsidP="002D0ED4">
            <w:pPr>
              <w:rPr>
                <w:sz w:val="24"/>
                <w:szCs w:val="24"/>
              </w:rPr>
            </w:pPr>
            <w:r w:rsidRPr="009B6966">
              <w:rPr>
                <w:sz w:val="24"/>
                <w:szCs w:val="24"/>
              </w:rPr>
              <w:t>2.</w:t>
            </w:r>
          </w:p>
        </w:tc>
        <w:tc>
          <w:tcPr>
            <w:tcW w:w="8640" w:type="dxa"/>
            <w:tcBorders>
              <w:top w:val="nil"/>
              <w:left w:val="nil"/>
              <w:bottom w:val="nil"/>
              <w:right w:val="nil"/>
            </w:tcBorders>
          </w:tcPr>
          <w:p w14:paraId="217B15EB" w14:textId="77777777" w:rsidR="00981CE1" w:rsidRPr="009B6966" w:rsidRDefault="00981CE1" w:rsidP="002D0ED4">
            <w:pPr>
              <w:spacing w:before="0"/>
              <w:rPr>
                <w:i/>
                <w:sz w:val="24"/>
                <w:szCs w:val="24"/>
              </w:rPr>
            </w:pPr>
            <w:r w:rsidRPr="009B6966">
              <w:rPr>
                <w:rFonts w:cs="Times New Roman"/>
                <w:i/>
                <w:sz w:val="24"/>
                <w:szCs w:val="24"/>
              </w:rPr>
              <w:t xml:space="preserve">If a 90-kg person is exposed to 50 </w:t>
            </w:r>
            <w:proofErr w:type="spellStart"/>
            <w:r w:rsidRPr="009B6966">
              <w:rPr>
                <w:rFonts w:cs="Times New Roman"/>
                <w:i/>
                <w:sz w:val="24"/>
                <w:szCs w:val="24"/>
              </w:rPr>
              <w:t>mrem</w:t>
            </w:r>
            <w:proofErr w:type="spellEnd"/>
            <w:r w:rsidRPr="009B6966">
              <w:rPr>
                <w:rFonts w:cs="Times New Roman"/>
                <w:i/>
                <w:sz w:val="24"/>
                <w:szCs w:val="24"/>
              </w:rPr>
              <w:t xml:space="preserve"> of alpha particles (with RBE of 16), calculate the dosage (in rad) received by the person. What is the amount of energy absorbed by the person?</w:t>
            </w:r>
          </w:p>
        </w:tc>
      </w:tr>
      <w:tr w:rsidR="00981CE1" w14:paraId="471E9600" w14:textId="77777777" w:rsidTr="002D0ED4">
        <w:tc>
          <w:tcPr>
            <w:tcW w:w="1080" w:type="dxa"/>
            <w:tcBorders>
              <w:top w:val="nil"/>
              <w:left w:val="nil"/>
              <w:bottom w:val="nil"/>
              <w:right w:val="nil"/>
            </w:tcBorders>
          </w:tcPr>
          <w:p w14:paraId="6E3BD58F"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087CBA40" w14:textId="77777777" w:rsidR="00981CE1" w:rsidRPr="009B6966" w:rsidRDefault="00981CE1" w:rsidP="002D0ED4">
            <w:pPr>
              <w:rPr>
                <w:rFonts w:cs="Times New Roman"/>
                <w:sz w:val="24"/>
                <w:szCs w:val="24"/>
              </w:rPr>
            </w:pPr>
            <w:r w:rsidRPr="009B6966">
              <w:rPr>
                <w:rFonts w:cs="Times New Roman"/>
                <w:sz w:val="24"/>
                <w:szCs w:val="24"/>
              </w:rPr>
              <w:t>3.125 × 10</w:t>
            </w:r>
            <w:r w:rsidRPr="009B6966">
              <w:rPr>
                <w:rFonts w:cs="Times New Roman"/>
                <w:sz w:val="24"/>
                <w:szCs w:val="24"/>
                <w:vertAlign w:val="superscript"/>
              </w:rPr>
              <w:t>−3</w:t>
            </w:r>
            <w:r w:rsidRPr="009B6966">
              <w:rPr>
                <w:rFonts w:cs="Times New Roman"/>
                <w:sz w:val="24"/>
                <w:szCs w:val="24"/>
              </w:rPr>
              <w:t xml:space="preserve"> rad, 2.81 × 10</w:t>
            </w:r>
            <w:r w:rsidRPr="009B6966">
              <w:rPr>
                <w:rFonts w:cs="Times New Roman"/>
                <w:sz w:val="24"/>
                <w:szCs w:val="24"/>
                <w:vertAlign w:val="superscript"/>
              </w:rPr>
              <w:t>−3</w:t>
            </w:r>
            <w:r w:rsidRPr="009B6966">
              <w:rPr>
                <w:rFonts w:cs="Times New Roman"/>
                <w:sz w:val="24"/>
                <w:szCs w:val="24"/>
              </w:rPr>
              <w:t xml:space="preserve"> J</w:t>
            </w:r>
          </w:p>
          <w:p w14:paraId="3401E0EC" w14:textId="77777777" w:rsidR="00981CE1" w:rsidRPr="009B6966" w:rsidRDefault="00981CE1" w:rsidP="002D0ED4">
            <w:pPr>
              <w:spacing w:before="0"/>
              <w:rPr>
                <w:sz w:val="24"/>
                <w:szCs w:val="24"/>
              </w:rPr>
            </w:pPr>
          </w:p>
        </w:tc>
      </w:tr>
      <w:tr w:rsidR="00981CE1" w14:paraId="10E329AD" w14:textId="77777777" w:rsidTr="002D0ED4">
        <w:tc>
          <w:tcPr>
            <w:tcW w:w="1080" w:type="dxa"/>
            <w:tcBorders>
              <w:top w:val="nil"/>
              <w:left w:val="nil"/>
              <w:bottom w:val="nil"/>
              <w:right w:val="nil"/>
            </w:tcBorders>
          </w:tcPr>
          <w:p w14:paraId="7B6D56C9" w14:textId="77777777" w:rsidR="00981CE1" w:rsidRPr="009B6966" w:rsidRDefault="00981CE1" w:rsidP="002D0ED4">
            <w:pPr>
              <w:rPr>
                <w:sz w:val="24"/>
                <w:szCs w:val="24"/>
              </w:rPr>
            </w:pPr>
            <w:r w:rsidRPr="009B6966">
              <w:rPr>
                <w:sz w:val="24"/>
                <w:szCs w:val="24"/>
              </w:rPr>
              <w:t>3.</w:t>
            </w:r>
          </w:p>
        </w:tc>
        <w:tc>
          <w:tcPr>
            <w:tcW w:w="8640" w:type="dxa"/>
            <w:tcBorders>
              <w:top w:val="nil"/>
              <w:left w:val="nil"/>
              <w:bottom w:val="nil"/>
              <w:right w:val="nil"/>
            </w:tcBorders>
          </w:tcPr>
          <w:p w14:paraId="2CA76697" w14:textId="77777777" w:rsidR="00981CE1" w:rsidRPr="009B6966" w:rsidRDefault="00981CE1" w:rsidP="002D0ED4">
            <w:pPr>
              <w:rPr>
                <w:rFonts w:cs="Times New Roman"/>
                <w:sz w:val="24"/>
                <w:szCs w:val="24"/>
              </w:rPr>
            </w:pPr>
            <w:r w:rsidRPr="009B6966">
              <w:rPr>
                <w:rFonts w:cs="Times New Roman"/>
                <w:noProof/>
                <w:sz w:val="24"/>
                <w:szCs w:val="24"/>
                <w:lang w:bidi="ar-SA"/>
              </w:rPr>
              <w:drawing>
                <wp:inline distT="0" distB="0" distL="0" distR="0" wp14:anchorId="68E45718" wp14:editId="1AEE1427">
                  <wp:extent cx="1828800" cy="1389888"/>
                  <wp:effectExtent l="0" t="0" r="0" b="0"/>
                  <wp:docPr id="1073741901" name="Picture 107374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NX_APPhysics_32_M5_S01_img.jpg"/>
                          <pic:cNvPicPr/>
                        </pic:nvPicPr>
                        <pic:blipFill>
                          <a:blip r:embed="rId283">
                            <a:extLst>
                              <a:ext uri="{28A0092B-C50C-407E-A947-70E740481C1C}">
                                <a14:useLocalDpi xmlns:a14="http://schemas.microsoft.com/office/drawing/2010/main" val="0"/>
                              </a:ext>
                            </a:extLst>
                          </a:blip>
                          <a:stretch>
                            <a:fillRect/>
                          </a:stretch>
                        </pic:blipFill>
                        <pic:spPr>
                          <a:xfrm>
                            <a:off x="0" y="0"/>
                            <a:ext cx="1828800" cy="1389888"/>
                          </a:xfrm>
                          <a:prstGeom prst="rect">
                            <a:avLst/>
                          </a:prstGeom>
                        </pic:spPr>
                      </pic:pic>
                    </a:graphicData>
                  </a:graphic>
                </wp:inline>
              </w:drawing>
            </w:r>
          </w:p>
          <w:p w14:paraId="2D177537" w14:textId="77777777" w:rsidR="00981CE1" w:rsidRPr="009B6966" w:rsidRDefault="00981CE1" w:rsidP="002D0ED4">
            <w:pPr>
              <w:rPr>
                <w:rFonts w:cs="Times New Roman"/>
                <w:sz w:val="24"/>
                <w:szCs w:val="24"/>
              </w:rPr>
            </w:pPr>
            <w:r>
              <w:rPr>
                <w:rFonts w:cs="Times New Roman"/>
                <w:sz w:val="24"/>
                <w:szCs w:val="24"/>
              </w:rPr>
              <w:t>[Figure_Ch32_S01]</w:t>
            </w:r>
          </w:p>
          <w:p w14:paraId="77F887F5" w14:textId="77777777" w:rsidR="00981CE1" w:rsidRPr="009B6966" w:rsidRDefault="00981CE1" w:rsidP="002D0ED4">
            <w:pPr>
              <w:spacing w:before="0"/>
              <w:rPr>
                <w:rFonts w:cs="Times New Roman"/>
                <w:i/>
                <w:sz w:val="24"/>
                <w:szCs w:val="24"/>
              </w:rPr>
            </w:pPr>
            <w:r w:rsidRPr="009B6966">
              <w:rPr>
                <w:rFonts w:cs="Times New Roman"/>
                <w:i/>
                <w:sz w:val="24"/>
                <w:szCs w:val="24"/>
              </w:rPr>
              <w:t>The figure above shows a graph of the potential energy between two light nuclei as a function of the distance between them. Fusion can occur between the nuclei if the distance is</w:t>
            </w:r>
          </w:p>
          <w:p w14:paraId="1484BF10" w14:textId="77777777" w:rsidR="00981CE1" w:rsidRPr="009B6966" w:rsidRDefault="00981CE1" w:rsidP="00981CE1">
            <w:pPr>
              <w:pStyle w:val="ListParagraph"/>
              <w:numPr>
                <w:ilvl w:val="0"/>
                <w:numId w:val="26"/>
              </w:numPr>
              <w:spacing w:before="0"/>
              <w:rPr>
                <w:rFonts w:cs="Times New Roman"/>
                <w:sz w:val="24"/>
                <w:szCs w:val="24"/>
              </w:rPr>
            </w:pPr>
            <w:proofErr w:type="gramStart"/>
            <w:r w:rsidRPr="009B6966">
              <w:rPr>
                <w:rFonts w:cs="Times New Roman"/>
                <w:sz w:val="24"/>
                <w:szCs w:val="24"/>
              </w:rPr>
              <w:lastRenderedPageBreak/>
              <w:t>large</w:t>
            </w:r>
            <w:proofErr w:type="gramEnd"/>
            <w:r w:rsidRPr="009B6966">
              <w:rPr>
                <w:rFonts w:cs="Times New Roman"/>
                <w:sz w:val="24"/>
                <w:szCs w:val="24"/>
              </w:rPr>
              <w:t xml:space="preserve"> so that kinetic energy is low.</w:t>
            </w:r>
          </w:p>
          <w:p w14:paraId="43A2826F" w14:textId="77777777" w:rsidR="00981CE1" w:rsidRPr="009B6966" w:rsidRDefault="00981CE1" w:rsidP="00981CE1">
            <w:pPr>
              <w:pStyle w:val="ListParagraph"/>
              <w:numPr>
                <w:ilvl w:val="0"/>
                <w:numId w:val="26"/>
              </w:numPr>
              <w:spacing w:before="0"/>
              <w:rPr>
                <w:rFonts w:cs="Times New Roman"/>
                <w:sz w:val="24"/>
                <w:szCs w:val="24"/>
              </w:rPr>
            </w:pPr>
            <w:proofErr w:type="gramStart"/>
            <w:r w:rsidRPr="009B6966">
              <w:rPr>
                <w:rFonts w:cs="Times New Roman"/>
                <w:sz w:val="24"/>
                <w:szCs w:val="24"/>
              </w:rPr>
              <w:t>large</w:t>
            </w:r>
            <w:proofErr w:type="gramEnd"/>
            <w:r w:rsidRPr="009B6966">
              <w:rPr>
                <w:rFonts w:cs="Times New Roman"/>
                <w:sz w:val="24"/>
                <w:szCs w:val="24"/>
              </w:rPr>
              <w:t xml:space="preserve"> so that potential energy is low.</w:t>
            </w:r>
          </w:p>
          <w:p w14:paraId="4C72A9F3" w14:textId="77777777" w:rsidR="00981CE1" w:rsidRPr="009B6966" w:rsidRDefault="00981CE1" w:rsidP="00981CE1">
            <w:pPr>
              <w:pStyle w:val="ListParagraph"/>
              <w:numPr>
                <w:ilvl w:val="0"/>
                <w:numId w:val="26"/>
              </w:numPr>
              <w:spacing w:before="0"/>
              <w:rPr>
                <w:rFonts w:cs="Times New Roman"/>
                <w:sz w:val="24"/>
                <w:szCs w:val="24"/>
              </w:rPr>
            </w:pPr>
            <w:proofErr w:type="gramStart"/>
            <w:r w:rsidRPr="009B6966">
              <w:rPr>
                <w:rFonts w:cs="Times New Roman"/>
                <w:sz w:val="24"/>
                <w:szCs w:val="24"/>
              </w:rPr>
              <w:t>small</w:t>
            </w:r>
            <w:proofErr w:type="gramEnd"/>
            <w:r w:rsidRPr="009B6966">
              <w:rPr>
                <w:rFonts w:cs="Times New Roman"/>
                <w:sz w:val="24"/>
                <w:szCs w:val="24"/>
              </w:rPr>
              <w:t xml:space="preserve"> so that nuclear attractive force can overcome Coulomb’s repulsion.</w:t>
            </w:r>
          </w:p>
          <w:p w14:paraId="65EEB002" w14:textId="77777777" w:rsidR="00981CE1" w:rsidRPr="009B6966" w:rsidRDefault="00981CE1" w:rsidP="00981CE1">
            <w:pPr>
              <w:pStyle w:val="ListParagraph"/>
              <w:numPr>
                <w:ilvl w:val="0"/>
                <w:numId w:val="26"/>
              </w:numPr>
              <w:spacing w:before="0"/>
              <w:rPr>
                <w:rFonts w:cs="Times New Roman"/>
                <w:sz w:val="24"/>
                <w:szCs w:val="24"/>
              </w:rPr>
            </w:pPr>
            <w:proofErr w:type="gramStart"/>
            <w:r w:rsidRPr="009B6966">
              <w:rPr>
                <w:rFonts w:cs="Times New Roman"/>
                <w:sz w:val="24"/>
                <w:szCs w:val="24"/>
              </w:rPr>
              <w:t>small</w:t>
            </w:r>
            <w:proofErr w:type="gramEnd"/>
            <w:r w:rsidRPr="009B6966">
              <w:rPr>
                <w:rFonts w:cs="Times New Roman"/>
                <w:sz w:val="24"/>
                <w:szCs w:val="24"/>
              </w:rPr>
              <w:t xml:space="preserve"> so that nuclear attractive force cannot overcome Coulomb’s repulsion.</w:t>
            </w:r>
          </w:p>
        </w:tc>
      </w:tr>
      <w:tr w:rsidR="00981CE1" w14:paraId="42C4D823" w14:textId="77777777" w:rsidTr="002D0ED4">
        <w:tc>
          <w:tcPr>
            <w:tcW w:w="1080" w:type="dxa"/>
            <w:tcBorders>
              <w:top w:val="nil"/>
              <w:left w:val="nil"/>
              <w:bottom w:val="nil"/>
              <w:right w:val="nil"/>
            </w:tcBorders>
          </w:tcPr>
          <w:p w14:paraId="75C2895E" w14:textId="77777777" w:rsidR="00981CE1" w:rsidRPr="009B6966" w:rsidRDefault="00981CE1"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431CCBD7" w14:textId="77777777" w:rsidR="00981CE1" w:rsidRPr="009B6966" w:rsidRDefault="00981CE1" w:rsidP="002D0ED4">
            <w:pPr>
              <w:spacing w:before="0"/>
              <w:rPr>
                <w:sz w:val="24"/>
                <w:szCs w:val="24"/>
              </w:rPr>
            </w:pPr>
            <w:r w:rsidRPr="009B6966">
              <w:rPr>
                <w:sz w:val="24"/>
                <w:szCs w:val="24"/>
              </w:rPr>
              <w:t>(c)</w:t>
            </w:r>
          </w:p>
        </w:tc>
      </w:tr>
      <w:tr w:rsidR="00981CE1" w14:paraId="7170D7DF" w14:textId="77777777" w:rsidTr="002D0ED4">
        <w:tc>
          <w:tcPr>
            <w:tcW w:w="1080" w:type="dxa"/>
            <w:tcBorders>
              <w:top w:val="nil"/>
              <w:left w:val="nil"/>
              <w:bottom w:val="nil"/>
              <w:right w:val="nil"/>
            </w:tcBorders>
          </w:tcPr>
          <w:p w14:paraId="14A4992C" w14:textId="77777777" w:rsidR="00981CE1" w:rsidRPr="009B6966" w:rsidRDefault="00981CE1" w:rsidP="002D0ED4">
            <w:pPr>
              <w:rPr>
                <w:sz w:val="24"/>
                <w:szCs w:val="24"/>
              </w:rPr>
            </w:pPr>
            <w:r w:rsidRPr="009B6966">
              <w:rPr>
                <w:sz w:val="24"/>
                <w:szCs w:val="24"/>
              </w:rPr>
              <w:t>4.</w:t>
            </w:r>
          </w:p>
        </w:tc>
        <w:tc>
          <w:tcPr>
            <w:tcW w:w="8640" w:type="dxa"/>
            <w:tcBorders>
              <w:top w:val="nil"/>
              <w:left w:val="nil"/>
              <w:bottom w:val="nil"/>
              <w:right w:val="nil"/>
            </w:tcBorders>
          </w:tcPr>
          <w:p w14:paraId="0994FA64" w14:textId="77777777" w:rsidR="00981CE1" w:rsidRPr="009B6966" w:rsidRDefault="00981CE1" w:rsidP="002D0ED4">
            <w:pPr>
              <w:spacing w:before="0"/>
              <w:rPr>
                <w:rFonts w:cs="Times New Roman"/>
                <w:i/>
                <w:sz w:val="24"/>
                <w:szCs w:val="24"/>
              </w:rPr>
            </w:pPr>
            <w:r w:rsidRPr="009B6966">
              <w:rPr>
                <w:rFonts w:cs="Times New Roman"/>
                <w:i/>
                <w:sz w:val="24"/>
                <w:szCs w:val="24"/>
              </w:rPr>
              <w:t>In a nuclear fusion reaction, 2 g of hydrogen is converted into 1.985 g of helium. What is the energy released?</w:t>
            </w:r>
          </w:p>
          <w:p w14:paraId="335673CB" w14:textId="77777777" w:rsidR="00981CE1" w:rsidRPr="009B6966" w:rsidRDefault="00981CE1" w:rsidP="00981CE1">
            <w:pPr>
              <w:pStyle w:val="ListParagraph"/>
              <w:numPr>
                <w:ilvl w:val="0"/>
                <w:numId w:val="29"/>
              </w:numPr>
              <w:spacing w:before="0"/>
              <w:rPr>
                <w:rFonts w:cs="Times New Roman"/>
                <w:sz w:val="24"/>
                <w:szCs w:val="24"/>
              </w:rPr>
            </w:pPr>
            <w:r w:rsidRPr="009B6966">
              <w:rPr>
                <w:rFonts w:cs="Times New Roman"/>
                <w:sz w:val="24"/>
                <w:szCs w:val="24"/>
              </w:rPr>
              <w:t>4.5 × 10</w:t>
            </w:r>
            <w:r w:rsidRPr="009B6966">
              <w:rPr>
                <w:rFonts w:cs="Times New Roman"/>
                <w:sz w:val="24"/>
                <w:szCs w:val="24"/>
                <w:vertAlign w:val="superscript"/>
              </w:rPr>
              <w:t xml:space="preserve">3 </w:t>
            </w:r>
            <w:r w:rsidRPr="009B6966">
              <w:rPr>
                <w:rFonts w:cs="Times New Roman"/>
                <w:sz w:val="24"/>
                <w:szCs w:val="24"/>
              </w:rPr>
              <w:t>J</w:t>
            </w:r>
          </w:p>
          <w:p w14:paraId="16A505B2" w14:textId="77777777" w:rsidR="00981CE1" w:rsidRPr="009B6966" w:rsidRDefault="00981CE1" w:rsidP="00981CE1">
            <w:pPr>
              <w:pStyle w:val="ListParagraph"/>
              <w:numPr>
                <w:ilvl w:val="0"/>
                <w:numId w:val="29"/>
              </w:numPr>
              <w:spacing w:before="0"/>
              <w:rPr>
                <w:rFonts w:cs="Times New Roman"/>
                <w:sz w:val="24"/>
                <w:szCs w:val="24"/>
              </w:rPr>
            </w:pPr>
            <w:r w:rsidRPr="009B6966">
              <w:rPr>
                <w:rFonts w:cs="Times New Roman"/>
                <w:sz w:val="24"/>
                <w:szCs w:val="24"/>
              </w:rPr>
              <w:t>4.5 × 10</w:t>
            </w:r>
            <w:r w:rsidRPr="009B6966">
              <w:rPr>
                <w:rFonts w:cs="Times New Roman"/>
                <w:sz w:val="24"/>
                <w:szCs w:val="24"/>
                <w:vertAlign w:val="superscript"/>
              </w:rPr>
              <w:t xml:space="preserve">6 </w:t>
            </w:r>
            <w:r w:rsidRPr="009B6966">
              <w:rPr>
                <w:rFonts w:cs="Times New Roman"/>
                <w:sz w:val="24"/>
                <w:szCs w:val="24"/>
              </w:rPr>
              <w:t>J</w:t>
            </w:r>
          </w:p>
          <w:p w14:paraId="53D83410" w14:textId="77777777" w:rsidR="00981CE1" w:rsidRPr="009B6966" w:rsidRDefault="00981CE1" w:rsidP="00981CE1">
            <w:pPr>
              <w:pStyle w:val="ListParagraph"/>
              <w:numPr>
                <w:ilvl w:val="0"/>
                <w:numId w:val="29"/>
              </w:numPr>
              <w:spacing w:before="0"/>
              <w:rPr>
                <w:rFonts w:cs="Times New Roman"/>
                <w:sz w:val="24"/>
                <w:szCs w:val="24"/>
              </w:rPr>
            </w:pPr>
            <w:r w:rsidRPr="009B6966">
              <w:rPr>
                <w:rFonts w:cs="Times New Roman"/>
                <w:sz w:val="24"/>
                <w:szCs w:val="24"/>
              </w:rPr>
              <w:t>1.35 × 10</w:t>
            </w:r>
            <w:r w:rsidRPr="009B6966">
              <w:rPr>
                <w:rFonts w:cs="Times New Roman"/>
                <w:sz w:val="24"/>
                <w:szCs w:val="24"/>
                <w:vertAlign w:val="superscript"/>
              </w:rPr>
              <w:t xml:space="preserve">12 </w:t>
            </w:r>
            <w:r w:rsidRPr="009B6966">
              <w:rPr>
                <w:rFonts w:cs="Times New Roman"/>
                <w:sz w:val="24"/>
                <w:szCs w:val="24"/>
              </w:rPr>
              <w:t>J</w:t>
            </w:r>
          </w:p>
          <w:p w14:paraId="28521EB5" w14:textId="77777777" w:rsidR="00981CE1" w:rsidRPr="009B6966" w:rsidRDefault="00981CE1" w:rsidP="00981CE1">
            <w:pPr>
              <w:pStyle w:val="ListParagraph"/>
              <w:numPr>
                <w:ilvl w:val="0"/>
                <w:numId w:val="29"/>
              </w:numPr>
              <w:spacing w:before="0"/>
              <w:rPr>
                <w:sz w:val="24"/>
                <w:szCs w:val="24"/>
              </w:rPr>
            </w:pPr>
            <w:r w:rsidRPr="009B6966">
              <w:rPr>
                <w:rFonts w:cs="Times New Roman"/>
                <w:sz w:val="24"/>
                <w:szCs w:val="24"/>
              </w:rPr>
              <w:t>1.35 × 10</w:t>
            </w:r>
            <w:r w:rsidRPr="009B6966">
              <w:rPr>
                <w:rFonts w:cs="Times New Roman"/>
                <w:sz w:val="24"/>
                <w:szCs w:val="24"/>
                <w:vertAlign w:val="superscript"/>
              </w:rPr>
              <w:t xml:space="preserve">15 </w:t>
            </w:r>
            <w:r w:rsidRPr="009B6966">
              <w:rPr>
                <w:rFonts w:cs="Times New Roman"/>
                <w:sz w:val="24"/>
                <w:szCs w:val="24"/>
              </w:rPr>
              <w:t>J</w:t>
            </w:r>
          </w:p>
        </w:tc>
      </w:tr>
      <w:tr w:rsidR="00981CE1" w14:paraId="52A6F48E" w14:textId="77777777" w:rsidTr="002D0ED4">
        <w:tc>
          <w:tcPr>
            <w:tcW w:w="1080" w:type="dxa"/>
            <w:tcBorders>
              <w:top w:val="nil"/>
              <w:left w:val="nil"/>
              <w:bottom w:val="nil"/>
              <w:right w:val="nil"/>
            </w:tcBorders>
          </w:tcPr>
          <w:p w14:paraId="11168937"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289AB88E" w14:textId="77777777" w:rsidR="00981CE1" w:rsidRPr="009B6966" w:rsidRDefault="00981CE1" w:rsidP="002D0ED4">
            <w:pPr>
              <w:spacing w:before="0"/>
              <w:rPr>
                <w:sz w:val="24"/>
                <w:szCs w:val="24"/>
              </w:rPr>
            </w:pPr>
            <w:r w:rsidRPr="009B6966">
              <w:rPr>
                <w:sz w:val="24"/>
                <w:szCs w:val="24"/>
              </w:rPr>
              <w:t>(c)</w:t>
            </w:r>
          </w:p>
        </w:tc>
      </w:tr>
      <w:tr w:rsidR="00981CE1" w14:paraId="45205E58" w14:textId="77777777" w:rsidTr="002D0ED4">
        <w:tc>
          <w:tcPr>
            <w:tcW w:w="1080" w:type="dxa"/>
            <w:tcBorders>
              <w:top w:val="nil"/>
              <w:left w:val="nil"/>
              <w:bottom w:val="nil"/>
              <w:right w:val="nil"/>
            </w:tcBorders>
          </w:tcPr>
          <w:p w14:paraId="6A00C4AC" w14:textId="77777777" w:rsidR="00981CE1" w:rsidRPr="009B6966" w:rsidRDefault="00981CE1" w:rsidP="002D0ED4">
            <w:pPr>
              <w:rPr>
                <w:sz w:val="24"/>
                <w:szCs w:val="24"/>
              </w:rPr>
            </w:pPr>
            <w:r w:rsidRPr="009B6966">
              <w:rPr>
                <w:sz w:val="24"/>
                <w:szCs w:val="24"/>
              </w:rPr>
              <w:t>5.</w:t>
            </w:r>
          </w:p>
        </w:tc>
        <w:tc>
          <w:tcPr>
            <w:tcW w:w="8640" w:type="dxa"/>
            <w:tcBorders>
              <w:top w:val="nil"/>
              <w:left w:val="nil"/>
              <w:bottom w:val="nil"/>
              <w:right w:val="nil"/>
            </w:tcBorders>
          </w:tcPr>
          <w:p w14:paraId="3A85F990" w14:textId="77777777" w:rsidR="00981CE1" w:rsidRPr="009B6966" w:rsidRDefault="00981CE1" w:rsidP="002D0ED4">
            <w:pPr>
              <w:spacing w:before="0"/>
              <w:rPr>
                <w:rFonts w:cs="Times New Roman"/>
                <w:i/>
                <w:sz w:val="24"/>
                <w:szCs w:val="24"/>
              </w:rPr>
            </w:pPr>
            <w:r w:rsidRPr="009B6966">
              <w:rPr>
                <w:rFonts w:cs="Times New Roman"/>
                <w:i/>
                <w:sz w:val="24"/>
                <w:szCs w:val="24"/>
              </w:rPr>
              <w:t>When deuterium and tritium nuclei fuse to produce helium, what else is produced?</w:t>
            </w:r>
          </w:p>
          <w:p w14:paraId="40C3E58D" w14:textId="77777777" w:rsidR="00981CE1" w:rsidRPr="009B6966" w:rsidRDefault="00981CE1" w:rsidP="00981CE1">
            <w:pPr>
              <w:pStyle w:val="ListParagraph"/>
              <w:numPr>
                <w:ilvl w:val="0"/>
                <w:numId w:val="27"/>
              </w:numPr>
              <w:spacing w:before="0"/>
              <w:rPr>
                <w:rFonts w:cs="Times New Roman"/>
                <w:sz w:val="24"/>
                <w:szCs w:val="24"/>
              </w:rPr>
            </w:pPr>
            <w:r w:rsidRPr="009B6966">
              <w:rPr>
                <w:rFonts w:cs="Times New Roman"/>
                <w:sz w:val="24"/>
                <w:szCs w:val="24"/>
              </w:rPr>
              <w:t xml:space="preserve">positron </w:t>
            </w:r>
          </w:p>
          <w:p w14:paraId="364A1CB4" w14:textId="77777777" w:rsidR="00981CE1" w:rsidRPr="009B6966" w:rsidRDefault="00981CE1" w:rsidP="00981CE1">
            <w:pPr>
              <w:pStyle w:val="ListParagraph"/>
              <w:numPr>
                <w:ilvl w:val="0"/>
                <w:numId w:val="27"/>
              </w:numPr>
              <w:spacing w:before="0"/>
              <w:rPr>
                <w:rFonts w:cs="Times New Roman"/>
                <w:sz w:val="24"/>
                <w:szCs w:val="24"/>
              </w:rPr>
            </w:pPr>
            <w:r w:rsidRPr="009B6966">
              <w:rPr>
                <w:rFonts w:cs="Times New Roman"/>
                <w:sz w:val="24"/>
                <w:szCs w:val="24"/>
              </w:rPr>
              <w:t>proton</w:t>
            </w:r>
          </w:p>
          <w:p w14:paraId="543BEDFF" w14:textId="77777777" w:rsidR="00981CE1" w:rsidRPr="009B6966" w:rsidRDefault="00981CE1" w:rsidP="00981CE1">
            <w:pPr>
              <w:pStyle w:val="ListParagraph"/>
              <w:numPr>
                <w:ilvl w:val="0"/>
                <w:numId w:val="27"/>
              </w:numPr>
              <w:spacing w:before="0"/>
              <w:rPr>
                <w:rFonts w:cs="Times New Roman"/>
                <w:sz w:val="24"/>
                <w:szCs w:val="24"/>
              </w:rPr>
            </w:pPr>
            <w:r w:rsidRPr="009B6966">
              <w:rPr>
                <w:rFonts w:cs="Times New Roman"/>
                <w:sz w:val="24"/>
                <w:szCs w:val="24"/>
              </w:rPr>
              <w:t>α-particle</w:t>
            </w:r>
          </w:p>
          <w:p w14:paraId="1A2629DA" w14:textId="77777777" w:rsidR="00981CE1" w:rsidRPr="009B6966" w:rsidRDefault="00981CE1" w:rsidP="00981CE1">
            <w:pPr>
              <w:pStyle w:val="ListParagraph"/>
              <w:numPr>
                <w:ilvl w:val="0"/>
                <w:numId w:val="27"/>
              </w:numPr>
              <w:spacing w:before="0"/>
              <w:rPr>
                <w:sz w:val="24"/>
                <w:szCs w:val="24"/>
              </w:rPr>
            </w:pPr>
            <w:r w:rsidRPr="009B6966">
              <w:rPr>
                <w:rFonts w:cs="Times New Roman"/>
                <w:sz w:val="24"/>
                <w:szCs w:val="24"/>
              </w:rPr>
              <w:t xml:space="preserve">neutron </w:t>
            </w:r>
          </w:p>
        </w:tc>
      </w:tr>
      <w:tr w:rsidR="00981CE1" w14:paraId="51907625" w14:textId="77777777" w:rsidTr="002D0ED4">
        <w:tc>
          <w:tcPr>
            <w:tcW w:w="1080" w:type="dxa"/>
            <w:tcBorders>
              <w:top w:val="nil"/>
              <w:left w:val="nil"/>
              <w:bottom w:val="nil"/>
              <w:right w:val="nil"/>
            </w:tcBorders>
          </w:tcPr>
          <w:p w14:paraId="05D0411F"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215EEC00" w14:textId="77777777" w:rsidR="00981CE1" w:rsidRPr="009B6966" w:rsidRDefault="00981CE1" w:rsidP="002D0ED4">
            <w:pPr>
              <w:spacing w:before="0"/>
              <w:rPr>
                <w:sz w:val="24"/>
                <w:szCs w:val="24"/>
              </w:rPr>
            </w:pPr>
            <w:r w:rsidRPr="009B6966">
              <w:rPr>
                <w:sz w:val="24"/>
                <w:szCs w:val="24"/>
              </w:rPr>
              <w:t>(d)</w:t>
            </w:r>
          </w:p>
        </w:tc>
      </w:tr>
      <w:tr w:rsidR="00981CE1" w14:paraId="7CA31691" w14:textId="77777777" w:rsidTr="002D0ED4">
        <w:tc>
          <w:tcPr>
            <w:tcW w:w="1080" w:type="dxa"/>
            <w:tcBorders>
              <w:top w:val="nil"/>
              <w:left w:val="nil"/>
              <w:bottom w:val="nil"/>
              <w:right w:val="nil"/>
            </w:tcBorders>
          </w:tcPr>
          <w:p w14:paraId="2E11417C" w14:textId="77777777" w:rsidR="00981CE1" w:rsidRPr="009B6966" w:rsidRDefault="00981CE1" w:rsidP="002D0ED4">
            <w:pPr>
              <w:rPr>
                <w:sz w:val="24"/>
                <w:szCs w:val="24"/>
              </w:rPr>
            </w:pPr>
            <w:r w:rsidRPr="009B6966">
              <w:rPr>
                <w:sz w:val="24"/>
                <w:szCs w:val="24"/>
              </w:rPr>
              <w:t>6.</w:t>
            </w:r>
          </w:p>
        </w:tc>
        <w:tc>
          <w:tcPr>
            <w:tcW w:w="8640" w:type="dxa"/>
            <w:tcBorders>
              <w:top w:val="nil"/>
              <w:left w:val="nil"/>
              <w:bottom w:val="nil"/>
              <w:right w:val="nil"/>
            </w:tcBorders>
          </w:tcPr>
          <w:p w14:paraId="6709F5EE" w14:textId="77777777" w:rsidR="00981CE1" w:rsidRPr="009B6966" w:rsidRDefault="00981CE1" w:rsidP="002D0ED4">
            <w:pPr>
              <w:spacing w:before="0"/>
              <w:rPr>
                <w:rFonts w:cs="Times New Roman"/>
                <w:i/>
                <w:sz w:val="24"/>
                <w:szCs w:val="24"/>
              </w:rPr>
            </w:pPr>
            <w:r w:rsidRPr="009B6966">
              <w:rPr>
                <w:rFonts w:cs="Times New Roman"/>
                <w:i/>
                <w:sz w:val="24"/>
                <w:szCs w:val="24"/>
              </w:rPr>
              <w:t xml:space="preserve">Suppose two deuterium nuclei are fused to produce helium. </w:t>
            </w:r>
          </w:p>
          <w:p w14:paraId="042C9B08" w14:textId="77777777" w:rsidR="00981CE1" w:rsidRPr="009B6966" w:rsidRDefault="00981CE1" w:rsidP="00981CE1">
            <w:pPr>
              <w:pStyle w:val="ListParagraph"/>
              <w:numPr>
                <w:ilvl w:val="0"/>
                <w:numId w:val="28"/>
              </w:numPr>
              <w:spacing w:before="0"/>
              <w:rPr>
                <w:rFonts w:cs="Times New Roman"/>
                <w:i/>
                <w:sz w:val="24"/>
                <w:szCs w:val="24"/>
              </w:rPr>
            </w:pPr>
            <w:r w:rsidRPr="009B6966">
              <w:rPr>
                <w:rFonts w:cs="Times New Roman"/>
                <w:i/>
                <w:sz w:val="24"/>
                <w:szCs w:val="24"/>
              </w:rPr>
              <w:t>Write the equation for the fusion reaction.</w:t>
            </w:r>
          </w:p>
          <w:p w14:paraId="3E444724" w14:textId="77777777" w:rsidR="00981CE1" w:rsidRPr="009B6966" w:rsidRDefault="00981CE1" w:rsidP="00981CE1">
            <w:pPr>
              <w:pStyle w:val="ListParagraph"/>
              <w:numPr>
                <w:ilvl w:val="0"/>
                <w:numId w:val="28"/>
              </w:numPr>
              <w:spacing w:before="0"/>
              <w:rPr>
                <w:rFonts w:cs="Times New Roman"/>
                <w:i/>
                <w:sz w:val="24"/>
                <w:szCs w:val="24"/>
              </w:rPr>
            </w:pPr>
            <w:r w:rsidRPr="009B6966">
              <w:rPr>
                <w:rFonts w:cs="Times New Roman"/>
                <w:i/>
                <w:sz w:val="24"/>
                <w:szCs w:val="24"/>
              </w:rPr>
              <w:t>Calculate the difference between the masses of reactants and products.</w:t>
            </w:r>
          </w:p>
          <w:p w14:paraId="5C6A039F" w14:textId="77777777" w:rsidR="00981CE1" w:rsidRPr="009B6966" w:rsidRDefault="00981CE1" w:rsidP="00981CE1">
            <w:pPr>
              <w:pStyle w:val="ListParagraph"/>
              <w:numPr>
                <w:ilvl w:val="0"/>
                <w:numId w:val="28"/>
              </w:numPr>
              <w:spacing w:before="0"/>
              <w:rPr>
                <w:rFonts w:cs="Times New Roman"/>
                <w:i/>
                <w:sz w:val="24"/>
                <w:szCs w:val="24"/>
              </w:rPr>
            </w:pPr>
            <w:r w:rsidRPr="009B6966">
              <w:rPr>
                <w:rFonts w:cs="Times New Roman"/>
                <w:i/>
                <w:sz w:val="24"/>
                <w:szCs w:val="24"/>
              </w:rPr>
              <w:t>Using the result calculated in b), find the energy produced in the fusion reaction.</w:t>
            </w:r>
          </w:p>
          <w:p w14:paraId="6A19D8E7" w14:textId="77777777" w:rsidR="00981CE1" w:rsidRPr="009B6966" w:rsidRDefault="00981CE1" w:rsidP="002D0ED4">
            <w:pPr>
              <w:pStyle w:val="ListParagraph"/>
              <w:rPr>
                <w:i/>
                <w:sz w:val="24"/>
                <w:szCs w:val="24"/>
              </w:rPr>
            </w:pPr>
            <w:r w:rsidRPr="009B6966">
              <w:rPr>
                <w:rFonts w:cs="Times New Roman"/>
                <w:i/>
                <w:sz w:val="24"/>
                <w:szCs w:val="24"/>
              </w:rPr>
              <w:t>Assume that the mass of deuterium is 2.014102 u, the mass of helium is 4.002603 u and 1 u = 1.66 × 10</w:t>
            </w:r>
            <w:r w:rsidRPr="009B6966">
              <w:rPr>
                <w:rFonts w:cs="Times New Roman"/>
                <w:i/>
                <w:sz w:val="24"/>
                <w:szCs w:val="24"/>
                <w:vertAlign w:val="superscript"/>
              </w:rPr>
              <w:t>-27</w:t>
            </w:r>
            <w:r w:rsidRPr="009B6966">
              <w:rPr>
                <w:rFonts w:cs="Times New Roman"/>
                <w:i/>
                <w:sz w:val="24"/>
                <w:szCs w:val="24"/>
              </w:rPr>
              <w:t xml:space="preserve"> kg.</w:t>
            </w:r>
          </w:p>
        </w:tc>
      </w:tr>
      <w:tr w:rsidR="00981CE1" w14:paraId="71FBC36B" w14:textId="77777777" w:rsidTr="002D0ED4">
        <w:tc>
          <w:tcPr>
            <w:tcW w:w="1080" w:type="dxa"/>
            <w:tcBorders>
              <w:top w:val="nil"/>
              <w:left w:val="nil"/>
              <w:bottom w:val="nil"/>
              <w:right w:val="nil"/>
            </w:tcBorders>
          </w:tcPr>
          <w:p w14:paraId="17A5B429"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4AFD498F" w14:textId="77777777" w:rsidR="00981CE1" w:rsidRPr="009B6966" w:rsidRDefault="00981CE1" w:rsidP="002D0ED4">
            <w:pPr>
              <w:spacing w:before="0"/>
              <w:rPr>
                <w:sz w:val="24"/>
                <w:szCs w:val="24"/>
              </w:rPr>
            </w:pPr>
            <w:r w:rsidRPr="009B6966">
              <w:rPr>
                <w:rFonts w:cs="Times New Roman"/>
                <w:sz w:val="24"/>
                <w:szCs w:val="24"/>
              </w:rPr>
              <w:t xml:space="preserve">a) </w:t>
            </w:r>
            <w:r w:rsidRPr="009B6966">
              <w:rPr>
                <w:rFonts w:cs="Times New Roman"/>
                <w:position w:val="-10"/>
                <w:sz w:val="24"/>
                <w:szCs w:val="24"/>
              </w:rPr>
              <w:object w:dxaOrig="1960" w:dyaOrig="360" w14:anchorId="3A87ED3E">
                <v:shape id="_x0000_i1027" type="#_x0000_t75" style="width:99pt;height:17pt" o:ole="">
                  <v:imagedata r:id="rId284" o:title=""/>
                </v:shape>
                <o:OLEObject Type="Embed" ProgID="Equation.DSMT4" ShapeID="_x0000_i1027" DrawAspect="Content" ObjectID="_1420110892" r:id="rId285"/>
              </w:object>
            </w:r>
            <w:r w:rsidRPr="009B6966">
              <w:rPr>
                <w:rFonts w:cs="Times New Roman"/>
                <w:sz w:val="24"/>
                <w:szCs w:val="24"/>
              </w:rPr>
              <w:t xml:space="preserve">; </w:t>
            </w:r>
            <w:proofErr w:type="gramStart"/>
            <w:r w:rsidRPr="009B6966">
              <w:rPr>
                <w:rFonts w:cs="Times New Roman"/>
                <w:sz w:val="24"/>
                <w:szCs w:val="24"/>
              </w:rPr>
              <w:t>b</w:t>
            </w:r>
            <w:proofErr w:type="gramEnd"/>
            <w:r w:rsidRPr="009B6966">
              <w:rPr>
                <w:rFonts w:cs="Times New Roman"/>
                <w:sz w:val="24"/>
                <w:szCs w:val="24"/>
              </w:rPr>
              <w:t>) 4.25 × 10</w:t>
            </w:r>
            <w:r w:rsidRPr="009B6966">
              <w:rPr>
                <w:rFonts w:cs="Times New Roman"/>
                <w:sz w:val="24"/>
                <w:szCs w:val="24"/>
                <w:vertAlign w:val="superscript"/>
              </w:rPr>
              <w:t>−29</w:t>
            </w:r>
            <w:r w:rsidRPr="009B6966">
              <w:rPr>
                <w:rFonts w:cs="Times New Roman"/>
                <w:sz w:val="24"/>
                <w:szCs w:val="24"/>
              </w:rPr>
              <w:t xml:space="preserve"> kg; c) 3.825 × 10</w:t>
            </w:r>
            <w:r w:rsidRPr="009B6966">
              <w:rPr>
                <w:rFonts w:cs="Times New Roman"/>
                <w:sz w:val="24"/>
                <w:szCs w:val="24"/>
                <w:vertAlign w:val="superscript"/>
              </w:rPr>
              <w:t>−12</w:t>
            </w:r>
            <w:r w:rsidRPr="009B6966">
              <w:rPr>
                <w:rFonts w:cs="Times New Roman"/>
                <w:sz w:val="24"/>
                <w:szCs w:val="24"/>
              </w:rPr>
              <w:t xml:space="preserve"> J or 23.875 MeV</w:t>
            </w:r>
          </w:p>
        </w:tc>
      </w:tr>
      <w:tr w:rsidR="00981CE1" w14:paraId="36CF8D89" w14:textId="77777777" w:rsidTr="002D0ED4">
        <w:tc>
          <w:tcPr>
            <w:tcW w:w="1080" w:type="dxa"/>
            <w:tcBorders>
              <w:top w:val="nil"/>
              <w:left w:val="nil"/>
              <w:bottom w:val="nil"/>
              <w:right w:val="nil"/>
            </w:tcBorders>
          </w:tcPr>
          <w:p w14:paraId="6284E338" w14:textId="77777777" w:rsidR="00981CE1" w:rsidRPr="009B6966" w:rsidRDefault="00981CE1" w:rsidP="002D0ED4">
            <w:pPr>
              <w:rPr>
                <w:sz w:val="24"/>
                <w:szCs w:val="24"/>
              </w:rPr>
            </w:pPr>
            <w:r w:rsidRPr="009B6966">
              <w:rPr>
                <w:sz w:val="24"/>
                <w:szCs w:val="24"/>
              </w:rPr>
              <w:t>7.</w:t>
            </w:r>
          </w:p>
        </w:tc>
        <w:tc>
          <w:tcPr>
            <w:tcW w:w="8640" w:type="dxa"/>
            <w:tcBorders>
              <w:top w:val="nil"/>
              <w:left w:val="nil"/>
              <w:bottom w:val="nil"/>
              <w:right w:val="nil"/>
            </w:tcBorders>
          </w:tcPr>
          <w:p w14:paraId="1F0DC538" w14:textId="77777777" w:rsidR="00981CE1" w:rsidRPr="009B6966" w:rsidRDefault="00981CE1" w:rsidP="002D0ED4">
            <w:pPr>
              <w:spacing w:before="0"/>
              <w:rPr>
                <w:rFonts w:cs="Times New Roman"/>
                <w:i/>
                <w:sz w:val="24"/>
                <w:szCs w:val="24"/>
              </w:rPr>
            </w:pPr>
            <w:r w:rsidRPr="009B6966">
              <w:rPr>
                <w:rFonts w:cs="Times New Roman"/>
                <w:i/>
                <w:sz w:val="24"/>
                <w:szCs w:val="24"/>
              </w:rPr>
              <w:t>Which of the following statements about nuclear fission is true?</w:t>
            </w:r>
          </w:p>
          <w:p w14:paraId="6E53C211" w14:textId="77777777" w:rsidR="00981CE1" w:rsidRPr="009B6966" w:rsidRDefault="00981CE1" w:rsidP="00981CE1">
            <w:pPr>
              <w:pStyle w:val="ListParagraph"/>
              <w:numPr>
                <w:ilvl w:val="0"/>
                <w:numId w:val="32"/>
              </w:numPr>
              <w:spacing w:before="0"/>
              <w:rPr>
                <w:rFonts w:cs="Times New Roman"/>
                <w:sz w:val="24"/>
                <w:szCs w:val="24"/>
              </w:rPr>
            </w:pPr>
            <w:r w:rsidRPr="009B6966">
              <w:rPr>
                <w:rFonts w:cs="Times New Roman"/>
                <w:sz w:val="24"/>
                <w:szCs w:val="24"/>
              </w:rPr>
              <w:t>No new elements can be produced in a fission reaction.</w:t>
            </w:r>
          </w:p>
          <w:p w14:paraId="1E490661" w14:textId="77777777" w:rsidR="00981CE1" w:rsidRPr="009B6966" w:rsidRDefault="00981CE1" w:rsidP="00981CE1">
            <w:pPr>
              <w:pStyle w:val="ListParagraph"/>
              <w:numPr>
                <w:ilvl w:val="0"/>
                <w:numId w:val="32"/>
              </w:numPr>
              <w:spacing w:before="0"/>
              <w:rPr>
                <w:rFonts w:cs="Times New Roman"/>
                <w:sz w:val="24"/>
                <w:szCs w:val="24"/>
              </w:rPr>
            </w:pPr>
            <w:r w:rsidRPr="009B6966">
              <w:rPr>
                <w:rFonts w:cs="Times New Roman"/>
                <w:sz w:val="24"/>
                <w:szCs w:val="24"/>
              </w:rPr>
              <w:t>Energy released in fission reactions is generally less than that from fusion reactions.</w:t>
            </w:r>
          </w:p>
          <w:p w14:paraId="728688FB" w14:textId="77777777" w:rsidR="00981CE1" w:rsidRPr="009B6966" w:rsidRDefault="00981CE1" w:rsidP="00981CE1">
            <w:pPr>
              <w:pStyle w:val="ListParagraph"/>
              <w:numPr>
                <w:ilvl w:val="0"/>
                <w:numId w:val="32"/>
              </w:numPr>
              <w:spacing w:before="0"/>
              <w:rPr>
                <w:rFonts w:cs="Times New Roman"/>
                <w:sz w:val="24"/>
                <w:szCs w:val="24"/>
              </w:rPr>
            </w:pPr>
            <w:r w:rsidRPr="009B6966">
              <w:rPr>
                <w:rFonts w:cs="Times New Roman"/>
                <w:sz w:val="24"/>
                <w:szCs w:val="24"/>
              </w:rPr>
              <w:t>In a fission reaction, two light nuclei are combined into a heavier one.</w:t>
            </w:r>
          </w:p>
          <w:p w14:paraId="2E420BE8" w14:textId="77777777" w:rsidR="00981CE1" w:rsidRPr="009B6966" w:rsidRDefault="00981CE1" w:rsidP="00981CE1">
            <w:pPr>
              <w:pStyle w:val="ListParagraph"/>
              <w:numPr>
                <w:ilvl w:val="0"/>
                <w:numId w:val="32"/>
              </w:numPr>
              <w:spacing w:before="0"/>
              <w:rPr>
                <w:sz w:val="24"/>
                <w:szCs w:val="24"/>
              </w:rPr>
            </w:pPr>
            <w:r w:rsidRPr="009B6966">
              <w:rPr>
                <w:rFonts w:cs="Times New Roman"/>
                <w:sz w:val="24"/>
                <w:szCs w:val="24"/>
              </w:rPr>
              <w:t>Fission reactions can be explained on the basis of the conservation of mass-energy.</w:t>
            </w:r>
          </w:p>
        </w:tc>
      </w:tr>
      <w:tr w:rsidR="00981CE1" w14:paraId="61875B07" w14:textId="77777777" w:rsidTr="002D0ED4">
        <w:tc>
          <w:tcPr>
            <w:tcW w:w="1080" w:type="dxa"/>
            <w:tcBorders>
              <w:top w:val="nil"/>
              <w:left w:val="nil"/>
              <w:bottom w:val="nil"/>
              <w:right w:val="nil"/>
            </w:tcBorders>
          </w:tcPr>
          <w:p w14:paraId="53759AD5"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61C1C3F4" w14:textId="77777777" w:rsidR="00981CE1" w:rsidRPr="009B6966" w:rsidRDefault="00981CE1" w:rsidP="002D0ED4">
            <w:pPr>
              <w:spacing w:before="0"/>
              <w:rPr>
                <w:sz w:val="24"/>
                <w:szCs w:val="24"/>
              </w:rPr>
            </w:pPr>
            <w:r w:rsidRPr="009B6966">
              <w:rPr>
                <w:sz w:val="24"/>
                <w:szCs w:val="24"/>
              </w:rPr>
              <w:t>(d)</w:t>
            </w:r>
          </w:p>
        </w:tc>
      </w:tr>
      <w:tr w:rsidR="00981CE1" w14:paraId="03A1B826" w14:textId="77777777" w:rsidTr="002D0ED4">
        <w:tc>
          <w:tcPr>
            <w:tcW w:w="1080" w:type="dxa"/>
            <w:tcBorders>
              <w:top w:val="nil"/>
              <w:left w:val="nil"/>
              <w:bottom w:val="nil"/>
              <w:right w:val="nil"/>
            </w:tcBorders>
          </w:tcPr>
          <w:p w14:paraId="20BC1142" w14:textId="77777777" w:rsidR="00981CE1" w:rsidRPr="009B6966" w:rsidRDefault="00981CE1" w:rsidP="002D0ED4">
            <w:pPr>
              <w:rPr>
                <w:sz w:val="24"/>
                <w:szCs w:val="24"/>
              </w:rPr>
            </w:pPr>
            <w:r w:rsidRPr="009B6966">
              <w:rPr>
                <w:sz w:val="24"/>
                <w:szCs w:val="24"/>
              </w:rPr>
              <w:t>8.</w:t>
            </w:r>
          </w:p>
        </w:tc>
        <w:tc>
          <w:tcPr>
            <w:tcW w:w="8640" w:type="dxa"/>
            <w:tcBorders>
              <w:top w:val="nil"/>
              <w:left w:val="nil"/>
              <w:bottom w:val="nil"/>
              <w:right w:val="nil"/>
            </w:tcBorders>
          </w:tcPr>
          <w:p w14:paraId="69EED229" w14:textId="77777777" w:rsidR="00981CE1" w:rsidRPr="009B6966" w:rsidRDefault="00981CE1" w:rsidP="002D0ED4">
            <w:pPr>
              <w:spacing w:before="0"/>
              <w:rPr>
                <w:rFonts w:cs="Times New Roman"/>
                <w:i/>
                <w:sz w:val="24"/>
                <w:szCs w:val="24"/>
              </w:rPr>
            </w:pPr>
            <w:r w:rsidRPr="009B6966">
              <w:rPr>
                <w:rFonts w:cs="Times New Roman"/>
                <w:i/>
                <w:sz w:val="24"/>
                <w:szCs w:val="24"/>
              </w:rPr>
              <w:t>What is the energy obtained when 10 g of mass is converted to energy with an efficiency of 70%?</w:t>
            </w:r>
          </w:p>
          <w:p w14:paraId="0A017026" w14:textId="77777777" w:rsidR="00981CE1" w:rsidRPr="009B6966" w:rsidRDefault="00981CE1" w:rsidP="00981CE1">
            <w:pPr>
              <w:numPr>
                <w:ilvl w:val="0"/>
                <w:numId w:val="30"/>
              </w:numPr>
              <w:spacing w:before="0"/>
              <w:rPr>
                <w:rFonts w:cs="Times New Roman"/>
                <w:sz w:val="24"/>
                <w:szCs w:val="24"/>
              </w:rPr>
            </w:pPr>
            <w:r w:rsidRPr="009B6966">
              <w:rPr>
                <w:rFonts w:cs="Times New Roman"/>
                <w:sz w:val="24"/>
                <w:szCs w:val="24"/>
              </w:rPr>
              <w:t>3.93 × 10</w:t>
            </w:r>
            <w:r w:rsidRPr="009B6966">
              <w:rPr>
                <w:rFonts w:cs="Times New Roman"/>
                <w:sz w:val="24"/>
                <w:szCs w:val="24"/>
                <w:vertAlign w:val="superscript"/>
              </w:rPr>
              <w:t>27</w:t>
            </w:r>
            <w:r w:rsidRPr="009B6966">
              <w:rPr>
                <w:rFonts w:cs="Times New Roman"/>
                <w:sz w:val="24"/>
                <w:szCs w:val="24"/>
              </w:rPr>
              <w:t xml:space="preserve"> MeV</w:t>
            </w:r>
          </w:p>
          <w:p w14:paraId="743821F1" w14:textId="77777777" w:rsidR="00981CE1" w:rsidRPr="009B6966" w:rsidRDefault="00981CE1" w:rsidP="00981CE1">
            <w:pPr>
              <w:numPr>
                <w:ilvl w:val="0"/>
                <w:numId w:val="30"/>
              </w:numPr>
              <w:spacing w:before="0"/>
              <w:rPr>
                <w:rFonts w:cs="Times New Roman"/>
                <w:sz w:val="24"/>
                <w:szCs w:val="24"/>
              </w:rPr>
            </w:pPr>
            <w:r w:rsidRPr="009B6966">
              <w:rPr>
                <w:rFonts w:cs="Times New Roman"/>
                <w:sz w:val="24"/>
                <w:szCs w:val="24"/>
              </w:rPr>
              <w:t>3.93 × 10</w:t>
            </w:r>
            <w:r w:rsidRPr="009B6966">
              <w:rPr>
                <w:rFonts w:cs="Times New Roman"/>
                <w:sz w:val="24"/>
                <w:szCs w:val="24"/>
                <w:vertAlign w:val="superscript"/>
              </w:rPr>
              <w:t>30</w:t>
            </w:r>
            <w:r w:rsidRPr="009B6966">
              <w:rPr>
                <w:rFonts w:cs="Times New Roman"/>
                <w:sz w:val="24"/>
                <w:szCs w:val="24"/>
              </w:rPr>
              <w:t xml:space="preserve"> MeV</w:t>
            </w:r>
          </w:p>
          <w:p w14:paraId="287B06F9" w14:textId="77777777" w:rsidR="00981CE1" w:rsidRPr="009B6966" w:rsidRDefault="00981CE1" w:rsidP="00981CE1">
            <w:pPr>
              <w:numPr>
                <w:ilvl w:val="0"/>
                <w:numId w:val="30"/>
              </w:numPr>
              <w:spacing w:before="0"/>
              <w:rPr>
                <w:rFonts w:cs="Times New Roman"/>
                <w:sz w:val="24"/>
                <w:szCs w:val="24"/>
              </w:rPr>
            </w:pPr>
            <w:r w:rsidRPr="009B6966">
              <w:rPr>
                <w:rFonts w:cs="Times New Roman"/>
                <w:sz w:val="24"/>
                <w:szCs w:val="24"/>
              </w:rPr>
              <w:lastRenderedPageBreak/>
              <w:t>5.23 × 10</w:t>
            </w:r>
            <w:r w:rsidRPr="009B6966">
              <w:rPr>
                <w:rFonts w:cs="Times New Roman"/>
                <w:sz w:val="24"/>
                <w:szCs w:val="24"/>
                <w:vertAlign w:val="superscript"/>
              </w:rPr>
              <w:t>27</w:t>
            </w:r>
            <w:r w:rsidRPr="009B6966">
              <w:rPr>
                <w:rFonts w:cs="Times New Roman"/>
                <w:sz w:val="24"/>
                <w:szCs w:val="24"/>
              </w:rPr>
              <w:t xml:space="preserve"> MeV </w:t>
            </w:r>
          </w:p>
          <w:p w14:paraId="12C75201" w14:textId="77777777" w:rsidR="00981CE1" w:rsidRPr="009B6966" w:rsidRDefault="00981CE1" w:rsidP="00981CE1">
            <w:pPr>
              <w:numPr>
                <w:ilvl w:val="0"/>
                <w:numId w:val="30"/>
              </w:numPr>
              <w:spacing w:before="0"/>
              <w:rPr>
                <w:sz w:val="24"/>
                <w:szCs w:val="24"/>
              </w:rPr>
            </w:pPr>
            <w:r w:rsidRPr="009B6966">
              <w:rPr>
                <w:rFonts w:cs="Times New Roman"/>
                <w:sz w:val="24"/>
                <w:szCs w:val="24"/>
              </w:rPr>
              <w:t>5.23 × 10</w:t>
            </w:r>
            <w:r w:rsidRPr="009B6966">
              <w:rPr>
                <w:rFonts w:cs="Times New Roman"/>
                <w:sz w:val="24"/>
                <w:szCs w:val="24"/>
                <w:vertAlign w:val="superscript"/>
              </w:rPr>
              <w:t>30</w:t>
            </w:r>
            <w:r w:rsidRPr="009B6966">
              <w:rPr>
                <w:rFonts w:cs="Times New Roman"/>
                <w:sz w:val="24"/>
                <w:szCs w:val="24"/>
              </w:rPr>
              <w:t xml:space="preserve"> MeV</w:t>
            </w:r>
          </w:p>
        </w:tc>
      </w:tr>
      <w:tr w:rsidR="00981CE1" w14:paraId="4C534DC0" w14:textId="77777777" w:rsidTr="002D0ED4">
        <w:tc>
          <w:tcPr>
            <w:tcW w:w="1080" w:type="dxa"/>
            <w:tcBorders>
              <w:top w:val="nil"/>
              <w:left w:val="nil"/>
              <w:bottom w:val="nil"/>
              <w:right w:val="nil"/>
            </w:tcBorders>
          </w:tcPr>
          <w:p w14:paraId="6E223DBA" w14:textId="77777777" w:rsidR="00981CE1" w:rsidRPr="009B6966" w:rsidRDefault="00981CE1" w:rsidP="002D0ED4">
            <w:pPr>
              <w:rPr>
                <w:sz w:val="24"/>
                <w:szCs w:val="24"/>
              </w:rPr>
            </w:pPr>
            <w:r w:rsidRPr="009B6966">
              <w:rPr>
                <w:sz w:val="24"/>
                <w:szCs w:val="24"/>
              </w:rPr>
              <w:lastRenderedPageBreak/>
              <w:t>Solution</w:t>
            </w:r>
          </w:p>
        </w:tc>
        <w:tc>
          <w:tcPr>
            <w:tcW w:w="8640" w:type="dxa"/>
            <w:tcBorders>
              <w:top w:val="nil"/>
              <w:left w:val="nil"/>
              <w:bottom w:val="nil"/>
              <w:right w:val="nil"/>
            </w:tcBorders>
          </w:tcPr>
          <w:p w14:paraId="32A7040E" w14:textId="77777777" w:rsidR="00981CE1" w:rsidRPr="009B6966" w:rsidRDefault="00981CE1" w:rsidP="002D0ED4">
            <w:pPr>
              <w:spacing w:before="0"/>
              <w:rPr>
                <w:sz w:val="24"/>
                <w:szCs w:val="24"/>
              </w:rPr>
            </w:pPr>
            <w:r w:rsidRPr="009B6966">
              <w:rPr>
                <w:sz w:val="24"/>
                <w:szCs w:val="24"/>
              </w:rPr>
              <w:t>(a)</w:t>
            </w:r>
          </w:p>
        </w:tc>
      </w:tr>
      <w:tr w:rsidR="00981CE1" w14:paraId="4077CBAF" w14:textId="77777777" w:rsidTr="002D0ED4">
        <w:tc>
          <w:tcPr>
            <w:tcW w:w="1080" w:type="dxa"/>
            <w:tcBorders>
              <w:top w:val="nil"/>
              <w:left w:val="nil"/>
              <w:bottom w:val="nil"/>
              <w:right w:val="nil"/>
            </w:tcBorders>
          </w:tcPr>
          <w:p w14:paraId="32DA8F39" w14:textId="77777777" w:rsidR="00981CE1" w:rsidRPr="009B6966" w:rsidRDefault="00981CE1" w:rsidP="002D0ED4">
            <w:pPr>
              <w:rPr>
                <w:sz w:val="24"/>
                <w:szCs w:val="24"/>
              </w:rPr>
            </w:pPr>
            <w:r w:rsidRPr="009B6966">
              <w:rPr>
                <w:sz w:val="24"/>
                <w:szCs w:val="24"/>
              </w:rPr>
              <w:t>9.</w:t>
            </w:r>
          </w:p>
        </w:tc>
        <w:tc>
          <w:tcPr>
            <w:tcW w:w="8640" w:type="dxa"/>
            <w:tcBorders>
              <w:top w:val="nil"/>
              <w:left w:val="nil"/>
              <w:bottom w:val="nil"/>
              <w:right w:val="nil"/>
            </w:tcBorders>
          </w:tcPr>
          <w:p w14:paraId="05B55AB2" w14:textId="77777777" w:rsidR="00981CE1" w:rsidRPr="009B6966" w:rsidRDefault="00981CE1" w:rsidP="002D0ED4">
            <w:pPr>
              <w:spacing w:before="0"/>
              <w:rPr>
                <w:rFonts w:cs="Times New Roman"/>
                <w:i/>
                <w:sz w:val="24"/>
                <w:szCs w:val="24"/>
              </w:rPr>
            </w:pPr>
            <w:r w:rsidRPr="009B6966">
              <w:rPr>
                <w:rFonts w:cs="Times New Roman"/>
                <w:i/>
                <w:sz w:val="24"/>
                <w:szCs w:val="24"/>
              </w:rPr>
              <w:t xml:space="preserve">In a neutron-induced fission reaction of </w:t>
            </w:r>
            <w:r w:rsidRPr="009B6966">
              <w:rPr>
                <w:rFonts w:cs="Times New Roman"/>
                <w:i/>
                <w:sz w:val="24"/>
                <w:szCs w:val="24"/>
                <w:vertAlign w:val="superscript"/>
              </w:rPr>
              <w:t>239</w:t>
            </w:r>
            <w:r w:rsidRPr="009B6966">
              <w:rPr>
                <w:rFonts w:cs="Times New Roman"/>
                <w:i/>
                <w:sz w:val="24"/>
                <w:szCs w:val="24"/>
              </w:rPr>
              <w:t xml:space="preserve">Pu, which of the following is produced along with </w:t>
            </w:r>
            <w:r w:rsidRPr="009B6966">
              <w:rPr>
                <w:rFonts w:cs="Times New Roman"/>
                <w:i/>
                <w:sz w:val="24"/>
                <w:szCs w:val="24"/>
                <w:vertAlign w:val="superscript"/>
              </w:rPr>
              <w:t>96</w:t>
            </w:r>
            <w:r w:rsidRPr="009B6966">
              <w:rPr>
                <w:rFonts w:cs="Times New Roman"/>
                <w:i/>
                <w:sz w:val="24"/>
                <w:szCs w:val="24"/>
              </w:rPr>
              <w:t>Sr and four neutrons?</w:t>
            </w:r>
          </w:p>
          <w:p w14:paraId="1965221A" w14:textId="77777777" w:rsidR="00981CE1" w:rsidRPr="009B6966" w:rsidRDefault="00121F99" w:rsidP="00981CE1">
            <w:pPr>
              <w:pStyle w:val="ListParagraph"/>
              <w:numPr>
                <w:ilvl w:val="0"/>
                <w:numId w:val="31"/>
              </w:numPr>
              <w:spacing w:before="0" w:line="360" w:lineRule="auto"/>
              <w:rPr>
                <w:rFonts w:cs="Times New Roman"/>
                <w:sz w:val="24"/>
                <w:szCs w:val="24"/>
              </w:rPr>
            </w:pPr>
            <m:oMath>
              <m:sPre>
                <m:sPrePr>
                  <m:ctrlPr>
                    <w:rPr>
                      <w:rFonts w:ascii="Cambria Math" w:hAnsi="Cambria Math" w:cs="Times New Roman"/>
                      <w:sz w:val="24"/>
                      <w:szCs w:val="24"/>
                    </w:rPr>
                  </m:ctrlPr>
                </m:sPrePr>
                <m:sub>
                  <m:r>
                    <w:rPr>
                      <w:rFonts w:ascii="Cambria Math" w:hAnsi="Cambria Math" w:cs="Times New Roman"/>
                      <w:sz w:val="24"/>
                      <w:szCs w:val="24"/>
                    </w:rPr>
                    <m:t>56</m:t>
                  </m:r>
                </m:sub>
                <m:sup>
                  <m:r>
                    <w:rPr>
                      <w:rFonts w:ascii="Cambria Math" w:hAnsi="Cambria Math" w:cs="Times New Roman"/>
                      <w:sz w:val="24"/>
                      <w:szCs w:val="24"/>
                    </w:rPr>
                    <m:t>139</m:t>
                  </m:r>
                </m:sup>
                <m:e>
                  <m:r>
                    <m:rPr>
                      <m:sty m:val="p"/>
                    </m:rPr>
                    <w:rPr>
                      <w:rFonts w:ascii="Cambria Math" w:hAnsi="Cambria Math" w:cs="Times New Roman"/>
                      <w:sz w:val="24"/>
                      <w:szCs w:val="24"/>
                    </w:rPr>
                    <m:t>Ba</m:t>
                  </m:r>
                </m:e>
              </m:sPre>
            </m:oMath>
          </w:p>
          <w:p w14:paraId="57DA0534" w14:textId="77777777" w:rsidR="00981CE1" w:rsidRPr="009B6966" w:rsidRDefault="00121F99" w:rsidP="00981CE1">
            <w:pPr>
              <w:pStyle w:val="ListParagraph"/>
              <w:numPr>
                <w:ilvl w:val="0"/>
                <w:numId w:val="31"/>
              </w:numPr>
              <w:spacing w:before="0" w:line="360" w:lineRule="auto"/>
              <w:rPr>
                <w:rFonts w:cs="Times New Roman"/>
                <w:sz w:val="24"/>
                <w:szCs w:val="24"/>
              </w:rPr>
            </w:pPr>
            <m:oMath>
              <m:sPre>
                <m:sPrePr>
                  <m:ctrlPr>
                    <w:rPr>
                      <w:rFonts w:ascii="Cambria Math" w:hAnsi="Cambria Math" w:cs="Times New Roman"/>
                      <w:sz w:val="24"/>
                      <w:szCs w:val="24"/>
                    </w:rPr>
                  </m:ctrlPr>
                </m:sPrePr>
                <m:sub>
                  <m:r>
                    <w:rPr>
                      <w:rFonts w:ascii="Cambria Math" w:hAnsi="Cambria Math" w:cs="Times New Roman"/>
                      <w:sz w:val="24"/>
                      <w:szCs w:val="24"/>
                    </w:rPr>
                    <m:t>56</m:t>
                  </m:r>
                </m:sub>
                <m:sup>
                  <m:r>
                    <w:rPr>
                      <w:rFonts w:ascii="Cambria Math" w:hAnsi="Cambria Math" w:cs="Times New Roman"/>
                      <w:sz w:val="24"/>
                      <w:szCs w:val="24"/>
                    </w:rPr>
                    <m:t>140</m:t>
                  </m:r>
                </m:sup>
                <m:e>
                  <m:r>
                    <m:rPr>
                      <m:sty m:val="p"/>
                    </m:rPr>
                    <w:rPr>
                      <w:rFonts w:ascii="Cambria Math" w:hAnsi="Cambria Math" w:cs="Times New Roman"/>
                      <w:sz w:val="24"/>
                      <w:szCs w:val="24"/>
                    </w:rPr>
                    <m:t>Ba</m:t>
                  </m:r>
                </m:e>
              </m:sPre>
            </m:oMath>
          </w:p>
          <w:p w14:paraId="620679D9" w14:textId="77777777" w:rsidR="00981CE1" w:rsidRPr="009B6966" w:rsidRDefault="00121F99" w:rsidP="00981CE1">
            <w:pPr>
              <w:pStyle w:val="ListParagraph"/>
              <w:numPr>
                <w:ilvl w:val="0"/>
                <w:numId w:val="31"/>
              </w:numPr>
              <w:spacing w:before="0" w:line="360" w:lineRule="auto"/>
              <w:rPr>
                <w:rFonts w:cs="Times New Roman"/>
                <w:sz w:val="24"/>
                <w:szCs w:val="24"/>
              </w:rPr>
            </w:pPr>
            <m:oMath>
              <m:sPre>
                <m:sPrePr>
                  <m:ctrlPr>
                    <w:rPr>
                      <w:rFonts w:ascii="Cambria Math" w:hAnsi="Cambria Math" w:cs="Times New Roman"/>
                      <w:sz w:val="24"/>
                      <w:szCs w:val="24"/>
                    </w:rPr>
                  </m:ctrlPr>
                </m:sPrePr>
                <m:sub>
                  <m:r>
                    <w:rPr>
                      <w:rFonts w:ascii="Cambria Math" w:hAnsi="Cambria Math" w:cs="Times New Roman"/>
                      <w:sz w:val="24"/>
                      <w:szCs w:val="24"/>
                    </w:rPr>
                    <m:t>54</m:t>
                  </m:r>
                </m:sub>
                <m:sup>
                  <m:r>
                    <w:rPr>
                      <w:rFonts w:ascii="Cambria Math" w:hAnsi="Cambria Math" w:cs="Times New Roman"/>
                      <w:sz w:val="24"/>
                      <w:szCs w:val="24"/>
                    </w:rPr>
                    <m:t>139</m:t>
                  </m:r>
                </m:sup>
                <m:e>
                  <m:r>
                    <m:rPr>
                      <m:sty m:val="p"/>
                    </m:rPr>
                    <w:rPr>
                      <w:rFonts w:ascii="Cambria Math" w:hAnsi="Cambria Math" w:cs="Times New Roman"/>
                      <w:sz w:val="24"/>
                      <w:szCs w:val="24"/>
                    </w:rPr>
                    <m:t>Xe</m:t>
                  </m:r>
                </m:e>
              </m:sPre>
            </m:oMath>
          </w:p>
          <w:p w14:paraId="2D7D717E" w14:textId="77777777" w:rsidR="00981CE1" w:rsidRPr="009B6966" w:rsidRDefault="00121F99" w:rsidP="00981CE1">
            <w:pPr>
              <w:pStyle w:val="ListParagraph"/>
              <w:numPr>
                <w:ilvl w:val="0"/>
                <w:numId w:val="31"/>
              </w:numPr>
              <w:spacing w:before="0" w:line="360" w:lineRule="auto"/>
              <w:rPr>
                <w:sz w:val="24"/>
                <w:szCs w:val="24"/>
              </w:rPr>
            </w:pPr>
            <m:oMath>
              <m:sPre>
                <m:sPrePr>
                  <m:ctrlPr>
                    <w:rPr>
                      <w:rFonts w:ascii="Cambria Math" w:hAnsi="Cambria Math" w:cs="Times New Roman"/>
                      <w:sz w:val="24"/>
                      <w:szCs w:val="24"/>
                    </w:rPr>
                  </m:ctrlPr>
                </m:sPrePr>
                <m:sub>
                  <m:r>
                    <w:rPr>
                      <w:rFonts w:ascii="Cambria Math" w:hAnsi="Cambria Math" w:cs="Times New Roman"/>
                      <w:sz w:val="24"/>
                      <w:szCs w:val="24"/>
                    </w:rPr>
                    <m:t>54</m:t>
                  </m:r>
                </m:sub>
                <m:sup>
                  <m:r>
                    <w:rPr>
                      <w:rFonts w:ascii="Cambria Math" w:hAnsi="Cambria Math" w:cs="Times New Roman"/>
                      <w:sz w:val="24"/>
                      <w:szCs w:val="24"/>
                    </w:rPr>
                    <m:t>140</m:t>
                  </m:r>
                </m:sup>
                <m:e>
                  <m:r>
                    <m:rPr>
                      <m:sty m:val="p"/>
                    </m:rPr>
                    <w:rPr>
                      <w:rFonts w:ascii="Cambria Math" w:hAnsi="Cambria Math" w:cs="Times New Roman"/>
                      <w:sz w:val="24"/>
                      <w:szCs w:val="24"/>
                    </w:rPr>
                    <m:t>Xe</m:t>
                  </m:r>
                </m:e>
              </m:sPre>
            </m:oMath>
          </w:p>
        </w:tc>
      </w:tr>
      <w:tr w:rsidR="00981CE1" w14:paraId="69DEA6FA" w14:textId="77777777" w:rsidTr="002D0ED4">
        <w:tc>
          <w:tcPr>
            <w:tcW w:w="1080" w:type="dxa"/>
            <w:tcBorders>
              <w:top w:val="nil"/>
              <w:left w:val="nil"/>
              <w:bottom w:val="nil"/>
              <w:right w:val="nil"/>
            </w:tcBorders>
          </w:tcPr>
          <w:p w14:paraId="4ECDDB67"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4A66EEA9" w14:textId="77777777" w:rsidR="00981CE1" w:rsidRPr="009B6966" w:rsidRDefault="00981CE1" w:rsidP="002D0ED4">
            <w:pPr>
              <w:spacing w:before="0"/>
              <w:rPr>
                <w:sz w:val="24"/>
                <w:szCs w:val="24"/>
              </w:rPr>
            </w:pPr>
            <w:r w:rsidRPr="009B6966">
              <w:rPr>
                <w:sz w:val="24"/>
                <w:szCs w:val="24"/>
              </w:rPr>
              <w:t>(b)</w:t>
            </w:r>
          </w:p>
        </w:tc>
      </w:tr>
      <w:tr w:rsidR="00981CE1" w14:paraId="0F6B40D5" w14:textId="77777777" w:rsidTr="002D0ED4">
        <w:tc>
          <w:tcPr>
            <w:tcW w:w="1080" w:type="dxa"/>
            <w:tcBorders>
              <w:top w:val="nil"/>
              <w:left w:val="nil"/>
              <w:bottom w:val="nil"/>
              <w:right w:val="nil"/>
            </w:tcBorders>
          </w:tcPr>
          <w:p w14:paraId="1DB8C001" w14:textId="77777777" w:rsidR="00981CE1" w:rsidRPr="009B6966" w:rsidRDefault="00981CE1" w:rsidP="002D0ED4">
            <w:pPr>
              <w:rPr>
                <w:sz w:val="24"/>
                <w:szCs w:val="24"/>
              </w:rPr>
            </w:pPr>
            <w:r w:rsidRPr="009B6966">
              <w:rPr>
                <w:sz w:val="24"/>
                <w:szCs w:val="24"/>
              </w:rPr>
              <w:t>10.</w:t>
            </w:r>
          </w:p>
        </w:tc>
        <w:tc>
          <w:tcPr>
            <w:tcW w:w="8640" w:type="dxa"/>
            <w:tcBorders>
              <w:top w:val="nil"/>
              <w:left w:val="nil"/>
              <w:bottom w:val="nil"/>
              <w:right w:val="nil"/>
            </w:tcBorders>
          </w:tcPr>
          <w:p w14:paraId="53AAB184" w14:textId="77777777" w:rsidR="00981CE1" w:rsidRPr="009B6966" w:rsidRDefault="00981CE1" w:rsidP="002D0ED4">
            <w:pPr>
              <w:spacing w:before="0"/>
              <w:rPr>
                <w:rFonts w:cs="Times New Roman"/>
                <w:i/>
                <w:sz w:val="24"/>
                <w:szCs w:val="24"/>
              </w:rPr>
            </w:pPr>
            <w:r w:rsidRPr="009B6966">
              <w:rPr>
                <w:rFonts w:cs="Times New Roman"/>
                <w:i/>
                <w:sz w:val="24"/>
                <w:szCs w:val="24"/>
              </w:rPr>
              <w:t xml:space="preserve">When </w:t>
            </w:r>
            <w:r w:rsidRPr="009B6966">
              <w:rPr>
                <w:rFonts w:cs="Times New Roman"/>
                <w:i/>
                <w:sz w:val="24"/>
                <w:szCs w:val="24"/>
                <w:vertAlign w:val="superscript"/>
              </w:rPr>
              <w:t>235</w:t>
            </w:r>
            <w:r w:rsidRPr="009B6966">
              <w:rPr>
                <w:rFonts w:cs="Times New Roman"/>
                <w:i/>
                <w:sz w:val="24"/>
                <w:szCs w:val="24"/>
              </w:rPr>
              <w:t xml:space="preserve">U is bombarded with one neutron, the following fission reaction occurs: </w:t>
            </w:r>
          </w:p>
          <w:p w14:paraId="5668F5E9" w14:textId="77777777" w:rsidR="00981CE1" w:rsidRPr="009B6966" w:rsidRDefault="00981CE1" w:rsidP="002D0ED4">
            <w:pPr>
              <w:pStyle w:val="ListParagraph"/>
              <w:ind w:left="1440"/>
              <w:rPr>
                <w:rFonts w:cs="Times New Roman"/>
                <w:i/>
                <w:sz w:val="24"/>
                <w:szCs w:val="24"/>
              </w:rPr>
            </w:pPr>
            <w:r w:rsidRPr="009B6966">
              <w:rPr>
                <w:rFonts w:cs="Times New Roman"/>
                <w:i/>
                <w:position w:val="-14"/>
                <w:sz w:val="24"/>
                <w:szCs w:val="24"/>
                <w:vertAlign w:val="subscript"/>
              </w:rPr>
              <w:object w:dxaOrig="2799" w:dyaOrig="400" w14:anchorId="0BA52B88">
                <v:shape id="_x0000_i1028" type="#_x0000_t75" style="width:139pt;height:22pt" o:ole="">
                  <v:imagedata r:id="rId286" o:title=""/>
                </v:shape>
                <o:OLEObject Type="Embed" ProgID="Equation.DSMT4" ShapeID="_x0000_i1028" DrawAspect="Content" ObjectID="_1420110893" r:id="rId287"/>
              </w:object>
            </w:r>
            <w:r w:rsidRPr="009B6966">
              <w:rPr>
                <w:rFonts w:cs="Times New Roman"/>
                <w:i/>
                <w:sz w:val="24"/>
                <w:szCs w:val="24"/>
                <w:vertAlign w:val="subscript"/>
              </w:rPr>
              <w:t>.</w:t>
            </w:r>
          </w:p>
          <w:p w14:paraId="13AEC723" w14:textId="77777777" w:rsidR="00981CE1" w:rsidRPr="009B6966" w:rsidRDefault="00981CE1" w:rsidP="00981CE1">
            <w:pPr>
              <w:pStyle w:val="ListParagraph"/>
              <w:numPr>
                <w:ilvl w:val="0"/>
                <w:numId w:val="33"/>
              </w:numPr>
              <w:spacing w:before="0"/>
              <w:rPr>
                <w:rFonts w:cs="Times New Roman"/>
                <w:i/>
                <w:sz w:val="24"/>
                <w:szCs w:val="24"/>
              </w:rPr>
            </w:pPr>
            <w:r w:rsidRPr="009B6966">
              <w:rPr>
                <w:rFonts w:cs="Times New Roman"/>
                <w:i/>
                <w:sz w:val="24"/>
                <w:szCs w:val="24"/>
              </w:rPr>
              <w:t>Find the values for x and y.</w:t>
            </w:r>
          </w:p>
          <w:p w14:paraId="331A34E0" w14:textId="77777777" w:rsidR="00981CE1" w:rsidRPr="009B6966" w:rsidRDefault="00981CE1" w:rsidP="00981CE1">
            <w:pPr>
              <w:pStyle w:val="ListParagraph"/>
              <w:numPr>
                <w:ilvl w:val="0"/>
                <w:numId w:val="33"/>
              </w:numPr>
              <w:spacing w:before="0"/>
              <w:rPr>
                <w:sz w:val="24"/>
                <w:szCs w:val="24"/>
              </w:rPr>
            </w:pPr>
            <w:r w:rsidRPr="009B6966">
              <w:rPr>
                <w:rFonts w:cs="Times New Roman"/>
                <w:i/>
                <w:sz w:val="24"/>
                <w:szCs w:val="24"/>
              </w:rPr>
              <w:t xml:space="preserve">Assuming that the mass of </w:t>
            </w:r>
            <w:r w:rsidRPr="009B6966">
              <w:rPr>
                <w:rFonts w:cs="Times New Roman"/>
                <w:i/>
                <w:sz w:val="24"/>
                <w:szCs w:val="24"/>
                <w:vertAlign w:val="superscript"/>
              </w:rPr>
              <w:t>235</w:t>
            </w:r>
            <w:r w:rsidRPr="009B6966">
              <w:rPr>
                <w:rFonts w:cs="Times New Roman"/>
                <w:i/>
                <w:sz w:val="24"/>
                <w:szCs w:val="24"/>
              </w:rPr>
              <w:t xml:space="preserve">U is 235.04 u, the mass of </w:t>
            </w:r>
            <w:r w:rsidRPr="009B6966">
              <w:rPr>
                <w:rFonts w:cs="Times New Roman"/>
                <w:i/>
                <w:sz w:val="24"/>
                <w:szCs w:val="24"/>
                <w:vertAlign w:val="superscript"/>
              </w:rPr>
              <w:t>141</w:t>
            </w:r>
            <w:r w:rsidRPr="009B6966">
              <w:rPr>
                <w:rFonts w:cs="Times New Roman"/>
                <w:i/>
                <w:sz w:val="24"/>
                <w:szCs w:val="24"/>
              </w:rPr>
              <w:t xml:space="preserve">Ba is 140.91 u, the mass of </w:t>
            </w:r>
            <w:r w:rsidRPr="009B6966">
              <w:rPr>
                <w:rFonts w:cs="Times New Roman"/>
                <w:i/>
                <w:sz w:val="24"/>
                <w:szCs w:val="24"/>
                <w:vertAlign w:val="superscript"/>
              </w:rPr>
              <w:t>92</w:t>
            </w:r>
            <w:r w:rsidRPr="009B6966">
              <w:rPr>
                <w:rFonts w:cs="Times New Roman"/>
                <w:i/>
                <w:sz w:val="24"/>
                <w:szCs w:val="24"/>
              </w:rPr>
              <w:t>Kr is 91.93 u, and the mass of n is 1.01 u, a student calculates the energy released in the fission reaction as 2.689 × 10</w:t>
            </w:r>
            <w:r w:rsidRPr="009B6966">
              <w:rPr>
                <w:rFonts w:cs="Times New Roman"/>
                <w:i/>
                <w:sz w:val="24"/>
                <w:szCs w:val="24"/>
                <w:vertAlign w:val="superscript"/>
              </w:rPr>
              <w:t>−8</w:t>
            </w:r>
            <w:r w:rsidRPr="009B6966">
              <w:rPr>
                <w:rFonts w:cs="Times New Roman"/>
                <w:i/>
                <w:sz w:val="24"/>
                <w:szCs w:val="24"/>
              </w:rPr>
              <w:t>, but forgets to write the unit. Find the correct unit and convert the answer to MeV.</w:t>
            </w:r>
          </w:p>
        </w:tc>
      </w:tr>
      <w:tr w:rsidR="00981CE1" w14:paraId="5E4198BE" w14:textId="77777777" w:rsidTr="002D0ED4">
        <w:tc>
          <w:tcPr>
            <w:tcW w:w="1080" w:type="dxa"/>
            <w:tcBorders>
              <w:top w:val="nil"/>
              <w:left w:val="nil"/>
              <w:bottom w:val="nil"/>
              <w:right w:val="nil"/>
            </w:tcBorders>
          </w:tcPr>
          <w:p w14:paraId="20A2DB7C" w14:textId="77777777" w:rsidR="00981CE1" w:rsidRPr="009B6966" w:rsidRDefault="00981CE1" w:rsidP="002D0ED4">
            <w:pPr>
              <w:rPr>
                <w:sz w:val="24"/>
                <w:szCs w:val="24"/>
              </w:rPr>
            </w:pPr>
            <w:r w:rsidRPr="009B6966">
              <w:rPr>
                <w:sz w:val="24"/>
                <w:szCs w:val="24"/>
              </w:rPr>
              <w:t>Solution</w:t>
            </w:r>
          </w:p>
        </w:tc>
        <w:tc>
          <w:tcPr>
            <w:tcW w:w="8640" w:type="dxa"/>
            <w:tcBorders>
              <w:top w:val="nil"/>
              <w:left w:val="nil"/>
              <w:bottom w:val="nil"/>
              <w:right w:val="nil"/>
            </w:tcBorders>
          </w:tcPr>
          <w:p w14:paraId="22CAEF0D" w14:textId="77777777" w:rsidR="00981CE1" w:rsidRPr="009B6966" w:rsidRDefault="00981CE1" w:rsidP="002D0ED4">
            <w:pPr>
              <w:spacing w:before="0"/>
              <w:rPr>
                <w:sz w:val="24"/>
                <w:szCs w:val="24"/>
              </w:rPr>
            </w:pPr>
            <w:r w:rsidRPr="009B6966">
              <w:rPr>
                <w:rFonts w:cs="Times New Roman"/>
                <w:sz w:val="24"/>
                <w:szCs w:val="24"/>
              </w:rPr>
              <w:t xml:space="preserve">a) </w:t>
            </w:r>
            <w:r w:rsidRPr="009B6966">
              <w:rPr>
                <w:rFonts w:cs="Times New Roman"/>
                <w:position w:val="-6"/>
                <w:sz w:val="24"/>
                <w:szCs w:val="24"/>
              </w:rPr>
              <w:object w:dxaOrig="540" w:dyaOrig="279" w14:anchorId="5A83C93C">
                <v:shape id="_x0000_i1029" type="#_x0000_t75" style="width:27pt;height:15pt" o:ole="">
                  <v:imagedata r:id="rId288" o:title=""/>
                </v:shape>
                <o:OLEObject Type="Embed" ProgID="Equation.DSMT4" ShapeID="_x0000_i1029" DrawAspect="Content" ObjectID="_1420110894" r:id="rId289"/>
              </w:object>
            </w:r>
            <w:r w:rsidRPr="009B6966">
              <w:rPr>
                <w:rFonts w:cs="Times New Roman"/>
                <w:sz w:val="24"/>
                <w:szCs w:val="24"/>
              </w:rPr>
              <w:t xml:space="preserve">, </w:t>
            </w:r>
            <w:r w:rsidRPr="009B6966">
              <w:rPr>
                <w:rFonts w:cs="Times New Roman"/>
                <w:position w:val="-10"/>
                <w:sz w:val="24"/>
                <w:szCs w:val="24"/>
              </w:rPr>
              <w:object w:dxaOrig="680" w:dyaOrig="320" w14:anchorId="0CCBF1EB">
                <v:shape id="_x0000_i1030" type="#_x0000_t75" style="width:35pt;height:15pt" o:ole="">
                  <v:imagedata r:id="rId290" o:title=""/>
                </v:shape>
                <o:OLEObject Type="Embed" ProgID="Equation.DSMT4" ShapeID="_x0000_i1030" DrawAspect="Content" ObjectID="_1420110895" r:id="rId291"/>
              </w:object>
            </w:r>
            <w:r w:rsidRPr="009B6966">
              <w:rPr>
                <w:rFonts w:cs="Times New Roman"/>
                <w:sz w:val="24"/>
                <w:szCs w:val="24"/>
              </w:rPr>
              <w:t xml:space="preserve">; </w:t>
            </w:r>
            <w:proofErr w:type="gramStart"/>
            <w:r w:rsidRPr="009B6966">
              <w:rPr>
                <w:rFonts w:cs="Times New Roman"/>
                <w:sz w:val="24"/>
                <w:szCs w:val="24"/>
              </w:rPr>
              <w:t>b</w:t>
            </w:r>
            <w:proofErr w:type="gramEnd"/>
            <w:r w:rsidRPr="009B6966">
              <w:rPr>
                <w:rFonts w:cs="Times New Roman"/>
                <w:sz w:val="24"/>
                <w:szCs w:val="24"/>
              </w:rPr>
              <w:t xml:space="preserve">) </w:t>
            </w:r>
            <w:proofErr w:type="spellStart"/>
            <w:r w:rsidRPr="009B6966">
              <w:rPr>
                <w:rFonts w:cs="Times New Roman"/>
                <w:sz w:val="24"/>
                <w:szCs w:val="24"/>
              </w:rPr>
              <w:t>mJ</w:t>
            </w:r>
            <w:proofErr w:type="spellEnd"/>
            <w:r w:rsidRPr="009B6966">
              <w:rPr>
                <w:rFonts w:cs="Times New Roman"/>
                <w:sz w:val="24"/>
                <w:szCs w:val="24"/>
              </w:rPr>
              <w:t>, 167.865 MeV</w:t>
            </w:r>
          </w:p>
        </w:tc>
      </w:tr>
    </w:tbl>
    <w:p w14:paraId="158D94C2" w14:textId="77777777" w:rsidR="00864253" w:rsidRDefault="00864253">
      <w:r>
        <w:br w:type="page"/>
      </w:r>
    </w:p>
    <w:p w14:paraId="739080E2" w14:textId="77777777" w:rsidR="00864253" w:rsidRPr="00106D95" w:rsidRDefault="00864253" w:rsidP="00864253">
      <w:pPr>
        <w:rPr>
          <w:sz w:val="24"/>
        </w:rPr>
      </w:pPr>
      <w:r w:rsidRPr="00106D95">
        <w:rPr>
          <w:sz w:val="24"/>
        </w:rPr>
        <w:lastRenderedPageBreak/>
        <w:t>This file is copyright 2015, Rice University. All Rights Reserved</w:t>
      </w:r>
      <w:r>
        <w:rPr>
          <w:sz w:val="24"/>
        </w:rPr>
        <w:t>.</w:t>
      </w:r>
    </w:p>
    <w:p w14:paraId="09AD56F7" w14:textId="77777777" w:rsidR="00636D6A" w:rsidRDefault="00636D6A"/>
    <w:sectPr w:rsidR="00636D6A">
      <w:headerReference w:type="default" r:id="rId2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5B2557" w14:textId="77777777" w:rsidR="00FF6C56" w:rsidRDefault="00864253">
      <w:pPr>
        <w:spacing w:before="0" w:after="0" w:line="240" w:lineRule="auto"/>
      </w:pPr>
      <w:r>
        <w:separator/>
      </w:r>
    </w:p>
  </w:endnote>
  <w:endnote w:type="continuationSeparator" w:id="0">
    <w:p w14:paraId="035CA617" w14:textId="77777777" w:rsidR="00FF6C56" w:rsidRDefault="0086425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inion Pro">
    <w:panose1 w:val="02040503050306020203"/>
    <w:charset w:val="00"/>
    <w:family w:val="auto"/>
    <w:pitch w:val="variable"/>
    <w:sig w:usb0="60000287" w:usb1="00000001" w:usb2="00000000" w:usb3="00000000" w:csb0="0000019F" w:csb1="00000000"/>
  </w:font>
  <w:font w:name="Liberation Sans">
    <w:panose1 w:val="020B0604020202020204"/>
    <w:charset w:val="00"/>
    <w:family w:val="auto"/>
    <w:pitch w:val="variable"/>
    <w:sig w:usb0="A00002AF" w:usb1="500078FB"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C8629" w14:textId="77777777" w:rsidR="00FF6C56" w:rsidRDefault="00864253">
      <w:pPr>
        <w:spacing w:before="0" w:after="0" w:line="240" w:lineRule="auto"/>
      </w:pPr>
      <w:r>
        <w:separator/>
      </w:r>
    </w:p>
  </w:footnote>
  <w:footnote w:type="continuationSeparator" w:id="0">
    <w:p w14:paraId="0189DC60" w14:textId="77777777" w:rsidR="00FF6C56" w:rsidRDefault="00864253">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03C668" w14:textId="77777777" w:rsidR="000E7094" w:rsidRDefault="00981CE1" w:rsidP="00676ADF">
    <w:pPr>
      <w:pStyle w:val="Header"/>
      <w:jc w:val="center"/>
    </w:pPr>
    <w:r>
      <w:t>Physics: AP® Edition</w:t>
    </w:r>
    <w:r>
      <w:tab/>
      <w:t>Instructor Solutions Manual</w:t>
    </w:r>
    <w:r>
      <w:tab/>
      <w:t>Chapter 32</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AA626DC"/>
    <w:multiLevelType w:val="hybridMultilevel"/>
    <w:tmpl w:val="045EFB78"/>
    <w:lvl w:ilvl="0" w:tplc="EE82ACB8">
      <w:start w:val="1"/>
      <w:numFmt w:val="upp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5">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6">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7">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8">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194A4F43"/>
    <w:multiLevelType w:val="hybridMultilevel"/>
    <w:tmpl w:val="1F5EC2B4"/>
    <w:lvl w:ilvl="0" w:tplc="CADC17AA">
      <w:start w:val="1"/>
      <w:numFmt w:val="upperLetter"/>
      <w:lvlText w:val="(%1)"/>
      <w:lvlJc w:val="left"/>
      <w:pPr>
        <w:ind w:left="1230" w:hanging="390"/>
      </w:pPr>
      <w:rPr>
        <w:rFonts w:hint="default"/>
      </w:rPr>
    </w:lvl>
    <w:lvl w:ilvl="1" w:tplc="14090019" w:tentative="1">
      <w:start w:val="1"/>
      <w:numFmt w:val="lowerLetter"/>
      <w:lvlText w:val="%2."/>
      <w:lvlJc w:val="left"/>
      <w:pPr>
        <w:ind w:left="1920" w:hanging="360"/>
      </w:pPr>
    </w:lvl>
    <w:lvl w:ilvl="2" w:tplc="1409001B" w:tentative="1">
      <w:start w:val="1"/>
      <w:numFmt w:val="lowerRoman"/>
      <w:lvlText w:val="%3."/>
      <w:lvlJc w:val="right"/>
      <w:pPr>
        <w:ind w:left="2640" w:hanging="180"/>
      </w:pPr>
    </w:lvl>
    <w:lvl w:ilvl="3" w:tplc="1409000F" w:tentative="1">
      <w:start w:val="1"/>
      <w:numFmt w:val="decimal"/>
      <w:lvlText w:val="%4."/>
      <w:lvlJc w:val="left"/>
      <w:pPr>
        <w:ind w:left="3360" w:hanging="360"/>
      </w:pPr>
    </w:lvl>
    <w:lvl w:ilvl="4" w:tplc="14090019" w:tentative="1">
      <w:start w:val="1"/>
      <w:numFmt w:val="lowerLetter"/>
      <w:lvlText w:val="%5."/>
      <w:lvlJc w:val="left"/>
      <w:pPr>
        <w:ind w:left="4080" w:hanging="360"/>
      </w:pPr>
    </w:lvl>
    <w:lvl w:ilvl="5" w:tplc="1409001B" w:tentative="1">
      <w:start w:val="1"/>
      <w:numFmt w:val="lowerRoman"/>
      <w:lvlText w:val="%6."/>
      <w:lvlJc w:val="right"/>
      <w:pPr>
        <w:ind w:left="4800" w:hanging="180"/>
      </w:pPr>
    </w:lvl>
    <w:lvl w:ilvl="6" w:tplc="1409000F" w:tentative="1">
      <w:start w:val="1"/>
      <w:numFmt w:val="decimal"/>
      <w:lvlText w:val="%7."/>
      <w:lvlJc w:val="left"/>
      <w:pPr>
        <w:ind w:left="5520" w:hanging="360"/>
      </w:pPr>
    </w:lvl>
    <w:lvl w:ilvl="7" w:tplc="14090019" w:tentative="1">
      <w:start w:val="1"/>
      <w:numFmt w:val="lowerLetter"/>
      <w:lvlText w:val="%8."/>
      <w:lvlJc w:val="left"/>
      <w:pPr>
        <w:ind w:left="6240" w:hanging="360"/>
      </w:pPr>
    </w:lvl>
    <w:lvl w:ilvl="8" w:tplc="1409001B" w:tentative="1">
      <w:start w:val="1"/>
      <w:numFmt w:val="lowerRoman"/>
      <w:lvlText w:val="%9."/>
      <w:lvlJc w:val="right"/>
      <w:pPr>
        <w:ind w:left="6960" w:hanging="180"/>
      </w:pPr>
    </w:lvl>
  </w:abstractNum>
  <w:abstractNum w:abstractNumId="10">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1">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2">
    <w:nsid w:val="23A23B3C"/>
    <w:multiLevelType w:val="hybridMultilevel"/>
    <w:tmpl w:val="7CDC6118"/>
    <w:lvl w:ilvl="0" w:tplc="EE82ACB8">
      <w:start w:val="1"/>
      <w:numFmt w:val="upp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3">
    <w:nsid w:val="27B7480B"/>
    <w:multiLevelType w:val="hybridMultilevel"/>
    <w:tmpl w:val="045EFB78"/>
    <w:lvl w:ilvl="0" w:tplc="EE82ACB8">
      <w:start w:val="1"/>
      <w:numFmt w:val="upp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4">
    <w:nsid w:val="30FC7EAA"/>
    <w:multiLevelType w:val="hybridMultilevel"/>
    <w:tmpl w:val="B278436A"/>
    <w:lvl w:ilvl="0" w:tplc="B83C7878">
      <w:start w:val="1"/>
      <w:numFmt w:val="upperLetter"/>
      <w:lvlText w:val="(%1)"/>
      <w:lvlJc w:val="left"/>
      <w:pPr>
        <w:ind w:left="1440" w:hanging="360"/>
      </w:pPr>
      <w:rPr>
        <w:rFonts w:hint="default"/>
        <w:i w:val="0"/>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5">
    <w:nsid w:val="3643562D"/>
    <w:multiLevelType w:val="hybridMultilevel"/>
    <w:tmpl w:val="24C2AB96"/>
    <w:lvl w:ilvl="0" w:tplc="C8E20B2E">
      <w:start w:val="1"/>
      <w:numFmt w:val="upperLetter"/>
      <w:lvlText w:val="(%1)"/>
      <w:lvlJc w:val="left"/>
      <w:pPr>
        <w:ind w:left="1110" w:hanging="39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6">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7">
    <w:nsid w:val="4333340F"/>
    <w:multiLevelType w:val="hybridMultilevel"/>
    <w:tmpl w:val="4E988258"/>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8">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9">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0">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1">
    <w:nsid w:val="4D10256E"/>
    <w:multiLevelType w:val="hybridMultilevel"/>
    <w:tmpl w:val="7CDC6118"/>
    <w:lvl w:ilvl="0" w:tplc="EE82ACB8">
      <w:start w:val="1"/>
      <w:numFmt w:val="upperLetter"/>
      <w:lvlText w:val="(%1)"/>
      <w:lvlJc w:val="lef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22">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3">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4">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8">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9">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0">
    <w:nsid w:val="7AE9008F"/>
    <w:multiLevelType w:val="hybridMultilevel"/>
    <w:tmpl w:val="4E988258"/>
    <w:lvl w:ilvl="0" w:tplc="14090017">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31">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2">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23"/>
    <w:lvlOverride w:ilvl="0">
      <w:lvl w:ilvl="0">
        <w:start w:val="1"/>
        <w:numFmt w:val="lowerLetter"/>
        <w:lvlText w:val="%1)"/>
        <w:lvlJc w:val="left"/>
        <w:rPr>
          <w:i w:val="0"/>
          <w:position w:val="0"/>
          <w:rtl w:val="0"/>
        </w:rPr>
      </w:lvl>
    </w:lvlOverride>
  </w:num>
  <w:num w:numId="2">
    <w:abstractNumId w:val="0"/>
  </w:num>
  <w:num w:numId="3">
    <w:abstractNumId w:val="31"/>
  </w:num>
  <w:num w:numId="4">
    <w:abstractNumId w:val="3"/>
  </w:num>
  <w:num w:numId="5">
    <w:abstractNumId w:val="16"/>
  </w:num>
  <w:num w:numId="6">
    <w:abstractNumId w:val="7"/>
  </w:num>
  <w:num w:numId="7">
    <w:abstractNumId w:val="24"/>
  </w:num>
  <w:num w:numId="8">
    <w:abstractNumId w:val="32"/>
  </w:num>
  <w:num w:numId="9">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0">
    <w:abstractNumId w:val="29"/>
    <w:lvlOverride w:ilvl="0">
      <w:lvl w:ilvl="0">
        <w:start w:val="1"/>
        <w:numFmt w:val="lowerLetter"/>
        <w:lvlText w:val="%1."/>
        <w:lvlJc w:val="left"/>
        <w:pPr>
          <w:tabs>
            <w:tab w:val="num" w:pos="1080"/>
          </w:tabs>
          <w:ind w:left="1080" w:hanging="720"/>
        </w:pPr>
        <w:rPr>
          <w:i w:val="0"/>
          <w:position w:val="0"/>
          <w:sz w:val="24"/>
          <w:szCs w:val="24"/>
        </w:rPr>
      </w:lvl>
    </w:lvlOverride>
  </w:num>
  <w:num w:numId="11">
    <w:abstractNumId w:val="27"/>
  </w:num>
  <w:num w:numId="12">
    <w:abstractNumId w:val="25"/>
  </w:num>
  <w:num w:numId="13">
    <w:abstractNumId w:val="28"/>
    <w:lvlOverride w:ilvl="0">
      <w:lvl w:ilvl="0">
        <w:start w:val="1"/>
        <w:numFmt w:val="lowerLetter"/>
        <w:lvlText w:val="%1)"/>
        <w:lvlJc w:val="left"/>
        <w:pPr>
          <w:tabs>
            <w:tab w:val="num" w:pos="720"/>
          </w:tabs>
          <w:ind w:left="720" w:hanging="360"/>
        </w:pPr>
        <w:rPr>
          <w:i w:val="0"/>
          <w:position w:val="0"/>
          <w:sz w:val="24"/>
          <w:szCs w:val="24"/>
        </w:rPr>
      </w:lvl>
    </w:lvlOverride>
  </w:num>
  <w:num w:numId="14">
    <w:abstractNumId w:val="26"/>
  </w:num>
  <w:num w:numId="15">
    <w:abstractNumId w:val="22"/>
  </w:num>
  <w:num w:numId="16">
    <w:abstractNumId w:val="5"/>
  </w:num>
  <w:num w:numId="17">
    <w:abstractNumId w:val="18"/>
  </w:num>
  <w:num w:numId="18">
    <w:abstractNumId w:val="6"/>
  </w:num>
  <w:num w:numId="19">
    <w:abstractNumId w:val="19"/>
  </w:num>
  <w:num w:numId="20">
    <w:abstractNumId w:val="11"/>
  </w:num>
  <w:num w:numId="21">
    <w:abstractNumId w:val="1"/>
  </w:num>
  <w:num w:numId="22">
    <w:abstractNumId w:val="8"/>
  </w:num>
  <w:num w:numId="23">
    <w:abstractNumId w:val="10"/>
  </w:num>
  <w:num w:numId="24">
    <w:abstractNumId w:val="20"/>
  </w:num>
  <w:num w:numId="25">
    <w:abstractNumId w:val="14"/>
  </w:num>
  <w:num w:numId="26">
    <w:abstractNumId w:val="12"/>
  </w:num>
  <w:num w:numId="27">
    <w:abstractNumId w:val="9"/>
  </w:num>
  <w:num w:numId="28">
    <w:abstractNumId w:val="30"/>
  </w:num>
  <w:num w:numId="29">
    <w:abstractNumId w:val="21"/>
  </w:num>
  <w:num w:numId="30">
    <w:abstractNumId w:val="4"/>
  </w:num>
  <w:num w:numId="31">
    <w:abstractNumId w:val="13"/>
  </w:num>
  <w:num w:numId="32">
    <w:abstractNumId w:val="15"/>
  </w:num>
  <w:num w:numId="33">
    <w:abstractNumId w:val="17"/>
  </w:num>
  <w:num w:numId="34">
    <w:abstractNumId w:val="2"/>
  </w:num>
  <w:num w:numId="35">
    <w:abstractNumId w:val="23"/>
  </w:num>
  <w:num w:numId="36">
    <w:abstractNumId w:val="28"/>
  </w:num>
  <w:num w:numId="37">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CE1"/>
    <w:rsid w:val="000F66ED"/>
    <w:rsid w:val="00121F99"/>
    <w:rsid w:val="005B31FD"/>
    <w:rsid w:val="00636D6A"/>
    <w:rsid w:val="00725F78"/>
    <w:rsid w:val="007A50C7"/>
    <w:rsid w:val="00864253"/>
    <w:rsid w:val="00956008"/>
    <w:rsid w:val="00981CE1"/>
    <w:rsid w:val="00D57239"/>
    <w:rsid w:val="00F70B46"/>
    <w:rsid w:val="00FF6C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79116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981CE1"/>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981C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981C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981CE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981CE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981CE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981CE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981CE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981CE1"/>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981C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E1"/>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981CE1"/>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981CE1"/>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981CE1"/>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981CE1"/>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981CE1"/>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981CE1"/>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981CE1"/>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981CE1"/>
    <w:rPr>
      <w:rFonts w:eastAsiaTheme="minorEastAsia"/>
      <w:i/>
      <w:caps/>
      <w:spacing w:val="10"/>
      <w:sz w:val="18"/>
      <w:szCs w:val="18"/>
      <w:lang w:bidi="en-US"/>
    </w:rPr>
  </w:style>
  <w:style w:type="paragraph" w:styleId="Title">
    <w:name w:val="Title"/>
    <w:basedOn w:val="Normal"/>
    <w:next w:val="Normal"/>
    <w:link w:val="TitleChar"/>
    <w:uiPriority w:val="99"/>
    <w:qFormat/>
    <w:rsid w:val="00981CE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981CE1"/>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981C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981CE1"/>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981CE1"/>
    <w:pPr>
      <w:spacing w:before="0" w:after="0" w:line="240" w:lineRule="auto"/>
    </w:pPr>
  </w:style>
  <w:style w:type="character" w:customStyle="1" w:styleId="NoSpacingChar">
    <w:name w:val="No Spacing Char"/>
    <w:basedOn w:val="DefaultParagraphFont"/>
    <w:link w:val="NoSpacing"/>
    <w:uiPriority w:val="1"/>
    <w:rsid w:val="00981CE1"/>
    <w:rPr>
      <w:rFonts w:eastAsiaTheme="minorEastAsia"/>
      <w:sz w:val="20"/>
      <w:szCs w:val="20"/>
      <w:lang w:bidi="en-US"/>
    </w:rPr>
  </w:style>
  <w:style w:type="paragraph" w:styleId="BalloonText">
    <w:name w:val="Balloon Text"/>
    <w:basedOn w:val="Normal"/>
    <w:link w:val="BalloonTextChar"/>
    <w:uiPriority w:val="99"/>
    <w:semiHidden/>
    <w:unhideWhenUsed/>
    <w:rsid w:val="00981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CE1"/>
    <w:rPr>
      <w:rFonts w:ascii="Tahoma" w:eastAsiaTheme="minorEastAsia" w:hAnsi="Tahoma" w:cs="Tahoma"/>
      <w:sz w:val="16"/>
      <w:szCs w:val="16"/>
      <w:lang w:bidi="en-US"/>
    </w:rPr>
  </w:style>
  <w:style w:type="character" w:styleId="SubtleEmphasis">
    <w:name w:val="Subtle Emphasis"/>
    <w:uiPriority w:val="99"/>
    <w:qFormat/>
    <w:rsid w:val="00981CE1"/>
    <w:rPr>
      <w:i/>
      <w:iCs/>
      <w:color w:val="243F60" w:themeColor="accent1" w:themeShade="7F"/>
    </w:rPr>
  </w:style>
  <w:style w:type="paragraph" w:styleId="Header">
    <w:name w:val="header"/>
    <w:basedOn w:val="Normal"/>
    <w:link w:val="HeaderChar"/>
    <w:uiPriority w:val="99"/>
    <w:unhideWhenUsed/>
    <w:rsid w:val="00981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CE1"/>
    <w:rPr>
      <w:rFonts w:eastAsiaTheme="minorEastAsia"/>
      <w:sz w:val="20"/>
      <w:szCs w:val="20"/>
      <w:lang w:bidi="en-US"/>
    </w:rPr>
  </w:style>
  <w:style w:type="paragraph" w:styleId="Footer">
    <w:name w:val="footer"/>
    <w:basedOn w:val="Normal"/>
    <w:link w:val="FooterChar"/>
    <w:uiPriority w:val="99"/>
    <w:unhideWhenUsed/>
    <w:rsid w:val="00981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CE1"/>
    <w:rPr>
      <w:rFonts w:eastAsiaTheme="minorEastAsia"/>
      <w:sz w:val="20"/>
      <w:szCs w:val="20"/>
      <w:lang w:bidi="en-US"/>
    </w:rPr>
  </w:style>
  <w:style w:type="paragraph" w:styleId="ListParagraph">
    <w:name w:val="List Paragraph"/>
    <w:basedOn w:val="Normal"/>
    <w:link w:val="ListParagraphChar"/>
    <w:uiPriority w:val="99"/>
    <w:qFormat/>
    <w:rsid w:val="00981CE1"/>
    <w:pPr>
      <w:ind w:left="720"/>
      <w:contextualSpacing/>
    </w:pPr>
  </w:style>
  <w:style w:type="table" w:styleId="TableGrid">
    <w:name w:val="Table Grid"/>
    <w:basedOn w:val="TableNormal"/>
    <w:uiPriority w:val="59"/>
    <w:rsid w:val="00981CE1"/>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981CE1"/>
    <w:rPr>
      <w:b/>
      <w:bCs/>
      <w:color w:val="365F91" w:themeColor="accent1" w:themeShade="BF"/>
      <w:sz w:val="16"/>
      <w:szCs w:val="16"/>
    </w:rPr>
  </w:style>
  <w:style w:type="character" w:styleId="Strong">
    <w:name w:val="Strong"/>
    <w:uiPriority w:val="99"/>
    <w:qFormat/>
    <w:rsid w:val="00981CE1"/>
    <w:rPr>
      <w:b/>
      <w:bCs/>
    </w:rPr>
  </w:style>
  <w:style w:type="character" w:styleId="Emphasis">
    <w:name w:val="Emphasis"/>
    <w:uiPriority w:val="99"/>
    <w:qFormat/>
    <w:rsid w:val="00981CE1"/>
    <w:rPr>
      <w:caps/>
      <w:color w:val="243F60" w:themeColor="accent1" w:themeShade="7F"/>
      <w:spacing w:val="5"/>
    </w:rPr>
  </w:style>
  <w:style w:type="paragraph" w:styleId="Quote">
    <w:name w:val="Quote"/>
    <w:basedOn w:val="Normal"/>
    <w:next w:val="Normal"/>
    <w:link w:val="QuoteChar"/>
    <w:uiPriority w:val="99"/>
    <w:qFormat/>
    <w:rsid w:val="00981CE1"/>
    <w:rPr>
      <w:i/>
      <w:iCs/>
    </w:rPr>
  </w:style>
  <w:style w:type="character" w:customStyle="1" w:styleId="QuoteChar">
    <w:name w:val="Quote Char"/>
    <w:basedOn w:val="DefaultParagraphFont"/>
    <w:link w:val="Quote"/>
    <w:uiPriority w:val="99"/>
    <w:rsid w:val="00981CE1"/>
    <w:rPr>
      <w:rFonts w:eastAsiaTheme="minorEastAsia"/>
      <w:i/>
      <w:iCs/>
      <w:sz w:val="20"/>
      <w:szCs w:val="20"/>
      <w:lang w:bidi="en-US"/>
    </w:rPr>
  </w:style>
  <w:style w:type="paragraph" w:styleId="IntenseQuote">
    <w:name w:val="Intense Quote"/>
    <w:basedOn w:val="Normal"/>
    <w:next w:val="Normal"/>
    <w:link w:val="IntenseQuoteChar"/>
    <w:uiPriority w:val="99"/>
    <w:qFormat/>
    <w:rsid w:val="00981CE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981CE1"/>
    <w:rPr>
      <w:rFonts w:eastAsiaTheme="minorEastAsia"/>
      <w:i/>
      <w:iCs/>
      <w:color w:val="4F81BD" w:themeColor="accent1"/>
      <w:sz w:val="20"/>
      <w:szCs w:val="20"/>
      <w:lang w:bidi="en-US"/>
    </w:rPr>
  </w:style>
  <w:style w:type="character" w:styleId="IntenseEmphasis">
    <w:name w:val="Intense Emphasis"/>
    <w:uiPriority w:val="99"/>
    <w:qFormat/>
    <w:rsid w:val="00981CE1"/>
    <w:rPr>
      <w:b/>
      <w:bCs/>
      <w:caps/>
      <w:color w:val="243F60" w:themeColor="accent1" w:themeShade="7F"/>
      <w:spacing w:val="10"/>
    </w:rPr>
  </w:style>
  <w:style w:type="character" w:styleId="SubtleReference">
    <w:name w:val="Subtle Reference"/>
    <w:uiPriority w:val="99"/>
    <w:qFormat/>
    <w:rsid w:val="00981CE1"/>
    <w:rPr>
      <w:b/>
      <w:bCs/>
      <w:color w:val="4F81BD" w:themeColor="accent1"/>
    </w:rPr>
  </w:style>
  <w:style w:type="character" w:styleId="IntenseReference">
    <w:name w:val="Intense Reference"/>
    <w:uiPriority w:val="99"/>
    <w:qFormat/>
    <w:rsid w:val="00981CE1"/>
    <w:rPr>
      <w:b/>
      <w:bCs/>
      <w:i/>
      <w:iCs/>
      <w:caps/>
      <w:color w:val="4F81BD" w:themeColor="accent1"/>
    </w:rPr>
  </w:style>
  <w:style w:type="character" w:styleId="BookTitle">
    <w:name w:val="Book Title"/>
    <w:uiPriority w:val="99"/>
    <w:qFormat/>
    <w:rsid w:val="00981CE1"/>
    <w:rPr>
      <w:b/>
      <w:bCs/>
      <w:i/>
      <w:iCs/>
      <w:spacing w:val="9"/>
    </w:rPr>
  </w:style>
  <w:style w:type="paragraph" w:styleId="TOCHeading">
    <w:name w:val="TOC Heading"/>
    <w:basedOn w:val="Heading1"/>
    <w:next w:val="Normal"/>
    <w:uiPriority w:val="99"/>
    <w:unhideWhenUsed/>
    <w:qFormat/>
    <w:rsid w:val="00981CE1"/>
    <w:pPr>
      <w:outlineLvl w:val="9"/>
    </w:pPr>
  </w:style>
  <w:style w:type="character" w:styleId="CommentReference">
    <w:name w:val="annotation reference"/>
    <w:uiPriority w:val="99"/>
    <w:unhideWhenUsed/>
    <w:rsid w:val="00981CE1"/>
    <w:rPr>
      <w:sz w:val="16"/>
      <w:szCs w:val="16"/>
    </w:rPr>
  </w:style>
  <w:style w:type="paragraph" w:styleId="CommentText">
    <w:name w:val="annotation text"/>
    <w:basedOn w:val="Normal"/>
    <w:link w:val="CommentTextChar"/>
    <w:uiPriority w:val="99"/>
    <w:unhideWhenUsed/>
    <w:rsid w:val="00981CE1"/>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981C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81CE1"/>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981CE1"/>
    <w:rPr>
      <w:rFonts w:ascii="Calibri" w:eastAsiaTheme="minorEastAsia" w:hAnsi="Calibri" w:cs="Times New Roman"/>
      <w:b/>
      <w:bCs/>
      <w:sz w:val="24"/>
      <w:szCs w:val="20"/>
      <w:lang w:bidi="en-US"/>
    </w:rPr>
  </w:style>
  <w:style w:type="paragraph" w:styleId="Revision">
    <w:name w:val="Revision"/>
    <w:hidden/>
    <w:uiPriority w:val="99"/>
    <w:semiHidden/>
    <w:rsid w:val="00981CE1"/>
    <w:pPr>
      <w:spacing w:after="0" w:line="240" w:lineRule="auto"/>
    </w:pPr>
    <w:rPr>
      <w:rFonts w:eastAsiaTheme="minorEastAsia"/>
      <w:sz w:val="24"/>
      <w:szCs w:val="20"/>
      <w:lang w:bidi="en-US"/>
    </w:rPr>
  </w:style>
  <w:style w:type="paragraph" w:customStyle="1" w:styleId="a">
    <w:name w:val="(a)"/>
    <w:basedOn w:val="Normal"/>
    <w:rsid w:val="00981CE1"/>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981CE1"/>
    <w:rPr>
      <w:rFonts w:ascii="Times New Roman" w:hAnsi="Times New Roman"/>
      <w:sz w:val="20"/>
    </w:rPr>
  </w:style>
  <w:style w:type="paragraph" w:customStyle="1" w:styleId="Numberlist">
    <w:name w:val="Number list"/>
    <w:basedOn w:val="Normal"/>
    <w:uiPriority w:val="99"/>
    <w:rsid w:val="00981CE1"/>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981CE1"/>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981CE1"/>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981CE1"/>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981CE1"/>
    <w:rPr>
      <w:rFonts w:ascii="Times New Roman" w:hAnsi="Times New Roman"/>
      <w:sz w:val="20"/>
    </w:rPr>
  </w:style>
  <w:style w:type="character" w:customStyle="1" w:styleId="CharChar4">
    <w:name w:val="Char Char4"/>
    <w:uiPriority w:val="99"/>
    <w:rsid w:val="00981CE1"/>
    <w:rPr>
      <w:rFonts w:ascii="Times New Roman" w:hAnsi="Times New Roman"/>
      <w:sz w:val="20"/>
    </w:rPr>
  </w:style>
  <w:style w:type="character" w:customStyle="1" w:styleId="CharChar5">
    <w:name w:val="Char Char5"/>
    <w:uiPriority w:val="99"/>
    <w:rsid w:val="00981CE1"/>
    <w:rPr>
      <w:rFonts w:ascii="Times New Roman" w:hAnsi="Times New Roman"/>
      <w:sz w:val="20"/>
    </w:rPr>
  </w:style>
  <w:style w:type="paragraph" w:customStyle="1" w:styleId="Text">
    <w:name w:val="Text"/>
    <w:basedOn w:val="Normal"/>
    <w:uiPriority w:val="99"/>
    <w:rsid w:val="00981CE1"/>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981CE1"/>
    <w:rPr>
      <w:color w:val="0000FF" w:themeColor="hyperlink"/>
      <w:u w:val="single"/>
    </w:rPr>
  </w:style>
  <w:style w:type="character" w:customStyle="1" w:styleId="CharChar">
    <w:name w:val="Char Char"/>
    <w:uiPriority w:val="99"/>
    <w:semiHidden/>
    <w:rsid w:val="00981CE1"/>
    <w:rPr>
      <w:rFonts w:ascii="Times New Roman" w:hAnsi="Times New Roman"/>
    </w:rPr>
  </w:style>
  <w:style w:type="character" w:customStyle="1" w:styleId="CharChar1">
    <w:name w:val="Char Char1"/>
    <w:uiPriority w:val="99"/>
    <w:semiHidden/>
    <w:rsid w:val="00981CE1"/>
    <w:rPr>
      <w:rFonts w:ascii="Times New Roman" w:hAnsi="Times New Roman"/>
    </w:rPr>
  </w:style>
  <w:style w:type="paragraph" w:customStyle="1" w:styleId="Equation">
    <w:name w:val="Equation"/>
    <w:basedOn w:val="Normal"/>
    <w:uiPriority w:val="99"/>
    <w:rsid w:val="00981CE1"/>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981CE1"/>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981CE1"/>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981CE1"/>
    <w:rPr>
      <w:rFonts w:ascii="Times New Roman" w:hAnsi="Times New Roman"/>
      <w:sz w:val="24"/>
    </w:rPr>
  </w:style>
  <w:style w:type="character" w:customStyle="1" w:styleId="CharChar11">
    <w:name w:val="Char Char11"/>
    <w:uiPriority w:val="99"/>
    <w:semiHidden/>
    <w:rsid w:val="00981CE1"/>
    <w:rPr>
      <w:rFonts w:ascii="Times New Roman" w:hAnsi="Times New Roman"/>
      <w:sz w:val="24"/>
    </w:rPr>
  </w:style>
  <w:style w:type="character" w:styleId="PlaceholderText">
    <w:name w:val="Placeholder Text"/>
    <w:basedOn w:val="DefaultParagraphFont"/>
    <w:uiPriority w:val="99"/>
    <w:semiHidden/>
    <w:rsid w:val="00981CE1"/>
    <w:rPr>
      <w:color w:val="808080"/>
    </w:rPr>
  </w:style>
  <w:style w:type="character" w:customStyle="1" w:styleId="CharChar31">
    <w:name w:val="Char Char31"/>
    <w:uiPriority w:val="99"/>
    <w:rsid w:val="00981CE1"/>
    <w:rPr>
      <w:rFonts w:ascii="Times New Roman" w:hAnsi="Times New Roman"/>
    </w:rPr>
  </w:style>
  <w:style w:type="character" w:customStyle="1" w:styleId="CharChar41">
    <w:name w:val="Char Char41"/>
    <w:uiPriority w:val="99"/>
    <w:rsid w:val="00981CE1"/>
    <w:rPr>
      <w:rFonts w:ascii="Times New Roman" w:hAnsi="Times New Roman"/>
      <w:sz w:val="20"/>
    </w:rPr>
  </w:style>
  <w:style w:type="character" w:customStyle="1" w:styleId="apple-converted-space">
    <w:name w:val="apple-converted-space"/>
    <w:basedOn w:val="DefaultParagraphFont"/>
    <w:rsid w:val="00981CE1"/>
  </w:style>
  <w:style w:type="character" w:customStyle="1" w:styleId="mtext">
    <w:name w:val="mtext"/>
    <w:basedOn w:val="DefaultParagraphFont"/>
    <w:rsid w:val="00981CE1"/>
  </w:style>
  <w:style w:type="paragraph" w:customStyle="1" w:styleId="BHeading">
    <w:name w:val="B Heading"/>
    <w:basedOn w:val="Normal"/>
    <w:uiPriority w:val="99"/>
    <w:rsid w:val="00981CE1"/>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981CE1"/>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981CE1"/>
    <w:pPr>
      <w:spacing w:after="100"/>
      <w:ind w:left="200"/>
    </w:pPr>
  </w:style>
  <w:style w:type="paragraph" w:styleId="TOC1">
    <w:name w:val="toc 1"/>
    <w:basedOn w:val="Normal"/>
    <w:next w:val="Normal"/>
    <w:autoRedefine/>
    <w:uiPriority w:val="39"/>
    <w:unhideWhenUsed/>
    <w:rsid w:val="00981CE1"/>
    <w:pPr>
      <w:spacing w:after="100"/>
    </w:pPr>
  </w:style>
  <w:style w:type="paragraph" w:styleId="TOC3">
    <w:name w:val="toc 3"/>
    <w:basedOn w:val="Normal"/>
    <w:next w:val="Normal"/>
    <w:autoRedefine/>
    <w:uiPriority w:val="39"/>
    <w:unhideWhenUsed/>
    <w:rsid w:val="00981CE1"/>
    <w:pPr>
      <w:spacing w:before="0" w:after="100"/>
      <w:ind w:left="440"/>
    </w:pPr>
    <w:rPr>
      <w:sz w:val="22"/>
      <w:szCs w:val="22"/>
      <w:lang w:bidi="ar-SA"/>
    </w:rPr>
  </w:style>
  <w:style w:type="paragraph" w:styleId="TOC4">
    <w:name w:val="toc 4"/>
    <w:basedOn w:val="Normal"/>
    <w:next w:val="Normal"/>
    <w:autoRedefine/>
    <w:uiPriority w:val="39"/>
    <w:unhideWhenUsed/>
    <w:rsid w:val="00981CE1"/>
    <w:pPr>
      <w:spacing w:before="0" w:after="100"/>
      <w:ind w:left="660"/>
    </w:pPr>
    <w:rPr>
      <w:sz w:val="22"/>
      <w:szCs w:val="22"/>
      <w:lang w:bidi="ar-SA"/>
    </w:rPr>
  </w:style>
  <w:style w:type="paragraph" w:styleId="TOC5">
    <w:name w:val="toc 5"/>
    <w:basedOn w:val="Normal"/>
    <w:next w:val="Normal"/>
    <w:autoRedefine/>
    <w:uiPriority w:val="39"/>
    <w:unhideWhenUsed/>
    <w:rsid w:val="00981CE1"/>
    <w:pPr>
      <w:spacing w:before="0" w:after="100"/>
      <w:ind w:left="880"/>
    </w:pPr>
    <w:rPr>
      <w:sz w:val="22"/>
      <w:szCs w:val="22"/>
      <w:lang w:bidi="ar-SA"/>
    </w:rPr>
  </w:style>
  <w:style w:type="paragraph" w:styleId="TOC6">
    <w:name w:val="toc 6"/>
    <w:basedOn w:val="Normal"/>
    <w:next w:val="Normal"/>
    <w:autoRedefine/>
    <w:uiPriority w:val="39"/>
    <w:unhideWhenUsed/>
    <w:rsid w:val="00981CE1"/>
    <w:pPr>
      <w:spacing w:before="0" w:after="100"/>
      <w:ind w:left="1100"/>
    </w:pPr>
    <w:rPr>
      <w:sz w:val="22"/>
      <w:szCs w:val="22"/>
      <w:lang w:bidi="ar-SA"/>
    </w:rPr>
  </w:style>
  <w:style w:type="paragraph" w:styleId="TOC7">
    <w:name w:val="toc 7"/>
    <w:basedOn w:val="Normal"/>
    <w:next w:val="Normal"/>
    <w:autoRedefine/>
    <w:uiPriority w:val="39"/>
    <w:unhideWhenUsed/>
    <w:rsid w:val="00981CE1"/>
    <w:pPr>
      <w:spacing w:before="0" w:after="100"/>
      <w:ind w:left="1320"/>
    </w:pPr>
    <w:rPr>
      <w:sz w:val="22"/>
      <w:szCs w:val="22"/>
      <w:lang w:bidi="ar-SA"/>
    </w:rPr>
  </w:style>
  <w:style w:type="paragraph" w:styleId="TOC8">
    <w:name w:val="toc 8"/>
    <w:basedOn w:val="Normal"/>
    <w:next w:val="Normal"/>
    <w:autoRedefine/>
    <w:uiPriority w:val="39"/>
    <w:unhideWhenUsed/>
    <w:rsid w:val="00981CE1"/>
    <w:pPr>
      <w:spacing w:before="0" w:after="100"/>
      <w:ind w:left="1540"/>
    </w:pPr>
    <w:rPr>
      <w:sz w:val="22"/>
      <w:szCs w:val="22"/>
      <w:lang w:bidi="ar-SA"/>
    </w:rPr>
  </w:style>
  <w:style w:type="paragraph" w:styleId="TOC9">
    <w:name w:val="toc 9"/>
    <w:basedOn w:val="Normal"/>
    <w:next w:val="Normal"/>
    <w:autoRedefine/>
    <w:uiPriority w:val="39"/>
    <w:unhideWhenUsed/>
    <w:rsid w:val="00981CE1"/>
    <w:pPr>
      <w:spacing w:before="0" w:after="100"/>
      <w:ind w:left="1760"/>
    </w:pPr>
    <w:rPr>
      <w:sz w:val="22"/>
      <w:szCs w:val="22"/>
      <w:lang w:bidi="ar-SA"/>
    </w:rPr>
  </w:style>
  <w:style w:type="paragraph" w:styleId="NormalWeb">
    <w:name w:val="Normal (Web)"/>
    <w:basedOn w:val="Normal"/>
    <w:uiPriority w:val="99"/>
    <w:semiHidden/>
    <w:unhideWhenUsed/>
    <w:rsid w:val="00981CE1"/>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981CE1"/>
  </w:style>
  <w:style w:type="paragraph" w:customStyle="1" w:styleId="Default">
    <w:name w:val="Default"/>
    <w:rsid w:val="00981CE1"/>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981CE1"/>
    <w:rPr>
      <w:rFonts w:eastAsiaTheme="minorEastAsia"/>
      <w:sz w:val="20"/>
      <w:szCs w:val="20"/>
      <w:lang w:bidi="en-US"/>
    </w:rPr>
  </w:style>
  <w:style w:type="paragraph" w:styleId="BodyText">
    <w:name w:val="Body Text"/>
    <w:basedOn w:val="Normal"/>
    <w:link w:val="BodyTextChar"/>
    <w:semiHidden/>
    <w:rsid w:val="00981CE1"/>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981CE1"/>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981CE1"/>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981CE1"/>
    <w:rPr>
      <w:i/>
      <w:color w:val="211D1E"/>
      <w:sz w:val="14"/>
    </w:rPr>
  </w:style>
  <w:style w:type="paragraph" w:customStyle="1" w:styleId="Pa63">
    <w:name w:val="Pa63"/>
    <w:basedOn w:val="Default"/>
    <w:next w:val="Default"/>
    <w:rsid w:val="00981CE1"/>
    <w:pPr>
      <w:spacing w:line="241" w:lineRule="atLeast"/>
    </w:pPr>
    <w:rPr>
      <w:color w:val="auto"/>
    </w:rPr>
  </w:style>
  <w:style w:type="paragraph" w:customStyle="1" w:styleId="Pa6">
    <w:name w:val="Pa6"/>
    <w:basedOn w:val="Default"/>
    <w:next w:val="Default"/>
    <w:rsid w:val="00981CE1"/>
    <w:pPr>
      <w:spacing w:line="241" w:lineRule="atLeast"/>
    </w:pPr>
    <w:rPr>
      <w:color w:val="auto"/>
    </w:rPr>
  </w:style>
  <w:style w:type="character" w:customStyle="1" w:styleId="MTDisplayEquationChar">
    <w:name w:val="MTDisplayEquation Char"/>
    <w:basedOn w:val="ListParagraphChar"/>
    <w:link w:val="MTDisplayEquation"/>
    <w:rsid w:val="00981CE1"/>
    <w:rPr>
      <w:rFonts w:ascii="Times New Roman" w:eastAsia="Times New Roman" w:hAnsi="Times New Roman" w:cs="Times New Roman"/>
      <w:i/>
      <w:color w:val="000000"/>
      <w:sz w:val="24"/>
      <w:szCs w:val="24"/>
      <w:lang w:val="en-CA" w:bidi="en-US"/>
    </w:rPr>
  </w:style>
  <w:style w:type="paragraph" w:customStyle="1" w:styleId="Body">
    <w:name w:val="Body"/>
    <w:rsid w:val="00981CE1"/>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981CE1"/>
    <w:pPr>
      <w:numPr>
        <w:numId w:val="35"/>
      </w:numPr>
    </w:pPr>
  </w:style>
  <w:style w:type="numbering" w:customStyle="1" w:styleId="List51">
    <w:name w:val="List 51"/>
    <w:basedOn w:val="NoList"/>
    <w:rsid w:val="00981CE1"/>
    <w:pPr>
      <w:numPr>
        <w:numId w:val="2"/>
      </w:numPr>
    </w:pPr>
  </w:style>
  <w:style w:type="numbering" w:customStyle="1" w:styleId="List7">
    <w:name w:val="List 7"/>
    <w:basedOn w:val="NoList"/>
    <w:rsid w:val="00981CE1"/>
    <w:pPr>
      <w:numPr>
        <w:numId w:val="3"/>
      </w:numPr>
    </w:pPr>
  </w:style>
  <w:style w:type="numbering" w:customStyle="1" w:styleId="List8">
    <w:name w:val="List 8"/>
    <w:basedOn w:val="NoList"/>
    <w:rsid w:val="00981CE1"/>
    <w:pPr>
      <w:numPr>
        <w:numId w:val="4"/>
      </w:numPr>
    </w:pPr>
  </w:style>
  <w:style w:type="numbering" w:customStyle="1" w:styleId="List11">
    <w:name w:val="List 11"/>
    <w:basedOn w:val="NoList"/>
    <w:rsid w:val="00981CE1"/>
    <w:pPr>
      <w:numPr>
        <w:numId w:val="5"/>
      </w:numPr>
    </w:pPr>
  </w:style>
  <w:style w:type="numbering" w:customStyle="1" w:styleId="List12">
    <w:name w:val="List 12"/>
    <w:basedOn w:val="NoList"/>
    <w:rsid w:val="00981CE1"/>
    <w:pPr>
      <w:numPr>
        <w:numId w:val="6"/>
      </w:numPr>
    </w:pPr>
  </w:style>
  <w:style w:type="numbering" w:customStyle="1" w:styleId="List14">
    <w:name w:val="List 14"/>
    <w:basedOn w:val="NoList"/>
    <w:rsid w:val="00981CE1"/>
    <w:pPr>
      <w:numPr>
        <w:numId w:val="7"/>
      </w:numPr>
    </w:pPr>
  </w:style>
  <w:style w:type="numbering" w:customStyle="1" w:styleId="List15">
    <w:name w:val="List 15"/>
    <w:basedOn w:val="NoList"/>
    <w:rsid w:val="00981CE1"/>
    <w:pPr>
      <w:numPr>
        <w:numId w:val="8"/>
      </w:numPr>
    </w:pPr>
  </w:style>
  <w:style w:type="numbering" w:customStyle="1" w:styleId="List16">
    <w:name w:val="List 16"/>
    <w:basedOn w:val="NoList"/>
    <w:rsid w:val="00981CE1"/>
    <w:pPr>
      <w:numPr>
        <w:numId w:val="34"/>
      </w:numPr>
    </w:pPr>
  </w:style>
  <w:style w:type="numbering" w:customStyle="1" w:styleId="List17">
    <w:name w:val="List 17"/>
    <w:basedOn w:val="NoList"/>
    <w:rsid w:val="00981CE1"/>
    <w:pPr>
      <w:numPr>
        <w:numId w:val="37"/>
      </w:numPr>
    </w:pPr>
  </w:style>
  <w:style w:type="numbering" w:customStyle="1" w:styleId="List18">
    <w:name w:val="List 18"/>
    <w:basedOn w:val="NoList"/>
    <w:rsid w:val="00981CE1"/>
    <w:pPr>
      <w:numPr>
        <w:numId w:val="11"/>
      </w:numPr>
    </w:pPr>
  </w:style>
  <w:style w:type="numbering" w:customStyle="1" w:styleId="List19">
    <w:name w:val="List 19"/>
    <w:basedOn w:val="NoList"/>
    <w:rsid w:val="00981CE1"/>
    <w:pPr>
      <w:numPr>
        <w:numId w:val="12"/>
      </w:numPr>
    </w:pPr>
  </w:style>
  <w:style w:type="numbering" w:customStyle="1" w:styleId="List20">
    <w:name w:val="List 20"/>
    <w:basedOn w:val="NoList"/>
    <w:rsid w:val="00981CE1"/>
    <w:pPr>
      <w:numPr>
        <w:numId w:val="36"/>
      </w:numPr>
    </w:pPr>
  </w:style>
  <w:style w:type="numbering" w:customStyle="1" w:styleId="List22">
    <w:name w:val="List 22"/>
    <w:basedOn w:val="NoList"/>
    <w:rsid w:val="00981CE1"/>
    <w:pPr>
      <w:numPr>
        <w:numId w:val="14"/>
      </w:numPr>
    </w:pPr>
  </w:style>
  <w:style w:type="numbering" w:customStyle="1" w:styleId="List23">
    <w:name w:val="List 23"/>
    <w:basedOn w:val="NoList"/>
    <w:rsid w:val="00981CE1"/>
    <w:pPr>
      <w:numPr>
        <w:numId w:val="15"/>
      </w:numPr>
    </w:pPr>
  </w:style>
  <w:style w:type="numbering" w:customStyle="1" w:styleId="List21">
    <w:name w:val="List 21"/>
    <w:basedOn w:val="NoList"/>
    <w:rsid w:val="00981CE1"/>
    <w:pPr>
      <w:numPr>
        <w:numId w:val="16"/>
      </w:numPr>
    </w:pPr>
  </w:style>
  <w:style w:type="numbering" w:customStyle="1" w:styleId="List31">
    <w:name w:val="List 31"/>
    <w:basedOn w:val="NoList"/>
    <w:rsid w:val="00981CE1"/>
    <w:pPr>
      <w:numPr>
        <w:numId w:val="17"/>
      </w:numPr>
    </w:pPr>
  </w:style>
  <w:style w:type="numbering" w:customStyle="1" w:styleId="List41">
    <w:name w:val="List 41"/>
    <w:basedOn w:val="NoList"/>
    <w:rsid w:val="00981CE1"/>
    <w:pPr>
      <w:numPr>
        <w:numId w:val="18"/>
      </w:numPr>
    </w:pPr>
  </w:style>
  <w:style w:type="numbering" w:customStyle="1" w:styleId="List6">
    <w:name w:val="List 6"/>
    <w:basedOn w:val="NoList"/>
    <w:rsid w:val="00981CE1"/>
    <w:pPr>
      <w:numPr>
        <w:numId w:val="19"/>
      </w:numPr>
    </w:pPr>
  </w:style>
  <w:style w:type="numbering" w:customStyle="1" w:styleId="List13">
    <w:name w:val="List 13"/>
    <w:basedOn w:val="NoList"/>
    <w:rsid w:val="00981CE1"/>
    <w:pPr>
      <w:numPr>
        <w:numId w:val="20"/>
      </w:numPr>
    </w:pPr>
  </w:style>
  <w:style w:type="numbering" w:customStyle="1" w:styleId="List24">
    <w:name w:val="List 24"/>
    <w:basedOn w:val="NoList"/>
    <w:rsid w:val="00981CE1"/>
    <w:pPr>
      <w:numPr>
        <w:numId w:val="21"/>
      </w:numPr>
    </w:pPr>
  </w:style>
  <w:style w:type="numbering" w:customStyle="1" w:styleId="List27">
    <w:name w:val="List 27"/>
    <w:basedOn w:val="NoList"/>
    <w:rsid w:val="00981CE1"/>
    <w:pPr>
      <w:numPr>
        <w:numId w:val="22"/>
      </w:numPr>
    </w:pPr>
  </w:style>
  <w:style w:type="numbering" w:customStyle="1" w:styleId="List29">
    <w:name w:val="List 29"/>
    <w:basedOn w:val="NoList"/>
    <w:rsid w:val="00981CE1"/>
    <w:pPr>
      <w:numPr>
        <w:numId w:val="23"/>
      </w:numPr>
    </w:pPr>
  </w:style>
  <w:style w:type="paragraph" w:customStyle="1" w:styleId="MediumGrid1-Accent21">
    <w:name w:val="Medium Grid 1 - Accent 21"/>
    <w:rsid w:val="00981CE1"/>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981CE1"/>
    <w:pPr>
      <w:numPr>
        <w:numId w:val="2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981CE1"/>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981CE1"/>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981CE1"/>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981CE1"/>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981CE1"/>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981CE1"/>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981CE1"/>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981CE1"/>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981CE1"/>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981CE1"/>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E1"/>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981CE1"/>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981CE1"/>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981CE1"/>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981CE1"/>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981CE1"/>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981CE1"/>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981CE1"/>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981CE1"/>
    <w:rPr>
      <w:rFonts w:eastAsiaTheme="minorEastAsia"/>
      <w:i/>
      <w:caps/>
      <w:spacing w:val="10"/>
      <w:sz w:val="18"/>
      <w:szCs w:val="18"/>
      <w:lang w:bidi="en-US"/>
    </w:rPr>
  </w:style>
  <w:style w:type="paragraph" w:styleId="Title">
    <w:name w:val="Title"/>
    <w:basedOn w:val="Normal"/>
    <w:next w:val="Normal"/>
    <w:link w:val="TitleChar"/>
    <w:uiPriority w:val="99"/>
    <w:qFormat/>
    <w:rsid w:val="00981CE1"/>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981CE1"/>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981CE1"/>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981CE1"/>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981CE1"/>
    <w:pPr>
      <w:spacing w:before="0" w:after="0" w:line="240" w:lineRule="auto"/>
    </w:pPr>
  </w:style>
  <w:style w:type="character" w:customStyle="1" w:styleId="NoSpacingChar">
    <w:name w:val="No Spacing Char"/>
    <w:basedOn w:val="DefaultParagraphFont"/>
    <w:link w:val="NoSpacing"/>
    <w:uiPriority w:val="1"/>
    <w:rsid w:val="00981CE1"/>
    <w:rPr>
      <w:rFonts w:eastAsiaTheme="minorEastAsia"/>
      <w:sz w:val="20"/>
      <w:szCs w:val="20"/>
      <w:lang w:bidi="en-US"/>
    </w:rPr>
  </w:style>
  <w:style w:type="paragraph" w:styleId="BalloonText">
    <w:name w:val="Balloon Text"/>
    <w:basedOn w:val="Normal"/>
    <w:link w:val="BalloonTextChar"/>
    <w:uiPriority w:val="99"/>
    <w:semiHidden/>
    <w:unhideWhenUsed/>
    <w:rsid w:val="00981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CE1"/>
    <w:rPr>
      <w:rFonts w:ascii="Tahoma" w:eastAsiaTheme="minorEastAsia" w:hAnsi="Tahoma" w:cs="Tahoma"/>
      <w:sz w:val="16"/>
      <w:szCs w:val="16"/>
      <w:lang w:bidi="en-US"/>
    </w:rPr>
  </w:style>
  <w:style w:type="character" w:styleId="SubtleEmphasis">
    <w:name w:val="Subtle Emphasis"/>
    <w:uiPriority w:val="99"/>
    <w:qFormat/>
    <w:rsid w:val="00981CE1"/>
    <w:rPr>
      <w:i/>
      <w:iCs/>
      <w:color w:val="243F60" w:themeColor="accent1" w:themeShade="7F"/>
    </w:rPr>
  </w:style>
  <w:style w:type="paragraph" w:styleId="Header">
    <w:name w:val="header"/>
    <w:basedOn w:val="Normal"/>
    <w:link w:val="HeaderChar"/>
    <w:uiPriority w:val="99"/>
    <w:unhideWhenUsed/>
    <w:rsid w:val="00981C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CE1"/>
    <w:rPr>
      <w:rFonts w:eastAsiaTheme="minorEastAsia"/>
      <w:sz w:val="20"/>
      <w:szCs w:val="20"/>
      <w:lang w:bidi="en-US"/>
    </w:rPr>
  </w:style>
  <w:style w:type="paragraph" w:styleId="Footer">
    <w:name w:val="footer"/>
    <w:basedOn w:val="Normal"/>
    <w:link w:val="FooterChar"/>
    <w:uiPriority w:val="99"/>
    <w:unhideWhenUsed/>
    <w:rsid w:val="00981C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CE1"/>
    <w:rPr>
      <w:rFonts w:eastAsiaTheme="minorEastAsia"/>
      <w:sz w:val="20"/>
      <w:szCs w:val="20"/>
      <w:lang w:bidi="en-US"/>
    </w:rPr>
  </w:style>
  <w:style w:type="paragraph" w:styleId="ListParagraph">
    <w:name w:val="List Paragraph"/>
    <w:basedOn w:val="Normal"/>
    <w:link w:val="ListParagraphChar"/>
    <w:uiPriority w:val="99"/>
    <w:qFormat/>
    <w:rsid w:val="00981CE1"/>
    <w:pPr>
      <w:ind w:left="720"/>
      <w:contextualSpacing/>
    </w:pPr>
  </w:style>
  <w:style w:type="table" w:styleId="TableGrid">
    <w:name w:val="Table Grid"/>
    <w:basedOn w:val="TableNormal"/>
    <w:uiPriority w:val="59"/>
    <w:rsid w:val="00981CE1"/>
    <w:pPr>
      <w:spacing w:before="200" w:after="0" w:line="240" w:lineRule="auto"/>
    </w:pPr>
    <w:rPr>
      <w:rFonts w:eastAsiaTheme="minorEastAsia"/>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99"/>
    <w:unhideWhenUsed/>
    <w:qFormat/>
    <w:rsid w:val="00981CE1"/>
    <w:rPr>
      <w:b/>
      <w:bCs/>
      <w:color w:val="365F91" w:themeColor="accent1" w:themeShade="BF"/>
      <w:sz w:val="16"/>
      <w:szCs w:val="16"/>
    </w:rPr>
  </w:style>
  <w:style w:type="character" w:styleId="Strong">
    <w:name w:val="Strong"/>
    <w:uiPriority w:val="99"/>
    <w:qFormat/>
    <w:rsid w:val="00981CE1"/>
    <w:rPr>
      <w:b/>
      <w:bCs/>
    </w:rPr>
  </w:style>
  <w:style w:type="character" w:styleId="Emphasis">
    <w:name w:val="Emphasis"/>
    <w:uiPriority w:val="99"/>
    <w:qFormat/>
    <w:rsid w:val="00981CE1"/>
    <w:rPr>
      <w:caps/>
      <w:color w:val="243F60" w:themeColor="accent1" w:themeShade="7F"/>
      <w:spacing w:val="5"/>
    </w:rPr>
  </w:style>
  <w:style w:type="paragraph" w:styleId="Quote">
    <w:name w:val="Quote"/>
    <w:basedOn w:val="Normal"/>
    <w:next w:val="Normal"/>
    <w:link w:val="QuoteChar"/>
    <w:uiPriority w:val="99"/>
    <w:qFormat/>
    <w:rsid w:val="00981CE1"/>
    <w:rPr>
      <w:i/>
      <w:iCs/>
    </w:rPr>
  </w:style>
  <w:style w:type="character" w:customStyle="1" w:styleId="QuoteChar">
    <w:name w:val="Quote Char"/>
    <w:basedOn w:val="DefaultParagraphFont"/>
    <w:link w:val="Quote"/>
    <w:uiPriority w:val="99"/>
    <w:rsid w:val="00981CE1"/>
    <w:rPr>
      <w:rFonts w:eastAsiaTheme="minorEastAsia"/>
      <w:i/>
      <w:iCs/>
      <w:sz w:val="20"/>
      <w:szCs w:val="20"/>
      <w:lang w:bidi="en-US"/>
    </w:rPr>
  </w:style>
  <w:style w:type="paragraph" w:styleId="IntenseQuote">
    <w:name w:val="Intense Quote"/>
    <w:basedOn w:val="Normal"/>
    <w:next w:val="Normal"/>
    <w:link w:val="IntenseQuoteChar"/>
    <w:uiPriority w:val="99"/>
    <w:qFormat/>
    <w:rsid w:val="00981CE1"/>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981CE1"/>
    <w:rPr>
      <w:rFonts w:eastAsiaTheme="minorEastAsia"/>
      <w:i/>
      <w:iCs/>
      <w:color w:val="4F81BD" w:themeColor="accent1"/>
      <w:sz w:val="20"/>
      <w:szCs w:val="20"/>
      <w:lang w:bidi="en-US"/>
    </w:rPr>
  </w:style>
  <w:style w:type="character" w:styleId="IntenseEmphasis">
    <w:name w:val="Intense Emphasis"/>
    <w:uiPriority w:val="99"/>
    <w:qFormat/>
    <w:rsid w:val="00981CE1"/>
    <w:rPr>
      <w:b/>
      <w:bCs/>
      <w:caps/>
      <w:color w:val="243F60" w:themeColor="accent1" w:themeShade="7F"/>
      <w:spacing w:val="10"/>
    </w:rPr>
  </w:style>
  <w:style w:type="character" w:styleId="SubtleReference">
    <w:name w:val="Subtle Reference"/>
    <w:uiPriority w:val="99"/>
    <w:qFormat/>
    <w:rsid w:val="00981CE1"/>
    <w:rPr>
      <w:b/>
      <w:bCs/>
      <w:color w:val="4F81BD" w:themeColor="accent1"/>
    </w:rPr>
  </w:style>
  <w:style w:type="character" w:styleId="IntenseReference">
    <w:name w:val="Intense Reference"/>
    <w:uiPriority w:val="99"/>
    <w:qFormat/>
    <w:rsid w:val="00981CE1"/>
    <w:rPr>
      <w:b/>
      <w:bCs/>
      <w:i/>
      <w:iCs/>
      <w:caps/>
      <w:color w:val="4F81BD" w:themeColor="accent1"/>
    </w:rPr>
  </w:style>
  <w:style w:type="character" w:styleId="BookTitle">
    <w:name w:val="Book Title"/>
    <w:uiPriority w:val="99"/>
    <w:qFormat/>
    <w:rsid w:val="00981CE1"/>
    <w:rPr>
      <w:b/>
      <w:bCs/>
      <w:i/>
      <w:iCs/>
      <w:spacing w:val="9"/>
    </w:rPr>
  </w:style>
  <w:style w:type="paragraph" w:styleId="TOCHeading">
    <w:name w:val="TOC Heading"/>
    <w:basedOn w:val="Heading1"/>
    <w:next w:val="Normal"/>
    <w:uiPriority w:val="99"/>
    <w:unhideWhenUsed/>
    <w:qFormat/>
    <w:rsid w:val="00981CE1"/>
    <w:pPr>
      <w:outlineLvl w:val="9"/>
    </w:pPr>
  </w:style>
  <w:style w:type="character" w:styleId="CommentReference">
    <w:name w:val="annotation reference"/>
    <w:uiPriority w:val="99"/>
    <w:unhideWhenUsed/>
    <w:rsid w:val="00981CE1"/>
    <w:rPr>
      <w:sz w:val="16"/>
      <w:szCs w:val="16"/>
    </w:rPr>
  </w:style>
  <w:style w:type="paragraph" w:styleId="CommentText">
    <w:name w:val="annotation text"/>
    <w:basedOn w:val="Normal"/>
    <w:link w:val="CommentTextChar"/>
    <w:uiPriority w:val="99"/>
    <w:unhideWhenUsed/>
    <w:rsid w:val="00981CE1"/>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981CE1"/>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81CE1"/>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981CE1"/>
    <w:rPr>
      <w:rFonts w:ascii="Calibri" w:eastAsiaTheme="minorEastAsia" w:hAnsi="Calibri" w:cs="Times New Roman"/>
      <w:b/>
      <w:bCs/>
      <w:sz w:val="24"/>
      <w:szCs w:val="20"/>
      <w:lang w:bidi="en-US"/>
    </w:rPr>
  </w:style>
  <w:style w:type="paragraph" w:styleId="Revision">
    <w:name w:val="Revision"/>
    <w:hidden/>
    <w:uiPriority w:val="99"/>
    <w:semiHidden/>
    <w:rsid w:val="00981CE1"/>
    <w:pPr>
      <w:spacing w:after="0" w:line="240" w:lineRule="auto"/>
    </w:pPr>
    <w:rPr>
      <w:rFonts w:eastAsiaTheme="minorEastAsia"/>
      <w:sz w:val="24"/>
      <w:szCs w:val="20"/>
      <w:lang w:bidi="en-US"/>
    </w:rPr>
  </w:style>
  <w:style w:type="paragraph" w:customStyle="1" w:styleId="a">
    <w:name w:val="(a)"/>
    <w:basedOn w:val="Normal"/>
    <w:rsid w:val="00981CE1"/>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981CE1"/>
    <w:rPr>
      <w:rFonts w:ascii="Times New Roman" w:hAnsi="Times New Roman"/>
      <w:sz w:val="20"/>
    </w:rPr>
  </w:style>
  <w:style w:type="paragraph" w:customStyle="1" w:styleId="Numberlist">
    <w:name w:val="Number list"/>
    <w:basedOn w:val="Normal"/>
    <w:uiPriority w:val="99"/>
    <w:rsid w:val="00981CE1"/>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981CE1"/>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981CE1"/>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981CE1"/>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981CE1"/>
    <w:rPr>
      <w:rFonts w:ascii="Times New Roman" w:hAnsi="Times New Roman"/>
      <w:sz w:val="20"/>
    </w:rPr>
  </w:style>
  <w:style w:type="character" w:customStyle="1" w:styleId="CharChar4">
    <w:name w:val="Char Char4"/>
    <w:uiPriority w:val="99"/>
    <w:rsid w:val="00981CE1"/>
    <w:rPr>
      <w:rFonts w:ascii="Times New Roman" w:hAnsi="Times New Roman"/>
      <w:sz w:val="20"/>
    </w:rPr>
  </w:style>
  <w:style w:type="character" w:customStyle="1" w:styleId="CharChar5">
    <w:name w:val="Char Char5"/>
    <w:uiPriority w:val="99"/>
    <w:rsid w:val="00981CE1"/>
    <w:rPr>
      <w:rFonts w:ascii="Times New Roman" w:hAnsi="Times New Roman"/>
      <w:sz w:val="20"/>
    </w:rPr>
  </w:style>
  <w:style w:type="paragraph" w:customStyle="1" w:styleId="Text">
    <w:name w:val="Text"/>
    <w:basedOn w:val="Normal"/>
    <w:uiPriority w:val="99"/>
    <w:rsid w:val="00981CE1"/>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981CE1"/>
    <w:rPr>
      <w:color w:val="0000FF" w:themeColor="hyperlink"/>
      <w:u w:val="single"/>
    </w:rPr>
  </w:style>
  <w:style w:type="character" w:customStyle="1" w:styleId="CharChar">
    <w:name w:val="Char Char"/>
    <w:uiPriority w:val="99"/>
    <w:semiHidden/>
    <w:rsid w:val="00981CE1"/>
    <w:rPr>
      <w:rFonts w:ascii="Times New Roman" w:hAnsi="Times New Roman"/>
    </w:rPr>
  </w:style>
  <w:style w:type="character" w:customStyle="1" w:styleId="CharChar1">
    <w:name w:val="Char Char1"/>
    <w:uiPriority w:val="99"/>
    <w:semiHidden/>
    <w:rsid w:val="00981CE1"/>
    <w:rPr>
      <w:rFonts w:ascii="Times New Roman" w:hAnsi="Times New Roman"/>
    </w:rPr>
  </w:style>
  <w:style w:type="paragraph" w:customStyle="1" w:styleId="Equation">
    <w:name w:val="Equation"/>
    <w:basedOn w:val="Normal"/>
    <w:uiPriority w:val="99"/>
    <w:rsid w:val="00981CE1"/>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981CE1"/>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981CE1"/>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981CE1"/>
    <w:rPr>
      <w:rFonts w:ascii="Times New Roman" w:hAnsi="Times New Roman"/>
      <w:sz w:val="24"/>
    </w:rPr>
  </w:style>
  <w:style w:type="character" w:customStyle="1" w:styleId="CharChar11">
    <w:name w:val="Char Char11"/>
    <w:uiPriority w:val="99"/>
    <w:semiHidden/>
    <w:rsid w:val="00981CE1"/>
    <w:rPr>
      <w:rFonts w:ascii="Times New Roman" w:hAnsi="Times New Roman"/>
      <w:sz w:val="24"/>
    </w:rPr>
  </w:style>
  <w:style w:type="character" w:styleId="PlaceholderText">
    <w:name w:val="Placeholder Text"/>
    <w:basedOn w:val="DefaultParagraphFont"/>
    <w:uiPriority w:val="99"/>
    <w:semiHidden/>
    <w:rsid w:val="00981CE1"/>
    <w:rPr>
      <w:color w:val="808080"/>
    </w:rPr>
  </w:style>
  <w:style w:type="character" w:customStyle="1" w:styleId="CharChar31">
    <w:name w:val="Char Char31"/>
    <w:uiPriority w:val="99"/>
    <w:rsid w:val="00981CE1"/>
    <w:rPr>
      <w:rFonts w:ascii="Times New Roman" w:hAnsi="Times New Roman"/>
    </w:rPr>
  </w:style>
  <w:style w:type="character" w:customStyle="1" w:styleId="CharChar41">
    <w:name w:val="Char Char41"/>
    <w:uiPriority w:val="99"/>
    <w:rsid w:val="00981CE1"/>
    <w:rPr>
      <w:rFonts w:ascii="Times New Roman" w:hAnsi="Times New Roman"/>
      <w:sz w:val="20"/>
    </w:rPr>
  </w:style>
  <w:style w:type="character" w:customStyle="1" w:styleId="apple-converted-space">
    <w:name w:val="apple-converted-space"/>
    <w:basedOn w:val="DefaultParagraphFont"/>
    <w:rsid w:val="00981CE1"/>
  </w:style>
  <w:style w:type="character" w:customStyle="1" w:styleId="mtext">
    <w:name w:val="mtext"/>
    <w:basedOn w:val="DefaultParagraphFont"/>
    <w:rsid w:val="00981CE1"/>
  </w:style>
  <w:style w:type="paragraph" w:customStyle="1" w:styleId="BHeading">
    <w:name w:val="B Heading"/>
    <w:basedOn w:val="Normal"/>
    <w:uiPriority w:val="99"/>
    <w:rsid w:val="00981CE1"/>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981CE1"/>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981CE1"/>
    <w:pPr>
      <w:spacing w:after="100"/>
      <w:ind w:left="200"/>
    </w:pPr>
  </w:style>
  <w:style w:type="paragraph" w:styleId="TOC1">
    <w:name w:val="toc 1"/>
    <w:basedOn w:val="Normal"/>
    <w:next w:val="Normal"/>
    <w:autoRedefine/>
    <w:uiPriority w:val="39"/>
    <w:unhideWhenUsed/>
    <w:rsid w:val="00981CE1"/>
    <w:pPr>
      <w:spacing w:after="100"/>
    </w:pPr>
  </w:style>
  <w:style w:type="paragraph" w:styleId="TOC3">
    <w:name w:val="toc 3"/>
    <w:basedOn w:val="Normal"/>
    <w:next w:val="Normal"/>
    <w:autoRedefine/>
    <w:uiPriority w:val="39"/>
    <w:unhideWhenUsed/>
    <w:rsid w:val="00981CE1"/>
    <w:pPr>
      <w:spacing w:before="0" w:after="100"/>
      <w:ind w:left="440"/>
    </w:pPr>
    <w:rPr>
      <w:sz w:val="22"/>
      <w:szCs w:val="22"/>
      <w:lang w:bidi="ar-SA"/>
    </w:rPr>
  </w:style>
  <w:style w:type="paragraph" w:styleId="TOC4">
    <w:name w:val="toc 4"/>
    <w:basedOn w:val="Normal"/>
    <w:next w:val="Normal"/>
    <w:autoRedefine/>
    <w:uiPriority w:val="39"/>
    <w:unhideWhenUsed/>
    <w:rsid w:val="00981CE1"/>
    <w:pPr>
      <w:spacing w:before="0" w:after="100"/>
      <w:ind w:left="660"/>
    </w:pPr>
    <w:rPr>
      <w:sz w:val="22"/>
      <w:szCs w:val="22"/>
      <w:lang w:bidi="ar-SA"/>
    </w:rPr>
  </w:style>
  <w:style w:type="paragraph" w:styleId="TOC5">
    <w:name w:val="toc 5"/>
    <w:basedOn w:val="Normal"/>
    <w:next w:val="Normal"/>
    <w:autoRedefine/>
    <w:uiPriority w:val="39"/>
    <w:unhideWhenUsed/>
    <w:rsid w:val="00981CE1"/>
    <w:pPr>
      <w:spacing w:before="0" w:after="100"/>
      <w:ind w:left="880"/>
    </w:pPr>
    <w:rPr>
      <w:sz w:val="22"/>
      <w:szCs w:val="22"/>
      <w:lang w:bidi="ar-SA"/>
    </w:rPr>
  </w:style>
  <w:style w:type="paragraph" w:styleId="TOC6">
    <w:name w:val="toc 6"/>
    <w:basedOn w:val="Normal"/>
    <w:next w:val="Normal"/>
    <w:autoRedefine/>
    <w:uiPriority w:val="39"/>
    <w:unhideWhenUsed/>
    <w:rsid w:val="00981CE1"/>
    <w:pPr>
      <w:spacing w:before="0" w:after="100"/>
      <w:ind w:left="1100"/>
    </w:pPr>
    <w:rPr>
      <w:sz w:val="22"/>
      <w:szCs w:val="22"/>
      <w:lang w:bidi="ar-SA"/>
    </w:rPr>
  </w:style>
  <w:style w:type="paragraph" w:styleId="TOC7">
    <w:name w:val="toc 7"/>
    <w:basedOn w:val="Normal"/>
    <w:next w:val="Normal"/>
    <w:autoRedefine/>
    <w:uiPriority w:val="39"/>
    <w:unhideWhenUsed/>
    <w:rsid w:val="00981CE1"/>
    <w:pPr>
      <w:spacing w:before="0" w:after="100"/>
      <w:ind w:left="1320"/>
    </w:pPr>
    <w:rPr>
      <w:sz w:val="22"/>
      <w:szCs w:val="22"/>
      <w:lang w:bidi="ar-SA"/>
    </w:rPr>
  </w:style>
  <w:style w:type="paragraph" w:styleId="TOC8">
    <w:name w:val="toc 8"/>
    <w:basedOn w:val="Normal"/>
    <w:next w:val="Normal"/>
    <w:autoRedefine/>
    <w:uiPriority w:val="39"/>
    <w:unhideWhenUsed/>
    <w:rsid w:val="00981CE1"/>
    <w:pPr>
      <w:spacing w:before="0" w:after="100"/>
      <w:ind w:left="1540"/>
    </w:pPr>
    <w:rPr>
      <w:sz w:val="22"/>
      <w:szCs w:val="22"/>
      <w:lang w:bidi="ar-SA"/>
    </w:rPr>
  </w:style>
  <w:style w:type="paragraph" w:styleId="TOC9">
    <w:name w:val="toc 9"/>
    <w:basedOn w:val="Normal"/>
    <w:next w:val="Normal"/>
    <w:autoRedefine/>
    <w:uiPriority w:val="39"/>
    <w:unhideWhenUsed/>
    <w:rsid w:val="00981CE1"/>
    <w:pPr>
      <w:spacing w:before="0" w:after="100"/>
      <w:ind w:left="1760"/>
    </w:pPr>
    <w:rPr>
      <w:sz w:val="22"/>
      <w:szCs w:val="22"/>
      <w:lang w:bidi="ar-SA"/>
    </w:rPr>
  </w:style>
  <w:style w:type="paragraph" w:styleId="NormalWeb">
    <w:name w:val="Normal (Web)"/>
    <w:basedOn w:val="Normal"/>
    <w:uiPriority w:val="99"/>
    <w:semiHidden/>
    <w:unhideWhenUsed/>
    <w:rsid w:val="00981CE1"/>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981CE1"/>
  </w:style>
  <w:style w:type="paragraph" w:customStyle="1" w:styleId="Default">
    <w:name w:val="Default"/>
    <w:rsid w:val="00981CE1"/>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981CE1"/>
    <w:rPr>
      <w:rFonts w:eastAsiaTheme="minorEastAsia"/>
      <w:sz w:val="20"/>
      <w:szCs w:val="20"/>
      <w:lang w:bidi="en-US"/>
    </w:rPr>
  </w:style>
  <w:style w:type="paragraph" w:styleId="BodyText">
    <w:name w:val="Body Text"/>
    <w:basedOn w:val="Normal"/>
    <w:link w:val="BodyTextChar"/>
    <w:semiHidden/>
    <w:rsid w:val="00981CE1"/>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981CE1"/>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981CE1"/>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981CE1"/>
    <w:rPr>
      <w:i/>
      <w:color w:val="211D1E"/>
      <w:sz w:val="14"/>
    </w:rPr>
  </w:style>
  <w:style w:type="paragraph" w:customStyle="1" w:styleId="Pa63">
    <w:name w:val="Pa63"/>
    <w:basedOn w:val="Default"/>
    <w:next w:val="Default"/>
    <w:rsid w:val="00981CE1"/>
    <w:pPr>
      <w:spacing w:line="241" w:lineRule="atLeast"/>
    </w:pPr>
    <w:rPr>
      <w:color w:val="auto"/>
    </w:rPr>
  </w:style>
  <w:style w:type="paragraph" w:customStyle="1" w:styleId="Pa6">
    <w:name w:val="Pa6"/>
    <w:basedOn w:val="Default"/>
    <w:next w:val="Default"/>
    <w:rsid w:val="00981CE1"/>
    <w:pPr>
      <w:spacing w:line="241" w:lineRule="atLeast"/>
    </w:pPr>
    <w:rPr>
      <w:color w:val="auto"/>
    </w:rPr>
  </w:style>
  <w:style w:type="character" w:customStyle="1" w:styleId="MTDisplayEquationChar">
    <w:name w:val="MTDisplayEquation Char"/>
    <w:basedOn w:val="ListParagraphChar"/>
    <w:link w:val="MTDisplayEquation"/>
    <w:rsid w:val="00981CE1"/>
    <w:rPr>
      <w:rFonts w:ascii="Times New Roman" w:eastAsia="Times New Roman" w:hAnsi="Times New Roman" w:cs="Times New Roman"/>
      <w:i/>
      <w:color w:val="000000"/>
      <w:sz w:val="24"/>
      <w:szCs w:val="24"/>
      <w:lang w:val="en-CA" w:bidi="en-US"/>
    </w:rPr>
  </w:style>
  <w:style w:type="paragraph" w:customStyle="1" w:styleId="Body">
    <w:name w:val="Body"/>
    <w:rsid w:val="00981CE1"/>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981CE1"/>
    <w:pPr>
      <w:numPr>
        <w:numId w:val="35"/>
      </w:numPr>
    </w:pPr>
  </w:style>
  <w:style w:type="numbering" w:customStyle="1" w:styleId="List51">
    <w:name w:val="List 51"/>
    <w:basedOn w:val="NoList"/>
    <w:rsid w:val="00981CE1"/>
    <w:pPr>
      <w:numPr>
        <w:numId w:val="2"/>
      </w:numPr>
    </w:pPr>
  </w:style>
  <w:style w:type="numbering" w:customStyle="1" w:styleId="List7">
    <w:name w:val="List 7"/>
    <w:basedOn w:val="NoList"/>
    <w:rsid w:val="00981CE1"/>
    <w:pPr>
      <w:numPr>
        <w:numId w:val="3"/>
      </w:numPr>
    </w:pPr>
  </w:style>
  <w:style w:type="numbering" w:customStyle="1" w:styleId="List8">
    <w:name w:val="List 8"/>
    <w:basedOn w:val="NoList"/>
    <w:rsid w:val="00981CE1"/>
    <w:pPr>
      <w:numPr>
        <w:numId w:val="4"/>
      </w:numPr>
    </w:pPr>
  </w:style>
  <w:style w:type="numbering" w:customStyle="1" w:styleId="List11">
    <w:name w:val="List 11"/>
    <w:basedOn w:val="NoList"/>
    <w:rsid w:val="00981CE1"/>
    <w:pPr>
      <w:numPr>
        <w:numId w:val="5"/>
      </w:numPr>
    </w:pPr>
  </w:style>
  <w:style w:type="numbering" w:customStyle="1" w:styleId="List12">
    <w:name w:val="List 12"/>
    <w:basedOn w:val="NoList"/>
    <w:rsid w:val="00981CE1"/>
    <w:pPr>
      <w:numPr>
        <w:numId w:val="6"/>
      </w:numPr>
    </w:pPr>
  </w:style>
  <w:style w:type="numbering" w:customStyle="1" w:styleId="List14">
    <w:name w:val="List 14"/>
    <w:basedOn w:val="NoList"/>
    <w:rsid w:val="00981CE1"/>
    <w:pPr>
      <w:numPr>
        <w:numId w:val="7"/>
      </w:numPr>
    </w:pPr>
  </w:style>
  <w:style w:type="numbering" w:customStyle="1" w:styleId="List15">
    <w:name w:val="List 15"/>
    <w:basedOn w:val="NoList"/>
    <w:rsid w:val="00981CE1"/>
    <w:pPr>
      <w:numPr>
        <w:numId w:val="8"/>
      </w:numPr>
    </w:pPr>
  </w:style>
  <w:style w:type="numbering" w:customStyle="1" w:styleId="List16">
    <w:name w:val="List 16"/>
    <w:basedOn w:val="NoList"/>
    <w:rsid w:val="00981CE1"/>
    <w:pPr>
      <w:numPr>
        <w:numId w:val="34"/>
      </w:numPr>
    </w:pPr>
  </w:style>
  <w:style w:type="numbering" w:customStyle="1" w:styleId="List17">
    <w:name w:val="List 17"/>
    <w:basedOn w:val="NoList"/>
    <w:rsid w:val="00981CE1"/>
    <w:pPr>
      <w:numPr>
        <w:numId w:val="37"/>
      </w:numPr>
    </w:pPr>
  </w:style>
  <w:style w:type="numbering" w:customStyle="1" w:styleId="List18">
    <w:name w:val="List 18"/>
    <w:basedOn w:val="NoList"/>
    <w:rsid w:val="00981CE1"/>
    <w:pPr>
      <w:numPr>
        <w:numId w:val="11"/>
      </w:numPr>
    </w:pPr>
  </w:style>
  <w:style w:type="numbering" w:customStyle="1" w:styleId="List19">
    <w:name w:val="List 19"/>
    <w:basedOn w:val="NoList"/>
    <w:rsid w:val="00981CE1"/>
    <w:pPr>
      <w:numPr>
        <w:numId w:val="12"/>
      </w:numPr>
    </w:pPr>
  </w:style>
  <w:style w:type="numbering" w:customStyle="1" w:styleId="List20">
    <w:name w:val="List 20"/>
    <w:basedOn w:val="NoList"/>
    <w:rsid w:val="00981CE1"/>
    <w:pPr>
      <w:numPr>
        <w:numId w:val="36"/>
      </w:numPr>
    </w:pPr>
  </w:style>
  <w:style w:type="numbering" w:customStyle="1" w:styleId="List22">
    <w:name w:val="List 22"/>
    <w:basedOn w:val="NoList"/>
    <w:rsid w:val="00981CE1"/>
    <w:pPr>
      <w:numPr>
        <w:numId w:val="14"/>
      </w:numPr>
    </w:pPr>
  </w:style>
  <w:style w:type="numbering" w:customStyle="1" w:styleId="List23">
    <w:name w:val="List 23"/>
    <w:basedOn w:val="NoList"/>
    <w:rsid w:val="00981CE1"/>
    <w:pPr>
      <w:numPr>
        <w:numId w:val="15"/>
      </w:numPr>
    </w:pPr>
  </w:style>
  <w:style w:type="numbering" w:customStyle="1" w:styleId="List21">
    <w:name w:val="List 21"/>
    <w:basedOn w:val="NoList"/>
    <w:rsid w:val="00981CE1"/>
    <w:pPr>
      <w:numPr>
        <w:numId w:val="16"/>
      </w:numPr>
    </w:pPr>
  </w:style>
  <w:style w:type="numbering" w:customStyle="1" w:styleId="List31">
    <w:name w:val="List 31"/>
    <w:basedOn w:val="NoList"/>
    <w:rsid w:val="00981CE1"/>
    <w:pPr>
      <w:numPr>
        <w:numId w:val="17"/>
      </w:numPr>
    </w:pPr>
  </w:style>
  <w:style w:type="numbering" w:customStyle="1" w:styleId="List41">
    <w:name w:val="List 41"/>
    <w:basedOn w:val="NoList"/>
    <w:rsid w:val="00981CE1"/>
    <w:pPr>
      <w:numPr>
        <w:numId w:val="18"/>
      </w:numPr>
    </w:pPr>
  </w:style>
  <w:style w:type="numbering" w:customStyle="1" w:styleId="List6">
    <w:name w:val="List 6"/>
    <w:basedOn w:val="NoList"/>
    <w:rsid w:val="00981CE1"/>
    <w:pPr>
      <w:numPr>
        <w:numId w:val="19"/>
      </w:numPr>
    </w:pPr>
  </w:style>
  <w:style w:type="numbering" w:customStyle="1" w:styleId="List13">
    <w:name w:val="List 13"/>
    <w:basedOn w:val="NoList"/>
    <w:rsid w:val="00981CE1"/>
    <w:pPr>
      <w:numPr>
        <w:numId w:val="20"/>
      </w:numPr>
    </w:pPr>
  </w:style>
  <w:style w:type="numbering" w:customStyle="1" w:styleId="List24">
    <w:name w:val="List 24"/>
    <w:basedOn w:val="NoList"/>
    <w:rsid w:val="00981CE1"/>
    <w:pPr>
      <w:numPr>
        <w:numId w:val="21"/>
      </w:numPr>
    </w:pPr>
  </w:style>
  <w:style w:type="numbering" w:customStyle="1" w:styleId="List27">
    <w:name w:val="List 27"/>
    <w:basedOn w:val="NoList"/>
    <w:rsid w:val="00981CE1"/>
    <w:pPr>
      <w:numPr>
        <w:numId w:val="22"/>
      </w:numPr>
    </w:pPr>
  </w:style>
  <w:style w:type="numbering" w:customStyle="1" w:styleId="List29">
    <w:name w:val="List 29"/>
    <w:basedOn w:val="NoList"/>
    <w:rsid w:val="00981CE1"/>
    <w:pPr>
      <w:numPr>
        <w:numId w:val="23"/>
      </w:numPr>
    </w:pPr>
  </w:style>
  <w:style w:type="paragraph" w:customStyle="1" w:styleId="MediumGrid1-Accent21">
    <w:name w:val="Medium Grid 1 - Accent 21"/>
    <w:rsid w:val="00981CE1"/>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981CE1"/>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99.wmf"/><Relationship Id="rId107" Type="http://schemas.openxmlformats.org/officeDocument/2006/relationships/image" Target="media/image100.wmf"/><Relationship Id="rId108" Type="http://schemas.openxmlformats.org/officeDocument/2006/relationships/image" Target="media/image101.wmf"/><Relationship Id="rId109" Type="http://schemas.openxmlformats.org/officeDocument/2006/relationships/image" Target="media/image102.wmf"/><Relationship Id="rId70" Type="http://schemas.openxmlformats.org/officeDocument/2006/relationships/image" Target="media/image63.wmf"/><Relationship Id="rId71" Type="http://schemas.openxmlformats.org/officeDocument/2006/relationships/image" Target="media/image64.wmf"/><Relationship Id="rId72" Type="http://schemas.openxmlformats.org/officeDocument/2006/relationships/image" Target="media/image65.wmf"/><Relationship Id="rId73" Type="http://schemas.openxmlformats.org/officeDocument/2006/relationships/image" Target="media/image66.wmf"/><Relationship Id="rId74" Type="http://schemas.openxmlformats.org/officeDocument/2006/relationships/image" Target="media/image67.wmf"/><Relationship Id="rId75" Type="http://schemas.openxmlformats.org/officeDocument/2006/relationships/image" Target="media/image68.wmf"/><Relationship Id="rId76" Type="http://schemas.openxmlformats.org/officeDocument/2006/relationships/image" Target="media/image69.wmf"/><Relationship Id="rId77" Type="http://schemas.openxmlformats.org/officeDocument/2006/relationships/image" Target="media/image70.wmf"/><Relationship Id="rId78" Type="http://schemas.openxmlformats.org/officeDocument/2006/relationships/image" Target="media/image71.wmf"/><Relationship Id="rId79" Type="http://schemas.openxmlformats.org/officeDocument/2006/relationships/image" Target="media/image72.wmf"/><Relationship Id="rId170" Type="http://schemas.openxmlformats.org/officeDocument/2006/relationships/image" Target="media/image161.wmf"/><Relationship Id="rId171" Type="http://schemas.openxmlformats.org/officeDocument/2006/relationships/image" Target="media/image162.wmf"/><Relationship Id="rId172" Type="http://schemas.openxmlformats.org/officeDocument/2006/relationships/image" Target="media/image163.wmf"/><Relationship Id="rId173" Type="http://schemas.openxmlformats.org/officeDocument/2006/relationships/image" Target="media/image164.wmf"/><Relationship Id="rId174" Type="http://schemas.openxmlformats.org/officeDocument/2006/relationships/image" Target="media/image165.wmf"/><Relationship Id="rId175" Type="http://schemas.openxmlformats.org/officeDocument/2006/relationships/image" Target="media/image166.wmf"/><Relationship Id="rId176" Type="http://schemas.openxmlformats.org/officeDocument/2006/relationships/image" Target="media/image167.wmf"/><Relationship Id="rId177" Type="http://schemas.openxmlformats.org/officeDocument/2006/relationships/image" Target="media/image168.wmf"/><Relationship Id="rId178" Type="http://schemas.openxmlformats.org/officeDocument/2006/relationships/image" Target="media/image169.wmf"/><Relationship Id="rId179" Type="http://schemas.openxmlformats.org/officeDocument/2006/relationships/image" Target="media/image170.wmf"/><Relationship Id="rId260" Type="http://schemas.openxmlformats.org/officeDocument/2006/relationships/image" Target="media/image251.wmf"/><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9.wmf"/><Relationship Id="rId17" Type="http://schemas.openxmlformats.org/officeDocument/2006/relationships/image" Target="media/image10.wmf"/><Relationship Id="rId18" Type="http://schemas.openxmlformats.org/officeDocument/2006/relationships/image" Target="media/image11.wmf"/><Relationship Id="rId19" Type="http://schemas.openxmlformats.org/officeDocument/2006/relationships/image" Target="media/image12.wmf"/><Relationship Id="rId261" Type="http://schemas.openxmlformats.org/officeDocument/2006/relationships/image" Target="media/image252.wmf"/><Relationship Id="rId262" Type="http://schemas.openxmlformats.org/officeDocument/2006/relationships/image" Target="media/image253.wmf"/><Relationship Id="rId263" Type="http://schemas.openxmlformats.org/officeDocument/2006/relationships/image" Target="media/image254.wmf"/><Relationship Id="rId264" Type="http://schemas.openxmlformats.org/officeDocument/2006/relationships/image" Target="media/image255.wmf"/><Relationship Id="rId110" Type="http://schemas.openxmlformats.org/officeDocument/2006/relationships/image" Target="media/image103.wmf"/><Relationship Id="rId111" Type="http://schemas.openxmlformats.org/officeDocument/2006/relationships/image" Target="media/image104.wmf"/><Relationship Id="rId112" Type="http://schemas.openxmlformats.org/officeDocument/2006/relationships/image" Target="media/image105.wmf"/><Relationship Id="rId113" Type="http://schemas.openxmlformats.org/officeDocument/2006/relationships/image" Target="media/image106.wmf"/><Relationship Id="rId114" Type="http://schemas.openxmlformats.org/officeDocument/2006/relationships/image" Target="media/image107.wmf"/><Relationship Id="rId115" Type="http://schemas.openxmlformats.org/officeDocument/2006/relationships/image" Target="media/image108.wmf"/><Relationship Id="rId116" Type="http://schemas.openxmlformats.org/officeDocument/2006/relationships/image" Target="media/image109.wmf"/><Relationship Id="rId117" Type="http://schemas.openxmlformats.org/officeDocument/2006/relationships/image" Target="media/image110.wmf"/><Relationship Id="rId118" Type="http://schemas.openxmlformats.org/officeDocument/2006/relationships/image" Target="media/image111.wmf"/><Relationship Id="rId119" Type="http://schemas.openxmlformats.org/officeDocument/2006/relationships/image" Target="media/image112.wmf"/><Relationship Id="rId200" Type="http://schemas.openxmlformats.org/officeDocument/2006/relationships/image" Target="media/image191.wmf"/><Relationship Id="rId201" Type="http://schemas.openxmlformats.org/officeDocument/2006/relationships/image" Target="media/image192.wmf"/><Relationship Id="rId202" Type="http://schemas.openxmlformats.org/officeDocument/2006/relationships/image" Target="media/image193.wmf"/><Relationship Id="rId203" Type="http://schemas.openxmlformats.org/officeDocument/2006/relationships/image" Target="media/image194.wmf"/><Relationship Id="rId204" Type="http://schemas.openxmlformats.org/officeDocument/2006/relationships/image" Target="media/image195.wmf"/><Relationship Id="rId205" Type="http://schemas.openxmlformats.org/officeDocument/2006/relationships/image" Target="media/image196.wmf"/><Relationship Id="rId206" Type="http://schemas.openxmlformats.org/officeDocument/2006/relationships/image" Target="media/image197.wmf"/><Relationship Id="rId207" Type="http://schemas.openxmlformats.org/officeDocument/2006/relationships/image" Target="media/image198.wmf"/><Relationship Id="rId208" Type="http://schemas.openxmlformats.org/officeDocument/2006/relationships/image" Target="media/image199.wmf"/><Relationship Id="rId209" Type="http://schemas.openxmlformats.org/officeDocument/2006/relationships/image" Target="media/image200.wmf"/><Relationship Id="rId265" Type="http://schemas.openxmlformats.org/officeDocument/2006/relationships/image" Target="media/image256.wmf"/><Relationship Id="rId266" Type="http://schemas.openxmlformats.org/officeDocument/2006/relationships/image" Target="media/image257.wmf"/><Relationship Id="rId267" Type="http://schemas.openxmlformats.org/officeDocument/2006/relationships/image" Target="media/image258.wmf"/><Relationship Id="rId268" Type="http://schemas.openxmlformats.org/officeDocument/2006/relationships/image" Target="media/image259.wmf"/><Relationship Id="rId269" Type="http://schemas.openxmlformats.org/officeDocument/2006/relationships/image" Target="media/image260.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image" Target="media/image2.wmf"/><Relationship Id="rId80" Type="http://schemas.openxmlformats.org/officeDocument/2006/relationships/image" Target="media/image73.wmf"/><Relationship Id="rId81" Type="http://schemas.openxmlformats.org/officeDocument/2006/relationships/image" Target="media/image74.wmf"/><Relationship Id="rId82" Type="http://schemas.openxmlformats.org/officeDocument/2006/relationships/image" Target="media/image75.wmf"/><Relationship Id="rId83" Type="http://schemas.openxmlformats.org/officeDocument/2006/relationships/image" Target="media/image76.wmf"/><Relationship Id="rId84" Type="http://schemas.openxmlformats.org/officeDocument/2006/relationships/image" Target="media/image77.wmf"/><Relationship Id="rId85" Type="http://schemas.openxmlformats.org/officeDocument/2006/relationships/image" Target="media/image78.wmf"/><Relationship Id="rId86" Type="http://schemas.openxmlformats.org/officeDocument/2006/relationships/image" Target="media/image79.wmf"/><Relationship Id="rId87" Type="http://schemas.openxmlformats.org/officeDocument/2006/relationships/image" Target="media/image80.wmf"/><Relationship Id="rId88" Type="http://schemas.openxmlformats.org/officeDocument/2006/relationships/image" Target="media/image81.wmf"/><Relationship Id="rId89" Type="http://schemas.openxmlformats.org/officeDocument/2006/relationships/image" Target="media/image82.wmf"/><Relationship Id="rId180" Type="http://schemas.openxmlformats.org/officeDocument/2006/relationships/image" Target="media/image171.wmf"/><Relationship Id="rId181" Type="http://schemas.openxmlformats.org/officeDocument/2006/relationships/image" Target="media/image172.wmf"/><Relationship Id="rId182" Type="http://schemas.openxmlformats.org/officeDocument/2006/relationships/image" Target="media/image173.wmf"/><Relationship Id="rId183" Type="http://schemas.openxmlformats.org/officeDocument/2006/relationships/image" Target="media/image174.wmf"/><Relationship Id="rId184" Type="http://schemas.openxmlformats.org/officeDocument/2006/relationships/image" Target="media/image175.wmf"/><Relationship Id="rId185" Type="http://schemas.openxmlformats.org/officeDocument/2006/relationships/image" Target="media/image176.wmf"/><Relationship Id="rId186" Type="http://schemas.openxmlformats.org/officeDocument/2006/relationships/image" Target="media/image177.wmf"/><Relationship Id="rId187" Type="http://schemas.openxmlformats.org/officeDocument/2006/relationships/image" Target="media/image178.wmf"/><Relationship Id="rId188" Type="http://schemas.openxmlformats.org/officeDocument/2006/relationships/image" Target="media/image179.wmf"/><Relationship Id="rId189" Type="http://schemas.openxmlformats.org/officeDocument/2006/relationships/image" Target="media/image180.wmf"/><Relationship Id="rId270" Type="http://schemas.openxmlformats.org/officeDocument/2006/relationships/image" Target="media/image261.wmf"/><Relationship Id="rId20" Type="http://schemas.openxmlformats.org/officeDocument/2006/relationships/image" Target="media/image13.wmf"/><Relationship Id="rId21" Type="http://schemas.openxmlformats.org/officeDocument/2006/relationships/image" Target="media/image14.wmf"/><Relationship Id="rId22" Type="http://schemas.openxmlformats.org/officeDocument/2006/relationships/image" Target="media/image15.wmf"/><Relationship Id="rId23" Type="http://schemas.openxmlformats.org/officeDocument/2006/relationships/image" Target="media/image16.wmf"/><Relationship Id="rId24" Type="http://schemas.openxmlformats.org/officeDocument/2006/relationships/image" Target="media/image17.wmf"/><Relationship Id="rId25" Type="http://schemas.openxmlformats.org/officeDocument/2006/relationships/image" Target="media/image18.wmf"/><Relationship Id="rId26" Type="http://schemas.openxmlformats.org/officeDocument/2006/relationships/image" Target="media/image19.wmf"/><Relationship Id="rId27" Type="http://schemas.openxmlformats.org/officeDocument/2006/relationships/image" Target="media/image20.wmf"/><Relationship Id="rId28" Type="http://schemas.openxmlformats.org/officeDocument/2006/relationships/image" Target="media/image21.wmf"/><Relationship Id="rId29" Type="http://schemas.openxmlformats.org/officeDocument/2006/relationships/image" Target="media/image22.wmf"/><Relationship Id="rId271" Type="http://schemas.openxmlformats.org/officeDocument/2006/relationships/image" Target="media/image262.wmf"/><Relationship Id="rId272" Type="http://schemas.openxmlformats.org/officeDocument/2006/relationships/image" Target="media/image263.wmf"/><Relationship Id="rId273" Type="http://schemas.openxmlformats.org/officeDocument/2006/relationships/image" Target="media/image264.wmf"/><Relationship Id="rId274" Type="http://schemas.openxmlformats.org/officeDocument/2006/relationships/image" Target="media/image265.wmf"/><Relationship Id="rId120" Type="http://schemas.openxmlformats.org/officeDocument/2006/relationships/image" Target="media/image113.wmf"/><Relationship Id="rId121" Type="http://schemas.openxmlformats.org/officeDocument/2006/relationships/image" Target="media/image114.wmf"/><Relationship Id="rId122" Type="http://schemas.openxmlformats.org/officeDocument/2006/relationships/image" Target="media/image115.wmf"/><Relationship Id="rId123" Type="http://schemas.openxmlformats.org/officeDocument/2006/relationships/image" Target="media/image116.wmf"/><Relationship Id="rId124" Type="http://schemas.openxmlformats.org/officeDocument/2006/relationships/image" Target="media/image117.wmf"/><Relationship Id="rId125" Type="http://schemas.openxmlformats.org/officeDocument/2006/relationships/image" Target="media/image118.wmf"/><Relationship Id="rId126" Type="http://schemas.openxmlformats.org/officeDocument/2006/relationships/image" Target="media/image119.wmf"/><Relationship Id="rId127" Type="http://schemas.openxmlformats.org/officeDocument/2006/relationships/image" Target="media/image120.wmf"/><Relationship Id="rId128" Type="http://schemas.openxmlformats.org/officeDocument/2006/relationships/image" Target="media/image121.wmf"/><Relationship Id="rId129" Type="http://schemas.openxmlformats.org/officeDocument/2006/relationships/image" Target="media/image122.wmf"/><Relationship Id="rId210" Type="http://schemas.openxmlformats.org/officeDocument/2006/relationships/image" Target="media/image201.wmf"/><Relationship Id="rId211" Type="http://schemas.openxmlformats.org/officeDocument/2006/relationships/image" Target="media/image202.wmf"/><Relationship Id="rId212" Type="http://schemas.openxmlformats.org/officeDocument/2006/relationships/image" Target="media/image203.wmf"/><Relationship Id="rId213" Type="http://schemas.openxmlformats.org/officeDocument/2006/relationships/image" Target="media/image204.wmf"/><Relationship Id="rId214" Type="http://schemas.openxmlformats.org/officeDocument/2006/relationships/image" Target="media/image205.wmf"/><Relationship Id="rId215" Type="http://schemas.openxmlformats.org/officeDocument/2006/relationships/image" Target="media/image206.wmf"/><Relationship Id="rId216" Type="http://schemas.openxmlformats.org/officeDocument/2006/relationships/image" Target="media/image207.wmf"/><Relationship Id="rId217" Type="http://schemas.openxmlformats.org/officeDocument/2006/relationships/image" Target="media/image208.wmf"/><Relationship Id="rId218" Type="http://schemas.openxmlformats.org/officeDocument/2006/relationships/image" Target="media/image209.wmf"/><Relationship Id="rId219" Type="http://schemas.openxmlformats.org/officeDocument/2006/relationships/image" Target="media/image210.wmf"/><Relationship Id="rId275" Type="http://schemas.openxmlformats.org/officeDocument/2006/relationships/image" Target="media/image266.wmf"/><Relationship Id="rId276" Type="http://schemas.openxmlformats.org/officeDocument/2006/relationships/image" Target="media/image267.wmf"/><Relationship Id="rId277" Type="http://schemas.openxmlformats.org/officeDocument/2006/relationships/image" Target="media/image268.wmf"/><Relationship Id="rId278" Type="http://schemas.openxmlformats.org/officeDocument/2006/relationships/image" Target="media/image269.wmf"/><Relationship Id="rId279" Type="http://schemas.openxmlformats.org/officeDocument/2006/relationships/image" Target="media/image270.wmf"/><Relationship Id="rId90" Type="http://schemas.openxmlformats.org/officeDocument/2006/relationships/image" Target="media/image83.wmf"/><Relationship Id="rId91" Type="http://schemas.openxmlformats.org/officeDocument/2006/relationships/image" Target="media/image84.wmf"/><Relationship Id="rId92" Type="http://schemas.openxmlformats.org/officeDocument/2006/relationships/image" Target="media/image85.wmf"/><Relationship Id="rId93" Type="http://schemas.openxmlformats.org/officeDocument/2006/relationships/image" Target="media/image86.wmf"/><Relationship Id="rId94" Type="http://schemas.openxmlformats.org/officeDocument/2006/relationships/image" Target="media/image87.wmf"/><Relationship Id="rId95" Type="http://schemas.openxmlformats.org/officeDocument/2006/relationships/image" Target="media/image88.wmf"/><Relationship Id="rId96" Type="http://schemas.openxmlformats.org/officeDocument/2006/relationships/image" Target="media/image89.wmf"/><Relationship Id="rId97" Type="http://schemas.openxmlformats.org/officeDocument/2006/relationships/image" Target="media/image90.wmf"/><Relationship Id="rId98" Type="http://schemas.openxmlformats.org/officeDocument/2006/relationships/image" Target="media/image91.wmf"/><Relationship Id="rId99" Type="http://schemas.openxmlformats.org/officeDocument/2006/relationships/image" Target="media/image92.wmf"/><Relationship Id="rId190" Type="http://schemas.openxmlformats.org/officeDocument/2006/relationships/image" Target="media/image181.wmf"/><Relationship Id="rId191" Type="http://schemas.openxmlformats.org/officeDocument/2006/relationships/image" Target="media/image182.wmf"/><Relationship Id="rId192" Type="http://schemas.openxmlformats.org/officeDocument/2006/relationships/image" Target="media/image183.wmf"/><Relationship Id="rId193" Type="http://schemas.openxmlformats.org/officeDocument/2006/relationships/image" Target="media/image184.wmf"/><Relationship Id="rId194" Type="http://schemas.openxmlformats.org/officeDocument/2006/relationships/image" Target="media/image185.wmf"/><Relationship Id="rId195" Type="http://schemas.openxmlformats.org/officeDocument/2006/relationships/image" Target="media/image186.wmf"/><Relationship Id="rId196" Type="http://schemas.openxmlformats.org/officeDocument/2006/relationships/image" Target="media/image187.wmf"/><Relationship Id="rId197" Type="http://schemas.openxmlformats.org/officeDocument/2006/relationships/image" Target="media/image188.wmf"/><Relationship Id="rId198" Type="http://schemas.openxmlformats.org/officeDocument/2006/relationships/image" Target="media/image189.wmf"/><Relationship Id="rId199" Type="http://schemas.openxmlformats.org/officeDocument/2006/relationships/image" Target="media/image190.wmf"/><Relationship Id="rId280" Type="http://schemas.openxmlformats.org/officeDocument/2006/relationships/image" Target="media/image271.wmf"/><Relationship Id="rId30" Type="http://schemas.openxmlformats.org/officeDocument/2006/relationships/image" Target="media/image23.wmf"/><Relationship Id="rId31" Type="http://schemas.openxmlformats.org/officeDocument/2006/relationships/image" Target="media/image24.wmf"/><Relationship Id="rId32" Type="http://schemas.openxmlformats.org/officeDocument/2006/relationships/image" Target="media/image25.wmf"/><Relationship Id="rId33" Type="http://schemas.openxmlformats.org/officeDocument/2006/relationships/image" Target="media/image26.wmf"/><Relationship Id="rId34" Type="http://schemas.openxmlformats.org/officeDocument/2006/relationships/image" Target="media/image27.wmf"/><Relationship Id="rId35" Type="http://schemas.openxmlformats.org/officeDocument/2006/relationships/image" Target="media/image28.wmf"/><Relationship Id="rId36" Type="http://schemas.openxmlformats.org/officeDocument/2006/relationships/image" Target="media/image29.wmf"/><Relationship Id="rId37" Type="http://schemas.openxmlformats.org/officeDocument/2006/relationships/image" Target="media/image30.wmf"/><Relationship Id="rId38" Type="http://schemas.openxmlformats.org/officeDocument/2006/relationships/image" Target="media/image31.wmf"/><Relationship Id="rId39" Type="http://schemas.openxmlformats.org/officeDocument/2006/relationships/image" Target="media/image32.wmf"/><Relationship Id="rId281" Type="http://schemas.openxmlformats.org/officeDocument/2006/relationships/image" Target="media/image272.wmf"/><Relationship Id="rId282" Type="http://schemas.openxmlformats.org/officeDocument/2006/relationships/image" Target="media/image273.wmf"/><Relationship Id="rId283" Type="http://schemas.openxmlformats.org/officeDocument/2006/relationships/image" Target="media/image274.jpg"/><Relationship Id="rId284" Type="http://schemas.openxmlformats.org/officeDocument/2006/relationships/image" Target="media/image275.wmf"/><Relationship Id="rId130" Type="http://schemas.openxmlformats.org/officeDocument/2006/relationships/image" Target="media/image123.wmf"/><Relationship Id="rId131" Type="http://schemas.openxmlformats.org/officeDocument/2006/relationships/image" Target="media/image124.wmf"/><Relationship Id="rId132" Type="http://schemas.openxmlformats.org/officeDocument/2006/relationships/image" Target="media/image125.wmf"/><Relationship Id="rId133" Type="http://schemas.openxmlformats.org/officeDocument/2006/relationships/image" Target="media/image126.wmf"/><Relationship Id="rId220" Type="http://schemas.openxmlformats.org/officeDocument/2006/relationships/image" Target="media/image211.wmf"/><Relationship Id="rId221" Type="http://schemas.openxmlformats.org/officeDocument/2006/relationships/image" Target="media/image212.wmf"/><Relationship Id="rId222" Type="http://schemas.openxmlformats.org/officeDocument/2006/relationships/image" Target="media/image213.wmf"/><Relationship Id="rId223" Type="http://schemas.openxmlformats.org/officeDocument/2006/relationships/image" Target="media/image214.wmf"/><Relationship Id="rId224" Type="http://schemas.openxmlformats.org/officeDocument/2006/relationships/image" Target="media/image215.wmf"/><Relationship Id="rId225" Type="http://schemas.openxmlformats.org/officeDocument/2006/relationships/image" Target="media/image216.wmf"/><Relationship Id="rId226" Type="http://schemas.openxmlformats.org/officeDocument/2006/relationships/image" Target="media/image217.wmf"/><Relationship Id="rId227" Type="http://schemas.openxmlformats.org/officeDocument/2006/relationships/image" Target="media/image218.wmf"/><Relationship Id="rId228" Type="http://schemas.openxmlformats.org/officeDocument/2006/relationships/image" Target="media/image219.wmf"/><Relationship Id="rId229" Type="http://schemas.openxmlformats.org/officeDocument/2006/relationships/image" Target="media/image220.wmf"/><Relationship Id="rId134" Type="http://schemas.openxmlformats.org/officeDocument/2006/relationships/image" Target="media/image127.wmf"/><Relationship Id="rId135" Type="http://schemas.openxmlformats.org/officeDocument/2006/relationships/image" Target="media/image128.wmf"/><Relationship Id="rId136" Type="http://schemas.openxmlformats.org/officeDocument/2006/relationships/image" Target="media/image129.wmf"/><Relationship Id="rId137" Type="http://schemas.openxmlformats.org/officeDocument/2006/relationships/image" Target="media/image130.wmf"/><Relationship Id="rId138" Type="http://schemas.openxmlformats.org/officeDocument/2006/relationships/image" Target="media/image131.wmf"/><Relationship Id="rId139" Type="http://schemas.openxmlformats.org/officeDocument/2006/relationships/image" Target="media/image132.wmf"/><Relationship Id="rId285" Type="http://schemas.openxmlformats.org/officeDocument/2006/relationships/oleObject" Target="embeddings/oleObject3.bin"/><Relationship Id="rId286" Type="http://schemas.openxmlformats.org/officeDocument/2006/relationships/image" Target="media/image276.wmf"/><Relationship Id="rId287" Type="http://schemas.openxmlformats.org/officeDocument/2006/relationships/oleObject" Target="embeddings/oleObject4.bin"/><Relationship Id="rId288" Type="http://schemas.openxmlformats.org/officeDocument/2006/relationships/image" Target="media/image277.wmf"/><Relationship Id="rId289" Type="http://schemas.openxmlformats.org/officeDocument/2006/relationships/oleObject" Target="embeddings/oleObject5.bin"/><Relationship Id="rId290" Type="http://schemas.openxmlformats.org/officeDocument/2006/relationships/image" Target="media/image278.wmf"/><Relationship Id="rId291" Type="http://schemas.openxmlformats.org/officeDocument/2006/relationships/oleObject" Target="embeddings/oleObject6.bin"/><Relationship Id="rId292" Type="http://schemas.openxmlformats.org/officeDocument/2006/relationships/header" Target="header1.xml"/><Relationship Id="rId293" Type="http://schemas.openxmlformats.org/officeDocument/2006/relationships/fontTable" Target="fontTable.xml"/><Relationship Id="rId294" Type="http://schemas.openxmlformats.org/officeDocument/2006/relationships/theme" Target="theme/theme1.xml"/><Relationship Id="rId40" Type="http://schemas.openxmlformats.org/officeDocument/2006/relationships/image" Target="media/image33.wmf"/><Relationship Id="rId41" Type="http://schemas.openxmlformats.org/officeDocument/2006/relationships/image" Target="media/image34.wmf"/><Relationship Id="rId42" Type="http://schemas.openxmlformats.org/officeDocument/2006/relationships/image" Target="media/image35.wmf"/><Relationship Id="rId43" Type="http://schemas.openxmlformats.org/officeDocument/2006/relationships/image" Target="media/image36.wmf"/><Relationship Id="rId44" Type="http://schemas.openxmlformats.org/officeDocument/2006/relationships/image" Target="media/image37.wmf"/><Relationship Id="rId45" Type="http://schemas.openxmlformats.org/officeDocument/2006/relationships/image" Target="media/image38.wmf"/><Relationship Id="rId46" Type="http://schemas.openxmlformats.org/officeDocument/2006/relationships/image" Target="media/image39.wmf"/><Relationship Id="rId47" Type="http://schemas.openxmlformats.org/officeDocument/2006/relationships/image" Target="media/image40.wmf"/><Relationship Id="rId48" Type="http://schemas.openxmlformats.org/officeDocument/2006/relationships/image" Target="media/image41.wmf"/><Relationship Id="rId49" Type="http://schemas.openxmlformats.org/officeDocument/2006/relationships/image" Target="media/image42.wmf"/><Relationship Id="rId140" Type="http://schemas.openxmlformats.org/officeDocument/2006/relationships/image" Target="media/image133.wmf"/><Relationship Id="rId141" Type="http://schemas.openxmlformats.org/officeDocument/2006/relationships/image" Target="media/image134.wmf"/><Relationship Id="rId142" Type="http://schemas.openxmlformats.org/officeDocument/2006/relationships/image" Target="media/image135.wmf"/><Relationship Id="rId143" Type="http://schemas.openxmlformats.org/officeDocument/2006/relationships/image" Target="media/image136.wmf"/><Relationship Id="rId144" Type="http://schemas.openxmlformats.org/officeDocument/2006/relationships/image" Target="media/image137.wmf"/><Relationship Id="rId145" Type="http://schemas.openxmlformats.org/officeDocument/2006/relationships/image" Target="media/image138.wmf"/><Relationship Id="rId146" Type="http://schemas.openxmlformats.org/officeDocument/2006/relationships/oleObject" Target="embeddings/oleObject1.bin"/><Relationship Id="rId147" Type="http://schemas.openxmlformats.org/officeDocument/2006/relationships/image" Target="media/image139.wmf"/><Relationship Id="rId148" Type="http://schemas.openxmlformats.org/officeDocument/2006/relationships/oleObject" Target="embeddings/oleObject2.bin"/><Relationship Id="rId149" Type="http://schemas.openxmlformats.org/officeDocument/2006/relationships/image" Target="media/image140.wmf"/><Relationship Id="rId230" Type="http://schemas.openxmlformats.org/officeDocument/2006/relationships/image" Target="media/image221.wmf"/><Relationship Id="rId231" Type="http://schemas.openxmlformats.org/officeDocument/2006/relationships/image" Target="media/image222.wmf"/><Relationship Id="rId232" Type="http://schemas.openxmlformats.org/officeDocument/2006/relationships/image" Target="media/image223.wmf"/><Relationship Id="rId233" Type="http://schemas.openxmlformats.org/officeDocument/2006/relationships/image" Target="media/image224.wmf"/><Relationship Id="rId234" Type="http://schemas.openxmlformats.org/officeDocument/2006/relationships/image" Target="media/image225.wmf"/><Relationship Id="rId235" Type="http://schemas.openxmlformats.org/officeDocument/2006/relationships/image" Target="media/image226.wmf"/><Relationship Id="rId236" Type="http://schemas.openxmlformats.org/officeDocument/2006/relationships/image" Target="media/image227.wmf"/><Relationship Id="rId237" Type="http://schemas.openxmlformats.org/officeDocument/2006/relationships/image" Target="media/image228.wmf"/><Relationship Id="rId238" Type="http://schemas.openxmlformats.org/officeDocument/2006/relationships/image" Target="media/image229.wmf"/><Relationship Id="rId239" Type="http://schemas.openxmlformats.org/officeDocument/2006/relationships/image" Target="media/image230.wmf"/><Relationship Id="rId50" Type="http://schemas.openxmlformats.org/officeDocument/2006/relationships/image" Target="media/image43.wmf"/><Relationship Id="rId51" Type="http://schemas.openxmlformats.org/officeDocument/2006/relationships/image" Target="media/image44.wmf"/><Relationship Id="rId52" Type="http://schemas.openxmlformats.org/officeDocument/2006/relationships/image" Target="media/image45.wmf"/><Relationship Id="rId53" Type="http://schemas.openxmlformats.org/officeDocument/2006/relationships/image" Target="media/image46.wmf"/><Relationship Id="rId54" Type="http://schemas.openxmlformats.org/officeDocument/2006/relationships/image" Target="media/image47.wmf"/><Relationship Id="rId55" Type="http://schemas.openxmlformats.org/officeDocument/2006/relationships/image" Target="media/image48.wmf"/><Relationship Id="rId56" Type="http://schemas.openxmlformats.org/officeDocument/2006/relationships/image" Target="media/image49.wmf"/><Relationship Id="rId57" Type="http://schemas.openxmlformats.org/officeDocument/2006/relationships/image" Target="media/image50.wmf"/><Relationship Id="rId58" Type="http://schemas.openxmlformats.org/officeDocument/2006/relationships/image" Target="media/image51.wmf"/><Relationship Id="rId59" Type="http://schemas.openxmlformats.org/officeDocument/2006/relationships/image" Target="media/image52.wmf"/><Relationship Id="rId150" Type="http://schemas.openxmlformats.org/officeDocument/2006/relationships/image" Target="media/image141.wmf"/><Relationship Id="rId151" Type="http://schemas.openxmlformats.org/officeDocument/2006/relationships/image" Target="media/image142.wmf"/><Relationship Id="rId152" Type="http://schemas.openxmlformats.org/officeDocument/2006/relationships/image" Target="media/image143.wmf"/><Relationship Id="rId153" Type="http://schemas.openxmlformats.org/officeDocument/2006/relationships/image" Target="media/image144.wmf"/><Relationship Id="rId154" Type="http://schemas.openxmlformats.org/officeDocument/2006/relationships/image" Target="media/image145.wmf"/><Relationship Id="rId155" Type="http://schemas.openxmlformats.org/officeDocument/2006/relationships/image" Target="media/image146.wmf"/><Relationship Id="rId156" Type="http://schemas.openxmlformats.org/officeDocument/2006/relationships/image" Target="media/image147.wmf"/><Relationship Id="rId157" Type="http://schemas.openxmlformats.org/officeDocument/2006/relationships/image" Target="media/image148.wmf"/><Relationship Id="rId158" Type="http://schemas.openxmlformats.org/officeDocument/2006/relationships/image" Target="media/image149.wmf"/><Relationship Id="rId159" Type="http://schemas.openxmlformats.org/officeDocument/2006/relationships/image" Target="media/image150.wmf"/><Relationship Id="rId240" Type="http://schemas.openxmlformats.org/officeDocument/2006/relationships/image" Target="media/image231.wmf"/><Relationship Id="rId241" Type="http://schemas.openxmlformats.org/officeDocument/2006/relationships/image" Target="media/image232.wmf"/><Relationship Id="rId242" Type="http://schemas.openxmlformats.org/officeDocument/2006/relationships/image" Target="media/image233.wmf"/><Relationship Id="rId243" Type="http://schemas.openxmlformats.org/officeDocument/2006/relationships/image" Target="media/image234.wmf"/><Relationship Id="rId244" Type="http://schemas.openxmlformats.org/officeDocument/2006/relationships/image" Target="media/image235.wmf"/><Relationship Id="rId245" Type="http://schemas.openxmlformats.org/officeDocument/2006/relationships/image" Target="media/image236.wmf"/><Relationship Id="rId246" Type="http://schemas.openxmlformats.org/officeDocument/2006/relationships/image" Target="media/image237.wmf"/><Relationship Id="rId247" Type="http://schemas.openxmlformats.org/officeDocument/2006/relationships/image" Target="media/image238.wmf"/><Relationship Id="rId248" Type="http://schemas.openxmlformats.org/officeDocument/2006/relationships/image" Target="media/image239.wmf"/><Relationship Id="rId249" Type="http://schemas.openxmlformats.org/officeDocument/2006/relationships/image" Target="media/image240.wmf"/><Relationship Id="rId60" Type="http://schemas.openxmlformats.org/officeDocument/2006/relationships/image" Target="media/image53.wmf"/><Relationship Id="rId61" Type="http://schemas.openxmlformats.org/officeDocument/2006/relationships/image" Target="media/image54.wmf"/><Relationship Id="rId62" Type="http://schemas.openxmlformats.org/officeDocument/2006/relationships/image" Target="media/image55.wmf"/><Relationship Id="rId63" Type="http://schemas.openxmlformats.org/officeDocument/2006/relationships/image" Target="media/image56.wmf"/><Relationship Id="rId64" Type="http://schemas.openxmlformats.org/officeDocument/2006/relationships/image" Target="media/image57.wmf"/><Relationship Id="rId65" Type="http://schemas.openxmlformats.org/officeDocument/2006/relationships/image" Target="media/image58.wmf"/><Relationship Id="rId66" Type="http://schemas.openxmlformats.org/officeDocument/2006/relationships/image" Target="media/image59.wmf"/><Relationship Id="rId67" Type="http://schemas.openxmlformats.org/officeDocument/2006/relationships/image" Target="media/image60.wmf"/><Relationship Id="rId68" Type="http://schemas.openxmlformats.org/officeDocument/2006/relationships/image" Target="media/image61.wmf"/><Relationship Id="rId69" Type="http://schemas.openxmlformats.org/officeDocument/2006/relationships/image" Target="media/image62.wmf"/><Relationship Id="rId160" Type="http://schemas.openxmlformats.org/officeDocument/2006/relationships/image" Target="media/image151.wmf"/><Relationship Id="rId161" Type="http://schemas.openxmlformats.org/officeDocument/2006/relationships/image" Target="media/image152.wmf"/><Relationship Id="rId162" Type="http://schemas.openxmlformats.org/officeDocument/2006/relationships/image" Target="media/image153.wmf"/><Relationship Id="rId163" Type="http://schemas.openxmlformats.org/officeDocument/2006/relationships/image" Target="media/image154.wmf"/><Relationship Id="rId164" Type="http://schemas.openxmlformats.org/officeDocument/2006/relationships/image" Target="media/image155.wmf"/><Relationship Id="rId165" Type="http://schemas.openxmlformats.org/officeDocument/2006/relationships/image" Target="media/image156.wmf"/><Relationship Id="rId166" Type="http://schemas.openxmlformats.org/officeDocument/2006/relationships/image" Target="media/image157.wmf"/><Relationship Id="rId167" Type="http://schemas.openxmlformats.org/officeDocument/2006/relationships/image" Target="media/image158.wmf"/><Relationship Id="rId168" Type="http://schemas.openxmlformats.org/officeDocument/2006/relationships/image" Target="media/image159.wmf"/><Relationship Id="rId169" Type="http://schemas.openxmlformats.org/officeDocument/2006/relationships/image" Target="media/image160.wmf"/><Relationship Id="rId250" Type="http://schemas.openxmlformats.org/officeDocument/2006/relationships/image" Target="media/image241.wmf"/><Relationship Id="rId251" Type="http://schemas.openxmlformats.org/officeDocument/2006/relationships/image" Target="media/image242.wmf"/><Relationship Id="rId252" Type="http://schemas.openxmlformats.org/officeDocument/2006/relationships/image" Target="media/image243.wmf"/><Relationship Id="rId253" Type="http://schemas.openxmlformats.org/officeDocument/2006/relationships/image" Target="media/image244.wmf"/><Relationship Id="rId254" Type="http://schemas.openxmlformats.org/officeDocument/2006/relationships/image" Target="media/image245.wmf"/><Relationship Id="rId255" Type="http://schemas.openxmlformats.org/officeDocument/2006/relationships/image" Target="media/image246.wmf"/><Relationship Id="rId256" Type="http://schemas.openxmlformats.org/officeDocument/2006/relationships/image" Target="media/image247.wmf"/><Relationship Id="rId257" Type="http://schemas.openxmlformats.org/officeDocument/2006/relationships/image" Target="media/image248.wmf"/><Relationship Id="rId258" Type="http://schemas.openxmlformats.org/officeDocument/2006/relationships/image" Target="media/image249.wmf"/><Relationship Id="rId259" Type="http://schemas.openxmlformats.org/officeDocument/2006/relationships/image" Target="media/image250.wmf"/><Relationship Id="rId100" Type="http://schemas.openxmlformats.org/officeDocument/2006/relationships/image" Target="media/image93.wmf"/><Relationship Id="rId101" Type="http://schemas.openxmlformats.org/officeDocument/2006/relationships/image" Target="media/image94.wmf"/><Relationship Id="rId102" Type="http://schemas.openxmlformats.org/officeDocument/2006/relationships/image" Target="media/image95.wmf"/><Relationship Id="rId103" Type="http://schemas.openxmlformats.org/officeDocument/2006/relationships/image" Target="media/image96.wmf"/><Relationship Id="rId104" Type="http://schemas.openxmlformats.org/officeDocument/2006/relationships/image" Target="media/image97.wmf"/><Relationship Id="rId105" Type="http://schemas.openxmlformats.org/officeDocument/2006/relationships/image" Target="media/image9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29</Pages>
  <Words>3960</Words>
  <Characters>22573</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Brittany Rose Weinstein</cp:lastModifiedBy>
  <cp:revision>2</cp:revision>
  <dcterms:created xsi:type="dcterms:W3CDTF">2017-01-18T20:02:00Z</dcterms:created>
  <dcterms:modified xsi:type="dcterms:W3CDTF">2017-01-18T20:02:00Z</dcterms:modified>
</cp:coreProperties>
</file>