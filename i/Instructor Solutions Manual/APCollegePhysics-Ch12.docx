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52F48" w14:textId="77777777" w:rsidR="00732BCB" w:rsidRDefault="00732BCB" w:rsidP="00732BCB">
      <w:pPr>
        <w:pStyle w:val="Title"/>
      </w:pPr>
      <w:bookmarkStart w:id="0" w:name="_Toc331405160"/>
      <w:r>
        <w:t>Chapter 12: FLUID DYNAMICS AND ITS BIOLOGICAL AND MEDICAL APPLICATIONS</w:t>
      </w:r>
      <w:bookmarkEnd w:id="0"/>
    </w:p>
    <w:p w14:paraId="6E939BF2" w14:textId="77777777" w:rsidR="00732BCB" w:rsidRPr="001F5DEC" w:rsidRDefault="00732BCB" w:rsidP="00732BCB">
      <w:pPr>
        <w:pStyle w:val="Heading1"/>
      </w:pPr>
      <w:bookmarkStart w:id="1" w:name="_Toc331405161"/>
      <w:r w:rsidRPr="001F5DEC">
        <w:t xml:space="preserve">12.1 Flow rate and its relation </w:t>
      </w:r>
      <w:r w:rsidRPr="00753E61">
        <w:t>to</w:t>
      </w:r>
      <w:r w:rsidRPr="001F5DEC">
        <w:t xml:space="preserve"> velocity</w:t>
      </w:r>
      <w:bookmarkEnd w:id="1"/>
    </w:p>
    <w:tbl>
      <w:tblPr>
        <w:tblW w:w="9655" w:type="dxa"/>
        <w:tblInd w:w="-65" w:type="dxa"/>
        <w:tblLayout w:type="fixed"/>
        <w:tblCellMar>
          <w:top w:w="115" w:type="dxa"/>
          <w:left w:w="115" w:type="dxa"/>
          <w:bottom w:w="115" w:type="dxa"/>
          <w:right w:w="115" w:type="dxa"/>
        </w:tblCellMar>
        <w:tblLook w:val="00A0" w:firstRow="1" w:lastRow="0" w:firstColumn="1" w:lastColumn="0" w:noHBand="0" w:noVBand="0"/>
      </w:tblPr>
      <w:tblGrid>
        <w:gridCol w:w="908"/>
        <w:gridCol w:w="172"/>
        <w:gridCol w:w="8460"/>
        <w:gridCol w:w="90"/>
        <w:gridCol w:w="25"/>
      </w:tblGrid>
      <w:tr w:rsidR="00732BCB" w:rsidRPr="00E008A3" w14:paraId="0799CD42" w14:textId="77777777" w:rsidTr="00FC2BAF">
        <w:trPr>
          <w:cantSplit/>
        </w:trPr>
        <w:tc>
          <w:tcPr>
            <w:tcW w:w="1080" w:type="dxa"/>
            <w:gridSpan w:val="2"/>
          </w:tcPr>
          <w:p w14:paraId="2FD274FF" w14:textId="77777777" w:rsidR="00732BCB" w:rsidRPr="00E008A3" w:rsidRDefault="00732BCB" w:rsidP="002D0ED4">
            <w:pPr>
              <w:spacing w:after="0" w:line="240" w:lineRule="auto"/>
              <w:jc w:val="both"/>
              <w:rPr>
                <w:sz w:val="24"/>
                <w:szCs w:val="24"/>
              </w:rPr>
            </w:pPr>
            <w:r w:rsidRPr="00E008A3">
              <w:rPr>
                <w:sz w:val="24"/>
                <w:szCs w:val="24"/>
              </w:rPr>
              <w:t>1.</w:t>
            </w:r>
          </w:p>
        </w:tc>
        <w:tc>
          <w:tcPr>
            <w:tcW w:w="8575" w:type="dxa"/>
            <w:gridSpan w:val="3"/>
          </w:tcPr>
          <w:p w14:paraId="37DF2BA3" w14:textId="77777777" w:rsidR="00732BCB" w:rsidRPr="00E008A3" w:rsidRDefault="00732BCB" w:rsidP="002D0ED4">
            <w:pPr>
              <w:spacing w:after="0" w:line="240" w:lineRule="auto"/>
              <w:rPr>
                <w:i/>
                <w:sz w:val="24"/>
                <w:szCs w:val="24"/>
              </w:rPr>
            </w:pPr>
            <w:r w:rsidRPr="00E008A3">
              <w:rPr>
                <w:i/>
                <w:sz w:val="24"/>
                <w:szCs w:val="24"/>
              </w:rPr>
              <w:t xml:space="preserve">What is the average flow rate in </w:t>
            </w:r>
            <w:r>
              <w:rPr>
                <w:i/>
                <w:noProof/>
                <w:position w:val="-6"/>
                <w:sz w:val="24"/>
                <w:szCs w:val="24"/>
                <w:lang w:bidi="ar-SA"/>
              </w:rPr>
              <w:drawing>
                <wp:inline distT="0" distB="0" distL="0" distR="0" wp14:anchorId="1544AABB" wp14:editId="06568288">
                  <wp:extent cx="396240" cy="198120"/>
                  <wp:effectExtent l="0" t="0" r="10160" b="5080"/>
                  <wp:docPr id="2422" name="Picture 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 cy="198120"/>
                          </a:xfrm>
                          <a:prstGeom prst="rect">
                            <a:avLst/>
                          </a:prstGeom>
                          <a:noFill/>
                          <a:ln>
                            <a:noFill/>
                          </a:ln>
                        </pic:spPr>
                      </pic:pic>
                    </a:graphicData>
                  </a:graphic>
                </wp:inline>
              </w:drawing>
            </w:r>
            <w:r>
              <w:rPr>
                <w:i/>
                <w:position w:val="-6"/>
                <w:sz w:val="24"/>
                <w:szCs w:val="24"/>
              </w:rPr>
              <w:t xml:space="preserve"> </w:t>
            </w:r>
            <w:r w:rsidRPr="00E008A3">
              <w:rPr>
                <w:i/>
                <w:sz w:val="24"/>
                <w:szCs w:val="24"/>
              </w:rPr>
              <w:t>of gasoline to the engine of a car traveling at 100 km/h if it averages 10.0 km/L?</w:t>
            </w:r>
          </w:p>
        </w:tc>
      </w:tr>
      <w:tr w:rsidR="00732BCB" w:rsidRPr="005C5FC9" w14:paraId="39C7F6C2" w14:textId="77777777" w:rsidTr="00FC2BAF">
        <w:trPr>
          <w:cantSplit/>
        </w:trPr>
        <w:tc>
          <w:tcPr>
            <w:tcW w:w="1080" w:type="dxa"/>
            <w:gridSpan w:val="2"/>
          </w:tcPr>
          <w:p w14:paraId="32640391" w14:textId="77777777" w:rsidR="00732BCB" w:rsidRPr="00D908B8" w:rsidRDefault="00732BCB" w:rsidP="002D0ED4">
            <w:pPr>
              <w:spacing w:after="0" w:line="240" w:lineRule="auto"/>
              <w:rPr>
                <w:sz w:val="24"/>
                <w:szCs w:val="24"/>
              </w:rPr>
            </w:pPr>
            <w:r w:rsidRPr="00D908B8">
              <w:rPr>
                <w:sz w:val="24"/>
                <w:szCs w:val="24"/>
              </w:rPr>
              <w:t>Solution</w:t>
            </w:r>
          </w:p>
        </w:tc>
        <w:tc>
          <w:tcPr>
            <w:tcW w:w="8575" w:type="dxa"/>
            <w:gridSpan w:val="3"/>
          </w:tcPr>
          <w:p w14:paraId="41E99A0F" w14:textId="77777777" w:rsidR="00732BCB" w:rsidRPr="00377C11" w:rsidRDefault="00732BCB" w:rsidP="002D0ED4">
            <w:pPr>
              <w:spacing w:after="0" w:line="240" w:lineRule="auto"/>
              <w:rPr>
                <w:position w:val="-68"/>
              </w:rPr>
            </w:pPr>
            <w:r>
              <w:rPr>
                <w:noProof/>
                <w:position w:val="-28"/>
                <w:sz w:val="24"/>
                <w:szCs w:val="24"/>
                <w:lang w:bidi="ar-SA"/>
              </w:rPr>
              <w:drawing>
                <wp:inline distT="0" distB="0" distL="0" distR="0" wp14:anchorId="3FDA5088" wp14:editId="355042EE">
                  <wp:extent cx="4289425" cy="433705"/>
                  <wp:effectExtent l="0" t="0" r="3175" b="0"/>
                  <wp:docPr id="2423" name="Picture 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9425" cy="433705"/>
                          </a:xfrm>
                          <a:prstGeom prst="rect">
                            <a:avLst/>
                          </a:prstGeom>
                          <a:noFill/>
                          <a:ln>
                            <a:noFill/>
                          </a:ln>
                        </pic:spPr>
                      </pic:pic>
                    </a:graphicData>
                  </a:graphic>
                </wp:inline>
              </w:drawing>
            </w:r>
          </w:p>
        </w:tc>
      </w:tr>
      <w:tr w:rsidR="00732BCB" w:rsidRPr="00712E41" w14:paraId="7E376C7C" w14:textId="77777777" w:rsidTr="00FC2BAF">
        <w:trPr>
          <w:cantSplit/>
        </w:trPr>
        <w:tc>
          <w:tcPr>
            <w:tcW w:w="1080" w:type="dxa"/>
            <w:gridSpan w:val="2"/>
          </w:tcPr>
          <w:p w14:paraId="47524AFD" w14:textId="77777777" w:rsidR="00732BCB" w:rsidRPr="00712E41" w:rsidRDefault="00732BCB" w:rsidP="002D0ED4">
            <w:pPr>
              <w:spacing w:after="0" w:line="240" w:lineRule="auto"/>
              <w:jc w:val="both"/>
              <w:rPr>
                <w:sz w:val="24"/>
                <w:szCs w:val="24"/>
              </w:rPr>
            </w:pPr>
            <w:r w:rsidRPr="00712E41">
              <w:rPr>
                <w:sz w:val="24"/>
                <w:szCs w:val="24"/>
              </w:rPr>
              <w:t>2.</w:t>
            </w:r>
          </w:p>
        </w:tc>
        <w:tc>
          <w:tcPr>
            <w:tcW w:w="8575" w:type="dxa"/>
            <w:gridSpan w:val="3"/>
          </w:tcPr>
          <w:p w14:paraId="3B13B5EF" w14:textId="77777777" w:rsidR="00732BCB" w:rsidRPr="00712E41" w:rsidRDefault="00732BCB" w:rsidP="002D0ED4">
            <w:pPr>
              <w:spacing w:after="0" w:line="240" w:lineRule="auto"/>
              <w:rPr>
                <w:i/>
                <w:sz w:val="24"/>
                <w:szCs w:val="24"/>
              </w:rPr>
            </w:pPr>
            <w:r w:rsidRPr="00712E41">
              <w:rPr>
                <w:i/>
                <w:sz w:val="24"/>
                <w:szCs w:val="24"/>
              </w:rPr>
              <w:t xml:space="preserve">The heart of a resting adult pumps blood at a rate of 5.00 L/min. (a) Convert this to </w:t>
            </w:r>
            <w:r>
              <w:rPr>
                <w:i/>
                <w:noProof/>
                <w:position w:val="-6"/>
                <w:sz w:val="24"/>
                <w:szCs w:val="24"/>
                <w:lang w:bidi="ar-SA"/>
              </w:rPr>
              <w:drawing>
                <wp:inline distT="0" distB="0" distL="0" distR="0" wp14:anchorId="63246FE9" wp14:editId="07E63A7B">
                  <wp:extent cx="386715" cy="198120"/>
                  <wp:effectExtent l="0" t="0" r="0" b="5080"/>
                  <wp:docPr id="2424" name="Picture 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715" cy="198120"/>
                          </a:xfrm>
                          <a:prstGeom prst="rect">
                            <a:avLst/>
                          </a:prstGeom>
                          <a:noFill/>
                          <a:ln>
                            <a:noFill/>
                          </a:ln>
                        </pic:spPr>
                      </pic:pic>
                    </a:graphicData>
                  </a:graphic>
                </wp:inline>
              </w:drawing>
            </w:r>
            <w:r w:rsidRPr="00712E41">
              <w:rPr>
                <w:i/>
                <w:sz w:val="24"/>
                <w:szCs w:val="24"/>
              </w:rPr>
              <w:t xml:space="preserve">. (b) What is this rate in </w:t>
            </w:r>
            <w:r>
              <w:rPr>
                <w:i/>
                <w:noProof/>
                <w:position w:val="-6"/>
                <w:sz w:val="24"/>
                <w:szCs w:val="24"/>
                <w:lang w:bidi="ar-SA"/>
              </w:rPr>
              <w:drawing>
                <wp:inline distT="0" distB="0" distL="0" distR="0" wp14:anchorId="265E2553" wp14:editId="04CAB42D">
                  <wp:extent cx="330200" cy="198120"/>
                  <wp:effectExtent l="0" t="0" r="0" b="5080"/>
                  <wp:docPr id="2425" name="Picture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712E41">
              <w:rPr>
                <w:i/>
                <w:sz w:val="24"/>
                <w:szCs w:val="24"/>
              </w:rPr>
              <w:t>?</w:t>
            </w:r>
          </w:p>
        </w:tc>
      </w:tr>
      <w:tr w:rsidR="00732BCB" w:rsidRPr="00BE65A2" w14:paraId="6954456F" w14:textId="77777777" w:rsidTr="00FC2BAF">
        <w:trPr>
          <w:cantSplit/>
        </w:trPr>
        <w:tc>
          <w:tcPr>
            <w:tcW w:w="1080" w:type="dxa"/>
            <w:gridSpan w:val="2"/>
          </w:tcPr>
          <w:p w14:paraId="2F49C902" w14:textId="77777777" w:rsidR="00732BCB" w:rsidRPr="00BE65A2" w:rsidRDefault="00732BCB" w:rsidP="002D0ED4">
            <w:pPr>
              <w:spacing w:after="0" w:line="240" w:lineRule="auto"/>
              <w:rPr>
                <w:sz w:val="24"/>
                <w:szCs w:val="24"/>
              </w:rPr>
            </w:pPr>
            <w:r w:rsidRPr="00BE65A2">
              <w:rPr>
                <w:sz w:val="24"/>
                <w:szCs w:val="24"/>
              </w:rPr>
              <w:t>Solution</w:t>
            </w:r>
          </w:p>
        </w:tc>
        <w:tc>
          <w:tcPr>
            <w:tcW w:w="8575" w:type="dxa"/>
            <w:gridSpan w:val="3"/>
          </w:tcPr>
          <w:p w14:paraId="3CB12439" w14:textId="77777777" w:rsidR="00732BCB" w:rsidRPr="00BE65A2" w:rsidRDefault="00732BCB" w:rsidP="002D0ED4">
            <w:pPr>
              <w:spacing w:after="0" w:line="240" w:lineRule="auto"/>
              <w:rPr>
                <w:sz w:val="24"/>
                <w:szCs w:val="24"/>
              </w:rPr>
            </w:pPr>
            <w:r w:rsidRPr="00BE65A2">
              <w:rPr>
                <w:sz w:val="24"/>
                <w:szCs w:val="24"/>
              </w:rPr>
              <w:t>(a)</w:t>
            </w:r>
            <w:r>
              <w:rPr>
                <w:sz w:val="24"/>
                <w:szCs w:val="24"/>
              </w:rPr>
              <w:t xml:space="preserve"> </w:t>
            </w:r>
            <w:r>
              <w:rPr>
                <w:noProof/>
                <w:position w:val="-32"/>
                <w:sz w:val="24"/>
                <w:szCs w:val="24"/>
                <w:lang w:bidi="ar-SA"/>
              </w:rPr>
              <w:drawing>
                <wp:inline distT="0" distB="0" distL="0" distR="0" wp14:anchorId="6F6EDFB6" wp14:editId="0B894042">
                  <wp:extent cx="3535045" cy="480695"/>
                  <wp:effectExtent l="0" t="0" r="0" b="1905"/>
                  <wp:docPr id="2426" name="Picture 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5045" cy="480695"/>
                          </a:xfrm>
                          <a:prstGeom prst="rect">
                            <a:avLst/>
                          </a:prstGeom>
                          <a:noFill/>
                          <a:ln>
                            <a:noFill/>
                          </a:ln>
                        </pic:spPr>
                      </pic:pic>
                    </a:graphicData>
                  </a:graphic>
                </wp:inline>
              </w:drawing>
            </w:r>
          </w:p>
          <w:p w14:paraId="72C77805" w14:textId="77777777" w:rsidR="00732BCB" w:rsidRPr="00BE65A2" w:rsidRDefault="00732BCB" w:rsidP="002D0ED4">
            <w:pPr>
              <w:spacing w:after="0" w:line="240" w:lineRule="auto"/>
              <w:rPr>
                <w:position w:val="-50"/>
                <w:sz w:val="24"/>
                <w:szCs w:val="24"/>
              </w:rPr>
            </w:pPr>
            <w:r w:rsidRPr="00BE65A2">
              <w:rPr>
                <w:sz w:val="24"/>
                <w:szCs w:val="24"/>
              </w:rPr>
              <w:t>(b)</w:t>
            </w:r>
            <w:r>
              <w:rPr>
                <w:sz w:val="24"/>
                <w:szCs w:val="24"/>
              </w:rPr>
              <w:t xml:space="preserve"> </w:t>
            </w:r>
            <w:r>
              <w:rPr>
                <w:noProof/>
                <w:position w:val="-32"/>
                <w:sz w:val="24"/>
                <w:szCs w:val="24"/>
                <w:lang w:bidi="ar-SA"/>
              </w:rPr>
              <w:drawing>
                <wp:inline distT="0" distB="0" distL="0" distR="0" wp14:anchorId="2B72D043" wp14:editId="6EAC5B3A">
                  <wp:extent cx="3817620" cy="480695"/>
                  <wp:effectExtent l="0" t="0" r="0" b="1905"/>
                  <wp:docPr id="2427" name="Picture 2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7620" cy="480695"/>
                          </a:xfrm>
                          <a:prstGeom prst="rect">
                            <a:avLst/>
                          </a:prstGeom>
                          <a:noFill/>
                          <a:ln>
                            <a:noFill/>
                          </a:ln>
                        </pic:spPr>
                      </pic:pic>
                    </a:graphicData>
                  </a:graphic>
                </wp:inline>
              </w:drawing>
            </w:r>
          </w:p>
        </w:tc>
      </w:tr>
      <w:tr w:rsidR="00732BCB" w:rsidRPr="00D908B8" w14:paraId="4E0E934D" w14:textId="77777777" w:rsidTr="00FC2BAF">
        <w:trPr>
          <w:cantSplit/>
        </w:trPr>
        <w:tc>
          <w:tcPr>
            <w:tcW w:w="1080" w:type="dxa"/>
            <w:gridSpan w:val="2"/>
          </w:tcPr>
          <w:p w14:paraId="60F8A9A2" w14:textId="77777777" w:rsidR="00732BCB" w:rsidRPr="00D908B8" w:rsidRDefault="00732BCB" w:rsidP="002D0ED4">
            <w:pPr>
              <w:spacing w:after="0" w:line="240" w:lineRule="auto"/>
              <w:jc w:val="both"/>
              <w:rPr>
                <w:sz w:val="24"/>
                <w:szCs w:val="24"/>
              </w:rPr>
            </w:pPr>
            <w:r w:rsidRPr="00D908B8">
              <w:rPr>
                <w:sz w:val="24"/>
                <w:szCs w:val="24"/>
              </w:rPr>
              <w:t>3.</w:t>
            </w:r>
          </w:p>
        </w:tc>
        <w:tc>
          <w:tcPr>
            <w:tcW w:w="8575" w:type="dxa"/>
            <w:gridSpan w:val="3"/>
          </w:tcPr>
          <w:p w14:paraId="3E90A4C9" w14:textId="77777777" w:rsidR="00732BCB" w:rsidRPr="00D908B8" w:rsidRDefault="00732BCB" w:rsidP="002D0ED4">
            <w:pPr>
              <w:spacing w:after="0" w:line="240" w:lineRule="auto"/>
              <w:rPr>
                <w:i/>
                <w:sz w:val="24"/>
                <w:szCs w:val="24"/>
              </w:rPr>
            </w:pPr>
            <w:r w:rsidRPr="00D908B8">
              <w:rPr>
                <w:i/>
                <w:sz w:val="24"/>
                <w:szCs w:val="24"/>
              </w:rPr>
              <w:t>Blood is pumped from the heart at a rate of 5.0 L/min into the aorta (of radius 1.0 cm). Determine the speed of blood through the aorta.</w:t>
            </w:r>
          </w:p>
        </w:tc>
      </w:tr>
      <w:tr w:rsidR="00732BCB" w:rsidRPr="00BE65A2" w14:paraId="3F78CD56" w14:textId="77777777" w:rsidTr="00FC2BAF">
        <w:trPr>
          <w:cantSplit/>
        </w:trPr>
        <w:tc>
          <w:tcPr>
            <w:tcW w:w="1080" w:type="dxa"/>
            <w:gridSpan w:val="2"/>
          </w:tcPr>
          <w:p w14:paraId="2035DA79" w14:textId="77777777" w:rsidR="00732BCB" w:rsidRPr="00BE65A2" w:rsidRDefault="00732BCB" w:rsidP="002D0ED4">
            <w:pPr>
              <w:spacing w:after="0" w:line="240" w:lineRule="auto"/>
              <w:rPr>
                <w:sz w:val="24"/>
                <w:szCs w:val="24"/>
              </w:rPr>
            </w:pPr>
            <w:r w:rsidRPr="00BE65A2">
              <w:rPr>
                <w:sz w:val="24"/>
                <w:szCs w:val="24"/>
              </w:rPr>
              <w:t>Solution</w:t>
            </w:r>
          </w:p>
        </w:tc>
        <w:tc>
          <w:tcPr>
            <w:tcW w:w="8575" w:type="dxa"/>
            <w:gridSpan w:val="3"/>
          </w:tcPr>
          <w:p w14:paraId="4D0B2434" w14:textId="77777777" w:rsidR="00732BCB" w:rsidRPr="00BE65A2" w:rsidRDefault="00732BCB" w:rsidP="002D0ED4">
            <w:pPr>
              <w:spacing w:after="0" w:line="240" w:lineRule="auto"/>
              <w:rPr>
                <w:i/>
                <w:sz w:val="24"/>
                <w:szCs w:val="24"/>
              </w:rPr>
            </w:pPr>
            <w:r>
              <w:rPr>
                <w:noProof/>
                <w:position w:val="-48"/>
                <w:sz w:val="24"/>
                <w:szCs w:val="24"/>
                <w:lang w:bidi="ar-SA"/>
              </w:rPr>
              <w:drawing>
                <wp:inline distT="0" distB="0" distL="0" distR="0" wp14:anchorId="6534A572" wp14:editId="2FBBFD7A">
                  <wp:extent cx="2092960" cy="697865"/>
                  <wp:effectExtent l="0" t="0" r="0" b="0"/>
                  <wp:docPr id="2428" name="Picture 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2960" cy="697865"/>
                          </a:xfrm>
                          <a:prstGeom prst="rect">
                            <a:avLst/>
                          </a:prstGeom>
                          <a:noFill/>
                          <a:ln>
                            <a:noFill/>
                          </a:ln>
                        </pic:spPr>
                      </pic:pic>
                    </a:graphicData>
                  </a:graphic>
                </wp:inline>
              </w:drawing>
            </w:r>
          </w:p>
        </w:tc>
      </w:tr>
      <w:tr w:rsidR="00732BCB" w:rsidRPr="00D908B8" w14:paraId="74F61703" w14:textId="77777777" w:rsidTr="00FC2BAF">
        <w:trPr>
          <w:cantSplit/>
        </w:trPr>
        <w:tc>
          <w:tcPr>
            <w:tcW w:w="1080" w:type="dxa"/>
            <w:gridSpan w:val="2"/>
          </w:tcPr>
          <w:p w14:paraId="186A2C0B" w14:textId="77777777" w:rsidR="00732BCB" w:rsidRPr="00D908B8" w:rsidRDefault="00732BCB" w:rsidP="002D0ED4">
            <w:pPr>
              <w:spacing w:after="0" w:line="240" w:lineRule="auto"/>
              <w:jc w:val="both"/>
              <w:rPr>
                <w:sz w:val="24"/>
                <w:szCs w:val="24"/>
              </w:rPr>
            </w:pPr>
            <w:r w:rsidRPr="00D908B8">
              <w:rPr>
                <w:sz w:val="24"/>
                <w:szCs w:val="24"/>
              </w:rPr>
              <w:t>4.</w:t>
            </w:r>
          </w:p>
        </w:tc>
        <w:tc>
          <w:tcPr>
            <w:tcW w:w="8575" w:type="dxa"/>
            <w:gridSpan w:val="3"/>
          </w:tcPr>
          <w:p w14:paraId="3C2866A2" w14:textId="77777777" w:rsidR="00732BCB" w:rsidRPr="00D908B8" w:rsidRDefault="00732BCB" w:rsidP="002D0ED4">
            <w:pPr>
              <w:spacing w:after="0" w:line="240" w:lineRule="auto"/>
              <w:rPr>
                <w:i/>
                <w:sz w:val="24"/>
                <w:szCs w:val="24"/>
              </w:rPr>
            </w:pPr>
            <w:r w:rsidRPr="00D908B8">
              <w:rPr>
                <w:i/>
                <w:sz w:val="24"/>
                <w:szCs w:val="24"/>
              </w:rPr>
              <w:t>Blood is flowing through an artery of radius 2 mm at a rate of 40 cm/s. Determine the flow rate and the volume that passes through the artery in a period of 30 s.</w:t>
            </w:r>
          </w:p>
        </w:tc>
      </w:tr>
      <w:tr w:rsidR="00732BCB" w:rsidRPr="005C5FC9" w14:paraId="292C2CBA" w14:textId="77777777" w:rsidTr="00FC2BAF">
        <w:trPr>
          <w:cantSplit/>
        </w:trPr>
        <w:tc>
          <w:tcPr>
            <w:tcW w:w="1080" w:type="dxa"/>
            <w:gridSpan w:val="2"/>
          </w:tcPr>
          <w:p w14:paraId="1FDDB6D8" w14:textId="77777777" w:rsidR="00732BCB" w:rsidRPr="00D908B8" w:rsidRDefault="00732BCB" w:rsidP="002D0ED4">
            <w:pPr>
              <w:spacing w:after="0" w:line="240" w:lineRule="auto"/>
              <w:rPr>
                <w:sz w:val="24"/>
                <w:szCs w:val="24"/>
              </w:rPr>
            </w:pPr>
            <w:r w:rsidRPr="00D908B8">
              <w:rPr>
                <w:sz w:val="24"/>
                <w:szCs w:val="24"/>
              </w:rPr>
              <w:lastRenderedPageBreak/>
              <w:t>Solution</w:t>
            </w:r>
          </w:p>
        </w:tc>
        <w:tc>
          <w:tcPr>
            <w:tcW w:w="8575" w:type="dxa"/>
            <w:gridSpan w:val="3"/>
          </w:tcPr>
          <w:p w14:paraId="17BC2D8D" w14:textId="77777777" w:rsidR="00732BCB" w:rsidRPr="005C5FC9" w:rsidRDefault="00732BCB" w:rsidP="002D0ED4">
            <w:pPr>
              <w:spacing w:after="0" w:line="240" w:lineRule="auto"/>
              <w:rPr>
                <w:i/>
              </w:rPr>
            </w:pPr>
            <w:r>
              <w:rPr>
                <w:noProof/>
                <w:position w:val="-32"/>
                <w:lang w:bidi="ar-SA"/>
              </w:rPr>
              <w:drawing>
                <wp:inline distT="0" distB="0" distL="0" distR="0" wp14:anchorId="59F7FCD9" wp14:editId="19ABEE45">
                  <wp:extent cx="3252470" cy="480695"/>
                  <wp:effectExtent l="0" t="0" r="0" b="1905"/>
                  <wp:docPr id="242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2470" cy="480695"/>
                          </a:xfrm>
                          <a:prstGeom prst="rect">
                            <a:avLst/>
                          </a:prstGeom>
                          <a:noFill/>
                          <a:ln>
                            <a:noFill/>
                          </a:ln>
                        </pic:spPr>
                      </pic:pic>
                    </a:graphicData>
                  </a:graphic>
                </wp:inline>
              </w:drawing>
            </w:r>
          </w:p>
        </w:tc>
      </w:tr>
      <w:tr w:rsidR="00732BCB" w:rsidRPr="00D908B8" w14:paraId="0B66E577" w14:textId="77777777" w:rsidTr="00FC2BAF">
        <w:trPr>
          <w:cantSplit/>
        </w:trPr>
        <w:tc>
          <w:tcPr>
            <w:tcW w:w="1080" w:type="dxa"/>
            <w:gridSpan w:val="2"/>
          </w:tcPr>
          <w:p w14:paraId="1EBC9F62" w14:textId="77777777" w:rsidR="00732BCB" w:rsidRPr="00D908B8" w:rsidRDefault="00732BCB" w:rsidP="002D0ED4">
            <w:pPr>
              <w:spacing w:after="0" w:line="240" w:lineRule="auto"/>
              <w:jc w:val="both"/>
              <w:rPr>
                <w:sz w:val="24"/>
                <w:szCs w:val="24"/>
              </w:rPr>
            </w:pPr>
            <w:r w:rsidRPr="00D908B8">
              <w:rPr>
                <w:sz w:val="24"/>
                <w:szCs w:val="24"/>
              </w:rPr>
              <w:t>5.</w:t>
            </w:r>
          </w:p>
        </w:tc>
        <w:tc>
          <w:tcPr>
            <w:tcW w:w="8575" w:type="dxa"/>
            <w:gridSpan w:val="3"/>
          </w:tcPr>
          <w:p w14:paraId="453B34D7" w14:textId="77777777" w:rsidR="00732BCB" w:rsidRPr="00D908B8" w:rsidRDefault="00732BCB" w:rsidP="002D0ED4">
            <w:pPr>
              <w:spacing w:after="0" w:line="240" w:lineRule="auto"/>
              <w:rPr>
                <w:i/>
                <w:sz w:val="24"/>
                <w:szCs w:val="24"/>
              </w:rPr>
            </w:pPr>
            <w:r w:rsidRPr="00D908B8">
              <w:rPr>
                <w:i/>
                <w:sz w:val="24"/>
                <w:szCs w:val="24"/>
              </w:rPr>
              <w:t xml:space="preserve">The </w:t>
            </w:r>
            <w:proofErr w:type="spellStart"/>
            <w:r w:rsidRPr="00D908B8">
              <w:rPr>
                <w:i/>
                <w:sz w:val="24"/>
                <w:szCs w:val="24"/>
              </w:rPr>
              <w:t>Huka</w:t>
            </w:r>
            <w:proofErr w:type="spellEnd"/>
            <w:r w:rsidRPr="00D908B8">
              <w:rPr>
                <w:i/>
                <w:sz w:val="24"/>
                <w:szCs w:val="24"/>
              </w:rPr>
              <w:t xml:space="preserve"> Falls on the Waikato River is one of New Zealand’s most visited natural tourist attractions (see </w:t>
            </w:r>
            <w:r w:rsidRPr="00D908B8">
              <w:rPr>
                <w:rFonts w:eastAsia="LiberationSans,Bold" w:cs="LiberationSans,Bold"/>
                <w:bCs/>
                <w:i/>
                <w:color w:val="A16A19"/>
                <w:sz w:val="24"/>
                <w:szCs w:val="24"/>
              </w:rPr>
              <w:t>Figure 12.29</w:t>
            </w:r>
            <w:r w:rsidRPr="00D908B8">
              <w:rPr>
                <w:rFonts w:eastAsia="LiberationSans" w:cs="LiberationSans"/>
                <w:i/>
                <w:color w:val="000000"/>
                <w:sz w:val="24"/>
                <w:szCs w:val="24"/>
              </w:rPr>
              <w:t>).</w:t>
            </w:r>
            <w:r w:rsidRPr="00D908B8">
              <w:rPr>
                <w:i/>
                <w:sz w:val="24"/>
                <w:szCs w:val="24"/>
              </w:rPr>
              <w:t xml:space="preserve"> On average the river has a flow rate of about 300,000 L/s. At the gorge, the river narrows to 20 m wide and averages 20 m deep. (a) What is the average speed of the river in the gorge? (b) What is the average speed of the water in the river downstream of the falls when it widens to 60 m and its depth increases to an average of 40 m? </w:t>
            </w:r>
          </w:p>
        </w:tc>
      </w:tr>
      <w:tr w:rsidR="00732BCB" w:rsidRPr="00D908B8" w14:paraId="115E6218" w14:textId="77777777" w:rsidTr="00FC2BAF">
        <w:trPr>
          <w:cantSplit/>
        </w:trPr>
        <w:tc>
          <w:tcPr>
            <w:tcW w:w="1080" w:type="dxa"/>
            <w:gridSpan w:val="2"/>
          </w:tcPr>
          <w:p w14:paraId="057DB30B" w14:textId="77777777" w:rsidR="00732BCB" w:rsidRPr="00D908B8" w:rsidRDefault="00732BCB" w:rsidP="002D0ED4">
            <w:pPr>
              <w:spacing w:after="0" w:line="240" w:lineRule="auto"/>
              <w:rPr>
                <w:sz w:val="24"/>
                <w:szCs w:val="24"/>
              </w:rPr>
            </w:pPr>
            <w:r w:rsidRPr="00D908B8">
              <w:rPr>
                <w:sz w:val="24"/>
                <w:szCs w:val="24"/>
              </w:rPr>
              <w:t>Solution</w:t>
            </w:r>
          </w:p>
        </w:tc>
        <w:tc>
          <w:tcPr>
            <w:tcW w:w="8575" w:type="dxa"/>
            <w:gridSpan w:val="3"/>
          </w:tcPr>
          <w:p w14:paraId="424A51F0" w14:textId="77777777" w:rsidR="00732BCB" w:rsidRPr="00E204C1" w:rsidRDefault="00732BCB" w:rsidP="002D0ED4">
            <w:pPr>
              <w:spacing w:after="0" w:line="240" w:lineRule="auto"/>
              <w:rPr>
                <w:position w:val="-24"/>
                <w:sz w:val="24"/>
                <w:szCs w:val="24"/>
              </w:rPr>
            </w:pPr>
            <w:r w:rsidRPr="00D908B8">
              <w:rPr>
                <w:sz w:val="24"/>
                <w:szCs w:val="24"/>
              </w:rPr>
              <w:t>(a)</w:t>
            </w:r>
            <w:r>
              <w:rPr>
                <w:sz w:val="24"/>
                <w:szCs w:val="24"/>
              </w:rPr>
              <w:t xml:space="preserve"> </w:t>
            </w:r>
            <w:r>
              <w:rPr>
                <w:noProof/>
                <w:position w:val="-24"/>
                <w:sz w:val="24"/>
                <w:szCs w:val="24"/>
                <w:lang w:bidi="ar-SA"/>
              </w:rPr>
              <w:drawing>
                <wp:inline distT="0" distB="0" distL="0" distR="0" wp14:anchorId="73E093F2" wp14:editId="0998A4AD">
                  <wp:extent cx="2573655" cy="424180"/>
                  <wp:effectExtent l="0" t="0" r="0" b="7620"/>
                  <wp:docPr id="2430" name="Picture 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3655" cy="424180"/>
                          </a:xfrm>
                          <a:prstGeom prst="rect">
                            <a:avLst/>
                          </a:prstGeom>
                          <a:noFill/>
                          <a:ln>
                            <a:noFill/>
                          </a:ln>
                        </pic:spPr>
                      </pic:pic>
                    </a:graphicData>
                  </a:graphic>
                </wp:inline>
              </w:drawing>
            </w:r>
          </w:p>
          <w:p w14:paraId="38362CB8" w14:textId="77777777" w:rsidR="00732BCB" w:rsidRPr="00D908B8" w:rsidRDefault="00732BCB" w:rsidP="002D0ED4">
            <w:pPr>
              <w:spacing w:after="0" w:line="240" w:lineRule="auto"/>
              <w:rPr>
                <w:i/>
                <w:sz w:val="24"/>
                <w:szCs w:val="24"/>
              </w:rPr>
            </w:pPr>
            <w:r w:rsidRPr="00D908B8">
              <w:rPr>
                <w:sz w:val="24"/>
                <w:szCs w:val="24"/>
              </w:rPr>
              <w:t xml:space="preserve">(b) </w:t>
            </w:r>
            <w:r>
              <w:rPr>
                <w:noProof/>
                <w:position w:val="-32"/>
                <w:sz w:val="24"/>
                <w:szCs w:val="24"/>
                <w:lang w:bidi="ar-SA"/>
              </w:rPr>
              <w:drawing>
                <wp:inline distT="0" distB="0" distL="0" distR="0" wp14:anchorId="3FF23AC4" wp14:editId="4AC55AB4">
                  <wp:extent cx="3327400" cy="480695"/>
                  <wp:effectExtent l="0" t="0" r="0" b="1905"/>
                  <wp:docPr id="2431" name="Picture 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27400" cy="480695"/>
                          </a:xfrm>
                          <a:prstGeom prst="rect">
                            <a:avLst/>
                          </a:prstGeom>
                          <a:noFill/>
                          <a:ln>
                            <a:noFill/>
                          </a:ln>
                        </pic:spPr>
                      </pic:pic>
                    </a:graphicData>
                  </a:graphic>
                </wp:inline>
              </w:drawing>
            </w:r>
          </w:p>
        </w:tc>
      </w:tr>
      <w:tr w:rsidR="00732BCB" w:rsidRPr="00DD01FF" w14:paraId="48CF6D40" w14:textId="77777777" w:rsidTr="00FC2BAF">
        <w:trPr>
          <w:cantSplit/>
        </w:trPr>
        <w:tc>
          <w:tcPr>
            <w:tcW w:w="1080" w:type="dxa"/>
            <w:gridSpan w:val="2"/>
          </w:tcPr>
          <w:p w14:paraId="6CE5DEA0" w14:textId="77777777" w:rsidR="00732BCB" w:rsidRPr="00DD01FF" w:rsidRDefault="00732BCB" w:rsidP="002D0ED4">
            <w:pPr>
              <w:spacing w:after="0" w:line="240" w:lineRule="auto"/>
              <w:jc w:val="both"/>
              <w:rPr>
                <w:sz w:val="24"/>
                <w:szCs w:val="24"/>
              </w:rPr>
            </w:pPr>
            <w:r w:rsidRPr="00DD01FF">
              <w:rPr>
                <w:sz w:val="24"/>
                <w:szCs w:val="24"/>
              </w:rPr>
              <w:t>6.</w:t>
            </w:r>
          </w:p>
        </w:tc>
        <w:tc>
          <w:tcPr>
            <w:tcW w:w="8575" w:type="dxa"/>
            <w:gridSpan w:val="3"/>
          </w:tcPr>
          <w:p w14:paraId="499A8AE6" w14:textId="77777777" w:rsidR="00732BCB" w:rsidRPr="00DD01FF" w:rsidRDefault="00732BCB" w:rsidP="002D0ED4">
            <w:pPr>
              <w:spacing w:after="0" w:line="240" w:lineRule="auto"/>
              <w:rPr>
                <w:i/>
                <w:sz w:val="24"/>
                <w:szCs w:val="24"/>
              </w:rPr>
            </w:pPr>
            <w:r w:rsidRPr="00DD01FF">
              <w:rPr>
                <w:i/>
                <w:sz w:val="24"/>
                <w:szCs w:val="24"/>
              </w:rPr>
              <w:t xml:space="preserve">A major artery with a cross-sectional area of </w:t>
            </w:r>
            <w:r>
              <w:rPr>
                <w:i/>
                <w:noProof/>
                <w:position w:val="-6"/>
                <w:sz w:val="24"/>
                <w:szCs w:val="24"/>
                <w:lang w:bidi="ar-SA"/>
              </w:rPr>
              <w:drawing>
                <wp:inline distT="0" distB="0" distL="0" distR="0" wp14:anchorId="10357BA4" wp14:editId="6ED50AA8">
                  <wp:extent cx="565785" cy="198120"/>
                  <wp:effectExtent l="0" t="0" r="0" b="5080"/>
                  <wp:docPr id="2432" name="Picture 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785" cy="198120"/>
                          </a:xfrm>
                          <a:prstGeom prst="rect">
                            <a:avLst/>
                          </a:prstGeom>
                          <a:noFill/>
                          <a:ln>
                            <a:noFill/>
                          </a:ln>
                        </pic:spPr>
                      </pic:pic>
                    </a:graphicData>
                  </a:graphic>
                </wp:inline>
              </w:drawing>
            </w:r>
            <w:r w:rsidRPr="00DD01FF">
              <w:rPr>
                <w:i/>
                <w:sz w:val="24"/>
                <w:szCs w:val="24"/>
              </w:rPr>
              <w:t xml:space="preserve"> branches into 18 smaller arteries, each with an average cross-sectional area of </w:t>
            </w:r>
            <w:r>
              <w:rPr>
                <w:i/>
                <w:noProof/>
                <w:position w:val="-6"/>
                <w:sz w:val="24"/>
                <w:szCs w:val="24"/>
                <w:lang w:bidi="ar-SA"/>
              </w:rPr>
              <w:drawing>
                <wp:inline distT="0" distB="0" distL="0" distR="0" wp14:anchorId="7E06C531" wp14:editId="64C7D3DF">
                  <wp:extent cx="659765" cy="198120"/>
                  <wp:effectExtent l="0" t="0" r="635" b="5080"/>
                  <wp:docPr id="2433" name="Picture 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9765" cy="198120"/>
                          </a:xfrm>
                          <a:prstGeom prst="rect">
                            <a:avLst/>
                          </a:prstGeom>
                          <a:noFill/>
                          <a:ln>
                            <a:noFill/>
                          </a:ln>
                        </pic:spPr>
                      </pic:pic>
                    </a:graphicData>
                  </a:graphic>
                </wp:inline>
              </w:drawing>
            </w:r>
            <w:r w:rsidRPr="00DD01FF">
              <w:rPr>
                <w:i/>
                <w:sz w:val="24"/>
                <w:szCs w:val="24"/>
              </w:rPr>
              <w:t>. By what factor is the average velocity of the blood reduced when it passes into these branches?</w:t>
            </w:r>
          </w:p>
        </w:tc>
      </w:tr>
      <w:tr w:rsidR="00732BCB" w:rsidRPr="005C5FC9" w14:paraId="1E2EB3F3" w14:textId="77777777" w:rsidTr="00FC2BAF">
        <w:trPr>
          <w:cantSplit/>
        </w:trPr>
        <w:tc>
          <w:tcPr>
            <w:tcW w:w="1080" w:type="dxa"/>
            <w:gridSpan w:val="2"/>
          </w:tcPr>
          <w:p w14:paraId="589F05F7" w14:textId="77777777" w:rsidR="00732BCB" w:rsidRPr="00D908B8" w:rsidRDefault="00732BCB" w:rsidP="002D0ED4">
            <w:pPr>
              <w:spacing w:after="0" w:line="240" w:lineRule="auto"/>
              <w:rPr>
                <w:sz w:val="24"/>
                <w:szCs w:val="24"/>
              </w:rPr>
            </w:pPr>
            <w:r w:rsidRPr="00D908B8">
              <w:rPr>
                <w:sz w:val="24"/>
                <w:szCs w:val="24"/>
              </w:rPr>
              <w:t>Solution</w:t>
            </w:r>
          </w:p>
        </w:tc>
        <w:tc>
          <w:tcPr>
            <w:tcW w:w="8575" w:type="dxa"/>
            <w:gridSpan w:val="3"/>
          </w:tcPr>
          <w:p w14:paraId="67B4CD23" w14:textId="77777777" w:rsidR="00732BCB" w:rsidRPr="005C5FC9" w:rsidRDefault="00732BCB" w:rsidP="002D0ED4">
            <w:pPr>
              <w:spacing w:after="0" w:line="240" w:lineRule="auto"/>
              <w:rPr>
                <w:i/>
              </w:rPr>
            </w:pPr>
            <w:r>
              <w:rPr>
                <w:noProof/>
                <w:position w:val="-30"/>
                <w:lang w:bidi="ar-SA"/>
              </w:rPr>
              <w:drawing>
                <wp:inline distT="0" distB="0" distL="0" distR="0" wp14:anchorId="61180194" wp14:editId="7101765C">
                  <wp:extent cx="4204335" cy="471170"/>
                  <wp:effectExtent l="0" t="0" r="12065" b="11430"/>
                  <wp:docPr id="2434" name="Picture 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04335" cy="471170"/>
                          </a:xfrm>
                          <a:prstGeom prst="rect">
                            <a:avLst/>
                          </a:prstGeom>
                          <a:noFill/>
                          <a:ln>
                            <a:noFill/>
                          </a:ln>
                        </pic:spPr>
                      </pic:pic>
                    </a:graphicData>
                  </a:graphic>
                </wp:inline>
              </w:drawing>
            </w:r>
          </w:p>
        </w:tc>
      </w:tr>
      <w:tr w:rsidR="00732BCB" w:rsidRPr="00DD01FF" w14:paraId="58AAD071" w14:textId="77777777" w:rsidTr="00FC2BAF">
        <w:trPr>
          <w:cantSplit/>
        </w:trPr>
        <w:tc>
          <w:tcPr>
            <w:tcW w:w="1080" w:type="dxa"/>
            <w:gridSpan w:val="2"/>
          </w:tcPr>
          <w:p w14:paraId="00BA2AE7" w14:textId="77777777" w:rsidR="00732BCB" w:rsidRPr="00DD01FF" w:rsidRDefault="00732BCB" w:rsidP="002D0ED4">
            <w:pPr>
              <w:spacing w:after="0" w:line="240" w:lineRule="auto"/>
              <w:jc w:val="both"/>
              <w:rPr>
                <w:sz w:val="24"/>
                <w:szCs w:val="24"/>
              </w:rPr>
            </w:pPr>
            <w:r w:rsidRPr="00DD01FF">
              <w:rPr>
                <w:sz w:val="24"/>
                <w:szCs w:val="24"/>
              </w:rPr>
              <w:t>7.</w:t>
            </w:r>
          </w:p>
        </w:tc>
        <w:tc>
          <w:tcPr>
            <w:tcW w:w="8575" w:type="dxa"/>
            <w:gridSpan w:val="3"/>
          </w:tcPr>
          <w:p w14:paraId="010C872F" w14:textId="77777777" w:rsidR="00732BCB" w:rsidRPr="00DD01FF" w:rsidRDefault="00732BCB" w:rsidP="002D0ED4">
            <w:pPr>
              <w:spacing w:after="0" w:line="240" w:lineRule="auto"/>
              <w:rPr>
                <w:i/>
                <w:sz w:val="24"/>
                <w:szCs w:val="24"/>
              </w:rPr>
            </w:pPr>
            <w:r w:rsidRPr="00DD01FF">
              <w:rPr>
                <w:i/>
                <w:sz w:val="24"/>
                <w:szCs w:val="24"/>
              </w:rPr>
              <w:t xml:space="preserve">(a) As blood passes through the capillary bed in an organ, the capillaries join to form </w:t>
            </w:r>
            <w:proofErr w:type="spellStart"/>
            <w:r w:rsidRPr="00DD01FF">
              <w:rPr>
                <w:i/>
                <w:sz w:val="24"/>
                <w:szCs w:val="24"/>
              </w:rPr>
              <w:t>venules</w:t>
            </w:r>
            <w:proofErr w:type="spellEnd"/>
            <w:r w:rsidRPr="00DD01FF">
              <w:rPr>
                <w:i/>
                <w:sz w:val="24"/>
                <w:szCs w:val="24"/>
              </w:rPr>
              <w:t xml:space="preserve"> (small veins). If the blood speed increases by a factor of 4.00 and the total cross-sectional area of the </w:t>
            </w:r>
            <w:proofErr w:type="spellStart"/>
            <w:r w:rsidRPr="00DD01FF">
              <w:rPr>
                <w:i/>
                <w:sz w:val="24"/>
                <w:szCs w:val="24"/>
              </w:rPr>
              <w:t>venules</w:t>
            </w:r>
            <w:proofErr w:type="spellEnd"/>
            <w:r w:rsidRPr="00DD01FF">
              <w:rPr>
                <w:i/>
                <w:sz w:val="24"/>
                <w:szCs w:val="24"/>
              </w:rPr>
              <w:t xml:space="preserve"> is </w:t>
            </w:r>
            <w:r>
              <w:rPr>
                <w:i/>
                <w:noProof/>
                <w:position w:val="-6"/>
                <w:sz w:val="24"/>
                <w:szCs w:val="24"/>
                <w:lang w:bidi="ar-SA"/>
              </w:rPr>
              <w:drawing>
                <wp:inline distT="0" distB="0" distL="0" distR="0" wp14:anchorId="6026A154" wp14:editId="450801BC">
                  <wp:extent cx="575310" cy="198120"/>
                  <wp:effectExtent l="0" t="0" r="8890" b="5080"/>
                  <wp:docPr id="2435" name="Picture 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DD01FF">
              <w:rPr>
                <w:i/>
                <w:sz w:val="24"/>
                <w:szCs w:val="24"/>
              </w:rPr>
              <w:t xml:space="preserve">, what is the total cross-sectional area of the capillaries feeding these </w:t>
            </w:r>
            <w:proofErr w:type="spellStart"/>
            <w:r w:rsidRPr="00DD01FF">
              <w:rPr>
                <w:i/>
                <w:sz w:val="24"/>
                <w:szCs w:val="24"/>
              </w:rPr>
              <w:t>venules</w:t>
            </w:r>
            <w:proofErr w:type="spellEnd"/>
            <w:r w:rsidRPr="00DD01FF">
              <w:rPr>
                <w:i/>
                <w:sz w:val="24"/>
                <w:szCs w:val="24"/>
              </w:rPr>
              <w:t xml:space="preserve">? (b) How many capillaries are involved if their average diameter is </w:t>
            </w:r>
            <w:r>
              <w:rPr>
                <w:i/>
                <w:noProof/>
                <w:position w:val="-10"/>
                <w:sz w:val="24"/>
                <w:szCs w:val="24"/>
                <w:lang w:bidi="ar-SA"/>
              </w:rPr>
              <w:drawing>
                <wp:inline distT="0" distB="0" distL="0" distR="0" wp14:anchorId="5F376A8D" wp14:editId="6BFF9A95">
                  <wp:extent cx="537210" cy="198120"/>
                  <wp:effectExtent l="0" t="0" r="0" b="5080"/>
                  <wp:docPr id="2436" name="Picture 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DD01FF">
              <w:rPr>
                <w:i/>
                <w:sz w:val="24"/>
                <w:szCs w:val="24"/>
              </w:rPr>
              <w:t>?</w:t>
            </w:r>
          </w:p>
        </w:tc>
      </w:tr>
      <w:tr w:rsidR="00732BCB" w:rsidRPr="00D908B8" w14:paraId="7FBC4B64" w14:textId="77777777" w:rsidTr="00FC2BAF">
        <w:trPr>
          <w:cantSplit/>
        </w:trPr>
        <w:tc>
          <w:tcPr>
            <w:tcW w:w="1080" w:type="dxa"/>
            <w:gridSpan w:val="2"/>
          </w:tcPr>
          <w:p w14:paraId="2C0B777F" w14:textId="77777777" w:rsidR="00732BCB" w:rsidRPr="00D908B8" w:rsidRDefault="00732BCB" w:rsidP="002D0ED4">
            <w:pPr>
              <w:spacing w:after="0" w:line="240" w:lineRule="auto"/>
              <w:rPr>
                <w:sz w:val="24"/>
                <w:szCs w:val="24"/>
              </w:rPr>
            </w:pPr>
            <w:r w:rsidRPr="00D908B8">
              <w:rPr>
                <w:sz w:val="24"/>
                <w:szCs w:val="24"/>
              </w:rPr>
              <w:t>Solution</w:t>
            </w:r>
          </w:p>
        </w:tc>
        <w:tc>
          <w:tcPr>
            <w:tcW w:w="8575" w:type="dxa"/>
            <w:gridSpan w:val="3"/>
          </w:tcPr>
          <w:p w14:paraId="4EF418B4" w14:textId="77777777" w:rsidR="00732BCB" w:rsidRPr="00D908B8" w:rsidRDefault="00732BCB" w:rsidP="002D0ED4">
            <w:pPr>
              <w:spacing w:after="0" w:line="240" w:lineRule="auto"/>
              <w:rPr>
                <w:sz w:val="24"/>
                <w:szCs w:val="24"/>
              </w:rPr>
            </w:pPr>
            <w:r w:rsidRPr="00D908B8">
              <w:rPr>
                <w:sz w:val="24"/>
                <w:szCs w:val="24"/>
              </w:rPr>
              <w:t>(a)</w:t>
            </w:r>
            <w:r>
              <w:rPr>
                <w:sz w:val="24"/>
                <w:szCs w:val="24"/>
              </w:rPr>
              <w:t xml:space="preserve"> </w:t>
            </w:r>
            <w:r>
              <w:rPr>
                <w:noProof/>
                <w:position w:val="-32"/>
                <w:sz w:val="24"/>
                <w:szCs w:val="24"/>
                <w:lang w:bidi="ar-SA"/>
              </w:rPr>
              <w:drawing>
                <wp:inline distT="0" distB="0" distL="0" distR="0" wp14:anchorId="47DA2D88" wp14:editId="1811875C">
                  <wp:extent cx="3874135" cy="490220"/>
                  <wp:effectExtent l="0" t="0" r="12065" b="0"/>
                  <wp:docPr id="2437" name="Picture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74135" cy="490220"/>
                          </a:xfrm>
                          <a:prstGeom prst="rect">
                            <a:avLst/>
                          </a:prstGeom>
                          <a:noFill/>
                          <a:ln>
                            <a:noFill/>
                          </a:ln>
                        </pic:spPr>
                      </pic:pic>
                    </a:graphicData>
                  </a:graphic>
                </wp:inline>
              </w:drawing>
            </w:r>
          </w:p>
          <w:p w14:paraId="05649BDE" w14:textId="77777777" w:rsidR="00732BCB" w:rsidRPr="00D908B8" w:rsidRDefault="00732BCB" w:rsidP="002D0ED4">
            <w:pPr>
              <w:spacing w:after="0" w:line="240" w:lineRule="auto"/>
              <w:rPr>
                <w:i/>
                <w:sz w:val="24"/>
                <w:szCs w:val="24"/>
              </w:rPr>
            </w:pPr>
            <w:r w:rsidRPr="00D908B8">
              <w:rPr>
                <w:sz w:val="24"/>
                <w:szCs w:val="24"/>
              </w:rPr>
              <w:t>(b)</w:t>
            </w:r>
            <w:r>
              <w:rPr>
                <w:sz w:val="24"/>
                <w:szCs w:val="24"/>
              </w:rPr>
              <w:t xml:space="preserve"> </w:t>
            </w:r>
            <w:r>
              <w:rPr>
                <w:noProof/>
                <w:position w:val="-30"/>
                <w:sz w:val="24"/>
                <w:szCs w:val="24"/>
                <w:lang w:bidi="ar-SA"/>
              </w:rPr>
              <w:drawing>
                <wp:inline distT="0" distB="0" distL="0" distR="0" wp14:anchorId="73829CCD" wp14:editId="74C65024">
                  <wp:extent cx="3318510" cy="471170"/>
                  <wp:effectExtent l="0" t="0" r="8890" b="11430"/>
                  <wp:docPr id="2438" name="Picture 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18510" cy="471170"/>
                          </a:xfrm>
                          <a:prstGeom prst="rect">
                            <a:avLst/>
                          </a:prstGeom>
                          <a:noFill/>
                          <a:ln>
                            <a:noFill/>
                          </a:ln>
                        </pic:spPr>
                      </pic:pic>
                    </a:graphicData>
                  </a:graphic>
                </wp:inline>
              </w:drawing>
            </w:r>
          </w:p>
        </w:tc>
      </w:tr>
      <w:tr w:rsidR="00732BCB" w:rsidRPr="00D908B8" w14:paraId="47CC5ABA" w14:textId="77777777" w:rsidTr="00FC2BAF">
        <w:trPr>
          <w:cantSplit/>
        </w:trPr>
        <w:tc>
          <w:tcPr>
            <w:tcW w:w="1080" w:type="dxa"/>
            <w:gridSpan w:val="2"/>
          </w:tcPr>
          <w:p w14:paraId="75A540EC" w14:textId="77777777" w:rsidR="00732BCB" w:rsidRPr="00D908B8" w:rsidRDefault="00732BCB" w:rsidP="002D0ED4">
            <w:pPr>
              <w:spacing w:after="0" w:line="240" w:lineRule="auto"/>
              <w:jc w:val="both"/>
              <w:rPr>
                <w:sz w:val="24"/>
                <w:szCs w:val="24"/>
              </w:rPr>
            </w:pPr>
            <w:r w:rsidRPr="00D908B8">
              <w:rPr>
                <w:sz w:val="24"/>
                <w:szCs w:val="24"/>
              </w:rPr>
              <w:lastRenderedPageBreak/>
              <w:t>8.</w:t>
            </w:r>
          </w:p>
        </w:tc>
        <w:tc>
          <w:tcPr>
            <w:tcW w:w="8575" w:type="dxa"/>
            <w:gridSpan w:val="3"/>
          </w:tcPr>
          <w:p w14:paraId="5FB898D7" w14:textId="20057A99" w:rsidR="00732BCB" w:rsidRPr="00D908B8" w:rsidRDefault="00732BCB" w:rsidP="002D0ED4">
            <w:pPr>
              <w:spacing w:after="0" w:line="240" w:lineRule="auto"/>
              <w:rPr>
                <w:i/>
                <w:sz w:val="24"/>
                <w:szCs w:val="24"/>
              </w:rPr>
            </w:pPr>
            <w:r w:rsidRPr="00D908B8">
              <w:rPr>
                <w:i/>
                <w:sz w:val="24"/>
                <w:szCs w:val="24"/>
              </w:rPr>
              <w:t xml:space="preserve">The human circulation system has approximately </w:t>
            </w:r>
            <w:r>
              <w:rPr>
                <w:i/>
                <w:noProof/>
                <w:position w:val="-6"/>
                <w:sz w:val="24"/>
                <w:szCs w:val="24"/>
                <w:lang w:bidi="ar-SA"/>
              </w:rPr>
              <w:drawing>
                <wp:inline distT="0" distB="0" distL="0" distR="0" wp14:anchorId="76FD7607" wp14:editId="74A5DB9B">
                  <wp:extent cx="396240" cy="198120"/>
                  <wp:effectExtent l="0" t="0" r="10160" b="5080"/>
                  <wp:docPr id="2439" name="Picture 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6240" cy="198120"/>
                          </a:xfrm>
                          <a:prstGeom prst="rect">
                            <a:avLst/>
                          </a:prstGeom>
                          <a:noFill/>
                          <a:ln>
                            <a:noFill/>
                          </a:ln>
                        </pic:spPr>
                      </pic:pic>
                    </a:graphicData>
                  </a:graphic>
                </wp:inline>
              </w:drawing>
            </w:r>
            <w:r w:rsidRPr="00D908B8">
              <w:rPr>
                <w:i/>
                <w:sz w:val="24"/>
                <w:szCs w:val="24"/>
              </w:rPr>
              <w:t xml:space="preserve"> capillary vessels. Each vessel has a diameter of about </w:t>
            </w:r>
            <w:r>
              <w:rPr>
                <w:i/>
                <w:noProof/>
                <w:position w:val="-10"/>
                <w:sz w:val="24"/>
                <w:szCs w:val="24"/>
                <w:lang w:bidi="ar-SA"/>
              </w:rPr>
              <w:drawing>
                <wp:inline distT="0" distB="0" distL="0" distR="0" wp14:anchorId="19E6CD43" wp14:editId="465D31DF">
                  <wp:extent cx="348615" cy="198120"/>
                  <wp:effectExtent l="0" t="0" r="6985" b="5080"/>
                  <wp:docPr id="2440" name="Picture 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8615" cy="198120"/>
                          </a:xfrm>
                          <a:prstGeom prst="rect">
                            <a:avLst/>
                          </a:prstGeom>
                          <a:noFill/>
                          <a:ln>
                            <a:noFill/>
                          </a:ln>
                        </pic:spPr>
                      </pic:pic>
                    </a:graphicData>
                  </a:graphic>
                </wp:inline>
              </w:drawing>
            </w:r>
            <w:r w:rsidRPr="00D908B8">
              <w:rPr>
                <w:i/>
                <w:sz w:val="24"/>
                <w:szCs w:val="24"/>
              </w:rPr>
              <w:t>. Assuming cardiac output is 5 L/min, determine the average velocity of blood flow through each capillary vessel.</w:t>
            </w:r>
          </w:p>
        </w:tc>
      </w:tr>
      <w:tr w:rsidR="00732BCB" w:rsidRPr="005C5FC9" w14:paraId="042BEAC0" w14:textId="77777777" w:rsidTr="00FC2BAF">
        <w:trPr>
          <w:cantSplit/>
        </w:trPr>
        <w:tc>
          <w:tcPr>
            <w:tcW w:w="1080" w:type="dxa"/>
            <w:gridSpan w:val="2"/>
          </w:tcPr>
          <w:p w14:paraId="05C17D9F" w14:textId="77777777" w:rsidR="00732BCB" w:rsidRPr="00DD01FF" w:rsidRDefault="00732BCB" w:rsidP="002D0ED4">
            <w:pPr>
              <w:spacing w:after="0" w:line="240" w:lineRule="auto"/>
              <w:rPr>
                <w:sz w:val="24"/>
                <w:szCs w:val="24"/>
              </w:rPr>
            </w:pPr>
            <w:r w:rsidRPr="00DD01FF">
              <w:rPr>
                <w:sz w:val="24"/>
                <w:szCs w:val="24"/>
              </w:rPr>
              <w:t>Solution</w:t>
            </w:r>
          </w:p>
        </w:tc>
        <w:tc>
          <w:tcPr>
            <w:tcW w:w="8575" w:type="dxa"/>
            <w:gridSpan w:val="3"/>
          </w:tcPr>
          <w:p w14:paraId="6AFCED63" w14:textId="77777777" w:rsidR="00732BCB" w:rsidRPr="005C5FC9" w:rsidRDefault="00732BCB" w:rsidP="002D0ED4">
            <w:pPr>
              <w:spacing w:after="0" w:line="240" w:lineRule="auto"/>
              <w:rPr>
                <w:i/>
              </w:rPr>
            </w:pPr>
            <w:r>
              <w:rPr>
                <w:i/>
                <w:noProof/>
                <w:position w:val="-46"/>
                <w:lang w:bidi="ar-SA"/>
              </w:rPr>
              <w:drawing>
                <wp:inline distT="0" distB="0" distL="0" distR="0" wp14:anchorId="004F0A23" wp14:editId="7344972F">
                  <wp:extent cx="3733165" cy="659765"/>
                  <wp:effectExtent l="0" t="0" r="635" b="635"/>
                  <wp:docPr id="2441" name="Picture 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3165" cy="659765"/>
                          </a:xfrm>
                          <a:prstGeom prst="rect">
                            <a:avLst/>
                          </a:prstGeom>
                          <a:noFill/>
                          <a:ln>
                            <a:noFill/>
                          </a:ln>
                        </pic:spPr>
                      </pic:pic>
                    </a:graphicData>
                  </a:graphic>
                </wp:inline>
              </w:drawing>
            </w:r>
          </w:p>
        </w:tc>
      </w:tr>
      <w:tr w:rsidR="00732BCB" w:rsidRPr="00BE65A2" w14:paraId="1FBD037B" w14:textId="77777777" w:rsidTr="00FC2BAF">
        <w:trPr>
          <w:cantSplit/>
        </w:trPr>
        <w:tc>
          <w:tcPr>
            <w:tcW w:w="1080" w:type="dxa"/>
            <w:gridSpan w:val="2"/>
          </w:tcPr>
          <w:p w14:paraId="23D97DED" w14:textId="77777777" w:rsidR="00732BCB" w:rsidRPr="00BE65A2" w:rsidRDefault="00732BCB" w:rsidP="002D0ED4">
            <w:pPr>
              <w:spacing w:after="0" w:line="240" w:lineRule="auto"/>
              <w:jc w:val="both"/>
              <w:rPr>
                <w:sz w:val="24"/>
                <w:szCs w:val="24"/>
              </w:rPr>
            </w:pPr>
            <w:r w:rsidRPr="00BE65A2">
              <w:rPr>
                <w:sz w:val="24"/>
                <w:szCs w:val="24"/>
              </w:rPr>
              <w:t>9.</w:t>
            </w:r>
          </w:p>
        </w:tc>
        <w:tc>
          <w:tcPr>
            <w:tcW w:w="8575" w:type="dxa"/>
            <w:gridSpan w:val="3"/>
          </w:tcPr>
          <w:p w14:paraId="69C0AD16" w14:textId="77777777" w:rsidR="00732BCB" w:rsidRPr="00BE65A2" w:rsidRDefault="00732BCB" w:rsidP="002D0ED4">
            <w:pPr>
              <w:spacing w:after="0" w:line="240" w:lineRule="auto"/>
              <w:rPr>
                <w:i/>
                <w:sz w:val="24"/>
                <w:szCs w:val="24"/>
              </w:rPr>
            </w:pPr>
            <w:r w:rsidRPr="00BE65A2">
              <w:rPr>
                <w:i/>
                <w:sz w:val="24"/>
                <w:szCs w:val="24"/>
              </w:rPr>
              <w:t xml:space="preserve">(a) Estimate the time it would take to fill a private swimming pool with a capacity of 80,000 L using a garden hose delivering 60 L/min. (b) How long would it take to fill if you could divert a moderate size river, flowing at </w:t>
            </w:r>
            <w:r>
              <w:rPr>
                <w:i/>
                <w:noProof/>
                <w:position w:val="-6"/>
                <w:sz w:val="24"/>
                <w:szCs w:val="24"/>
                <w:lang w:bidi="ar-SA"/>
              </w:rPr>
              <w:drawing>
                <wp:inline distT="0" distB="0" distL="0" distR="0" wp14:anchorId="2968E84E" wp14:editId="38A4AE5C">
                  <wp:extent cx="659765" cy="198120"/>
                  <wp:effectExtent l="0" t="0" r="635" b="5080"/>
                  <wp:docPr id="2442" name="Picture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59765" cy="198120"/>
                          </a:xfrm>
                          <a:prstGeom prst="rect">
                            <a:avLst/>
                          </a:prstGeom>
                          <a:noFill/>
                          <a:ln>
                            <a:noFill/>
                          </a:ln>
                        </pic:spPr>
                      </pic:pic>
                    </a:graphicData>
                  </a:graphic>
                </wp:inline>
              </w:drawing>
            </w:r>
            <w:r w:rsidRPr="00BE65A2">
              <w:rPr>
                <w:i/>
                <w:sz w:val="24"/>
                <w:szCs w:val="24"/>
              </w:rPr>
              <w:t>, into it?</w:t>
            </w:r>
          </w:p>
        </w:tc>
      </w:tr>
      <w:tr w:rsidR="00732BCB" w:rsidRPr="00D908B8" w14:paraId="6C3C3678" w14:textId="77777777" w:rsidTr="00FC2BAF">
        <w:trPr>
          <w:cantSplit/>
        </w:trPr>
        <w:tc>
          <w:tcPr>
            <w:tcW w:w="1080" w:type="dxa"/>
            <w:gridSpan w:val="2"/>
          </w:tcPr>
          <w:p w14:paraId="313B3B09" w14:textId="77777777" w:rsidR="00732BCB" w:rsidRPr="00D908B8" w:rsidRDefault="00732BCB" w:rsidP="002D0ED4">
            <w:pPr>
              <w:spacing w:after="0" w:line="240" w:lineRule="auto"/>
              <w:rPr>
                <w:sz w:val="24"/>
                <w:szCs w:val="24"/>
              </w:rPr>
            </w:pPr>
            <w:r w:rsidRPr="00D908B8">
              <w:rPr>
                <w:sz w:val="24"/>
                <w:szCs w:val="24"/>
              </w:rPr>
              <w:t>Solution</w:t>
            </w:r>
          </w:p>
        </w:tc>
        <w:tc>
          <w:tcPr>
            <w:tcW w:w="8575" w:type="dxa"/>
            <w:gridSpan w:val="3"/>
          </w:tcPr>
          <w:p w14:paraId="48548855" w14:textId="77777777" w:rsidR="00732BCB" w:rsidRPr="00D908B8" w:rsidRDefault="00732BCB" w:rsidP="002D0ED4">
            <w:pPr>
              <w:spacing w:after="0" w:line="240" w:lineRule="auto"/>
              <w:rPr>
                <w:sz w:val="24"/>
                <w:szCs w:val="24"/>
              </w:rPr>
            </w:pPr>
            <w:r w:rsidRPr="00D908B8">
              <w:rPr>
                <w:sz w:val="24"/>
                <w:szCs w:val="24"/>
              </w:rPr>
              <w:t>(a)</w:t>
            </w:r>
            <w:r>
              <w:rPr>
                <w:sz w:val="24"/>
                <w:szCs w:val="24"/>
              </w:rPr>
              <w:t xml:space="preserve"> </w:t>
            </w:r>
            <w:r>
              <w:rPr>
                <w:noProof/>
                <w:position w:val="-30"/>
                <w:sz w:val="24"/>
                <w:szCs w:val="24"/>
                <w:lang w:bidi="ar-SA"/>
              </w:rPr>
              <w:drawing>
                <wp:inline distT="0" distB="0" distL="0" distR="0" wp14:anchorId="20C1D7D7" wp14:editId="47821378">
                  <wp:extent cx="2328545" cy="424180"/>
                  <wp:effectExtent l="0" t="0" r="8255" b="7620"/>
                  <wp:docPr id="2443" name="Picture 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28545" cy="424180"/>
                          </a:xfrm>
                          <a:prstGeom prst="rect">
                            <a:avLst/>
                          </a:prstGeom>
                          <a:noFill/>
                          <a:ln>
                            <a:noFill/>
                          </a:ln>
                        </pic:spPr>
                      </pic:pic>
                    </a:graphicData>
                  </a:graphic>
                </wp:inline>
              </w:drawing>
            </w:r>
          </w:p>
          <w:p w14:paraId="6DFF0A54" w14:textId="77777777" w:rsidR="00732BCB" w:rsidRPr="00D908B8" w:rsidRDefault="00732BCB" w:rsidP="002D0ED4">
            <w:pPr>
              <w:spacing w:after="0" w:line="240" w:lineRule="auto"/>
              <w:rPr>
                <w:i/>
                <w:sz w:val="24"/>
                <w:szCs w:val="24"/>
              </w:rPr>
            </w:pPr>
            <w:r w:rsidRPr="00D908B8">
              <w:rPr>
                <w:sz w:val="24"/>
                <w:szCs w:val="24"/>
              </w:rPr>
              <w:t>(b)</w:t>
            </w:r>
            <w:r>
              <w:rPr>
                <w:sz w:val="24"/>
                <w:szCs w:val="24"/>
              </w:rPr>
              <w:t xml:space="preserve"> </w:t>
            </w:r>
            <w:r>
              <w:rPr>
                <w:noProof/>
                <w:position w:val="-30"/>
                <w:sz w:val="24"/>
                <w:szCs w:val="24"/>
                <w:lang w:bidi="ar-SA"/>
              </w:rPr>
              <w:drawing>
                <wp:inline distT="0" distB="0" distL="0" distR="0" wp14:anchorId="6431BD8E" wp14:editId="6341DE0E">
                  <wp:extent cx="1988820" cy="424180"/>
                  <wp:effectExtent l="0" t="0" r="0" b="7620"/>
                  <wp:docPr id="2444" name="Picture 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88820" cy="424180"/>
                          </a:xfrm>
                          <a:prstGeom prst="rect">
                            <a:avLst/>
                          </a:prstGeom>
                          <a:noFill/>
                          <a:ln>
                            <a:noFill/>
                          </a:ln>
                        </pic:spPr>
                      </pic:pic>
                    </a:graphicData>
                  </a:graphic>
                </wp:inline>
              </w:drawing>
            </w:r>
          </w:p>
        </w:tc>
      </w:tr>
      <w:tr w:rsidR="00732BCB" w:rsidRPr="00D908B8" w14:paraId="6AA9FADF" w14:textId="77777777" w:rsidTr="00FC2BAF">
        <w:trPr>
          <w:cantSplit/>
        </w:trPr>
        <w:tc>
          <w:tcPr>
            <w:tcW w:w="1080" w:type="dxa"/>
            <w:gridSpan w:val="2"/>
          </w:tcPr>
          <w:p w14:paraId="5D028078" w14:textId="77777777" w:rsidR="00732BCB" w:rsidRPr="00D908B8" w:rsidRDefault="00732BCB" w:rsidP="002D0ED4">
            <w:pPr>
              <w:spacing w:after="0" w:line="240" w:lineRule="auto"/>
              <w:jc w:val="both"/>
              <w:rPr>
                <w:sz w:val="24"/>
                <w:szCs w:val="24"/>
              </w:rPr>
            </w:pPr>
            <w:r w:rsidRPr="00D908B8">
              <w:rPr>
                <w:sz w:val="24"/>
                <w:szCs w:val="24"/>
              </w:rPr>
              <w:t>10.</w:t>
            </w:r>
          </w:p>
        </w:tc>
        <w:tc>
          <w:tcPr>
            <w:tcW w:w="8575" w:type="dxa"/>
            <w:gridSpan w:val="3"/>
          </w:tcPr>
          <w:p w14:paraId="44076492" w14:textId="57440E3F" w:rsidR="00732BCB" w:rsidRPr="00DD01FF" w:rsidRDefault="00732BCB" w:rsidP="00E46ACB">
            <w:pPr>
              <w:spacing w:after="0" w:line="240" w:lineRule="auto"/>
              <w:rPr>
                <w:i/>
                <w:sz w:val="24"/>
                <w:szCs w:val="24"/>
              </w:rPr>
            </w:pPr>
            <w:r w:rsidRPr="00DD01FF">
              <w:rPr>
                <w:i/>
                <w:sz w:val="24"/>
                <w:szCs w:val="24"/>
              </w:rPr>
              <w:t xml:space="preserve">The flow rate of blood through a </w:t>
            </w:r>
            <w:r>
              <w:rPr>
                <w:i/>
                <w:noProof/>
                <w:position w:val="-6"/>
                <w:sz w:val="24"/>
                <w:szCs w:val="24"/>
                <w:lang w:bidi="ar-SA"/>
              </w:rPr>
              <w:drawing>
                <wp:inline distT="0" distB="0" distL="0" distR="0" wp14:anchorId="70F0A762" wp14:editId="5B5254CF">
                  <wp:extent cx="914400" cy="198120"/>
                  <wp:effectExtent l="0" t="0" r="0" b="5080"/>
                  <wp:docPr id="2445" name="Picture 2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14400" cy="198120"/>
                          </a:xfrm>
                          <a:prstGeom prst="rect">
                            <a:avLst/>
                          </a:prstGeom>
                          <a:noFill/>
                          <a:ln>
                            <a:noFill/>
                          </a:ln>
                        </pic:spPr>
                      </pic:pic>
                    </a:graphicData>
                  </a:graphic>
                </wp:inline>
              </w:drawing>
            </w:r>
            <w:r w:rsidRPr="00DD01FF">
              <w:rPr>
                <w:i/>
                <w:sz w:val="24"/>
                <w:szCs w:val="24"/>
              </w:rPr>
              <w:t xml:space="preserve">-radius capillary is </w:t>
            </w:r>
            <w:ins w:id="2" w:author="Anne Jones" w:date="2017-01-09T14:01:00Z">
              <w:r w:rsidR="00E46ACB" w:rsidRPr="00E46ACB">
                <w:rPr>
                  <w:i/>
                  <w:position w:val="-6"/>
                  <w:sz w:val="24"/>
                  <w:szCs w:val="24"/>
                </w:rPr>
                <w:object w:dxaOrig="1740" w:dyaOrig="320" w14:anchorId="71247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6pt" o:ole="">
                    <v:imagedata r:id="rId32" o:title=""/>
                  </v:shape>
                  <o:OLEObject Type="Embed" ProgID="Equation.3" ShapeID="_x0000_i1025" DrawAspect="Content" ObjectID="_1420116585" r:id="rId33"/>
                </w:object>
              </w:r>
            </w:ins>
            <w:bookmarkStart w:id="3" w:name="_GoBack"/>
            <w:bookmarkEnd w:id="3"/>
            <w:r w:rsidRPr="00DD01FF">
              <w:rPr>
                <w:i/>
                <w:sz w:val="24"/>
                <w:szCs w:val="24"/>
              </w:rPr>
              <w:t xml:space="preserve"> (a) What is the speed of the blood flow? (This small speed allows time for diffusion of materials to and from the blood.) (b) Assuming all the blood in the body passes through capillaries, how many of them must there be to carry a total flow of </w:t>
            </w:r>
            <w:r>
              <w:rPr>
                <w:i/>
                <w:noProof/>
                <w:position w:val="-6"/>
                <w:sz w:val="24"/>
                <w:szCs w:val="24"/>
                <w:lang w:bidi="ar-SA"/>
              </w:rPr>
              <w:drawing>
                <wp:inline distT="0" distB="0" distL="0" distR="0" wp14:anchorId="5BF14B4B" wp14:editId="52E26110">
                  <wp:extent cx="688340" cy="198120"/>
                  <wp:effectExtent l="0" t="0" r="0" b="5080"/>
                  <wp:docPr id="2447"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88340" cy="198120"/>
                          </a:xfrm>
                          <a:prstGeom prst="rect">
                            <a:avLst/>
                          </a:prstGeom>
                          <a:noFill/>
                          <a:ln>
                            <a:noFill/>
                          </a:ln>
                        </pic:spPr>
                      </pic:pic>
                    </a:graphicData>
                  </a:graphic>
                </wp:inline>
              </w:drawing>
            </w:r>
            <w:r w:rsidRPr="00DD01FF">
              <w:rPr>
                <w:i/>
                <w:sz w:val="24"/>
                <w:szCs w:val="24"/>
              </w:rPr>
              <w:t>? (The large number obtained is an overestimate, but it is still reasonable.)</w:t>
            </w:r>
          </w:p>
        </w:tc>
      </w:tr>
      <w:tr w:rsidR="00732BCB" w:rsidRPr="00D908B8" w14:paraId="1C065BDF" w14:textId="77777777" w:rsidTr="00FC2BAF">
        <w:trPr>
          <w:cantSplit/>
        </w:trPr>
        <w:tc>
          <w:tcPr>
            <w:tcW w:w="1080" w:type="dxa"/>
            <w:gridSpan w:val="2"/>
          </w:tcPr>
          <w:p w14:paraId="160A21F1" w14:textId="77777777" w:rsidR="00732BCB" w:rsidRPr="00D908B8" w:rsidRDefault="00732BCB" w:rsidP="002D0ED4">
            <w:pPr>
              <w:spacing w:after="0" w:line="240" w:lineRule="auto"/>
              <w:rPr>
                <w:sz w:val="24"/>
                <w:szCs w:val="24"/>
              </w:rPr>
            </w:pPr>
            <w:r w:rsidRPr="00D908B8">
              <w:rPr>
                <w:sz w:val="24"/>
                <w:szCs w:val="24"/>
              </w:rPr>
              <w:t>Solution</w:t>
            </w:r>
          </w:p>
        </w:tc>
        <w:tc>
          <w:tcPr>
            <w:tcW w:w="8575" w:type="dxa"/>
            <w:gridSpan w:val="3"/>
          </w:tcPr>
          <w:p w14:paraId="1DC4E7BB" w14:textId="77777777" w:rsidR="00732BCB" w:rsidRPr="00D908B8" w:rsidRDefault="00732BCB" w:rsidP="002D0ED4">
            <w:pPr>
              <w:spacing w:after="0" w:line="240" w:lineRule="auto"/>
              <w:rPr>
                <w:sz w:val="24"/>
                <w:szCs w:val="24"/>
              </w:rPr>
            </w:pPr>
            <w:r w:rsidRPr="00D908B8">
              <w:rPr>
                <w:sz w:val="24"/>
                <w:szCs w:val="24"/>
              </w:rPr>
              <w:t>(a)</w:t>
            </w:r>
            <w:r>
              <w:rPr>
                <w:sz w:val="24"/>
                <w:szCs w:val="24"/>
              </w:rPr>
              <w:t xml:space="preserve"> </w:t>
            </w:r>
            <w:r>
              <w:rPr>
                <w:noProof/>
                <w:position w:val="-30"/>
                <w:sz w:val="24"/>
                <w:szCs w:val="24"/>
                <w:lang w:bidi="ar-SA"/>
              </w:rPr>
              <w:drawing>
                <wp:inline distT="0" distB="0" distL="0" distR="0" wp14:anchorId="51B278AE" wp14:editId="46CC8B32">
                  <wp:extent cx="4006215" cy="471170"/>
                  <wp:effectExtent l="0" t="0" r="6985" b="11430"/>
                  <wp:docPr id="2448" name="Picture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06215" cy="471170"/>
                          </a:xfrm>
                          <a:prstGeom prst="rect">
                            <a:avLst/>
                          </a:prstGeom>
                          <a:noFill/>
                          <a:ln>
                            <a:noFill/>
                          </a:ln>
                        </pic:spPr>
                      </pic:pic>
                    </a:graphicData>
                  </a:graphic>
                </wp:inline>
              </w:drawing>
            </w:r>
          </w:p>
          <w:p w14:paraId="25FAA7DC" w14:textId="77777777" w:rsidR="00732BCB" w:rsidRPr="00D908B8" w:rsidRDefault="00732BCB" w:rsidP="002D0ED4">
            <w:pPr>
              <w:spacing w:after="0" w:line="240" w:lineRule="auto"/>
              <w:rPr>
                <w:i/>
                <w:sz w:val="24"/>
                <w:szCs w:val="24"/>
              </w:rPr>
            </w:pPr>
            <w:r w:rsidRPr="00D908B8">
              <w:rPr>
                <w:sz w:val="24"/>
                <w:szCs w:val="24"/>
              </w:rPr>
              <w:t>(b)</w:t>
            </w:r>
            <w:r>
              <w:rPr>
                <w:sz w:val="24"/>
                <w:szCs w:val="24"/>
              </w:rPr>
              <w:t xml:space="preserve"> </w:t>
            </w:r>
            <w:r w:rsidRPr="00D908B8">
              <w:rPr>
                <w:sz w:val="24"/>
                <w:szCs w:val="24"/>
              </w:rPr>
              <w:t>total flow/single capillary flow =</w:t>
            </w:r>
            <w:r>
              <w:rPr>
                <w:sz w:val="24"/>
                <w:szCs w:val="24"/>
              </w:rPr>
              <w:t xml:space="preserve"> </w:t>
            </w:r>
            <w:r>
              <w:rPr>
                <w:noProof/>
                <w:position w:val="-24"/>
                <w:sz w:val="24"/>
                <w:szCs w:val="24"/>
                <w:lang w:bidi="ar-SA"/>
              </w:rPr>
              <w:drawing>
                <wp:inline distT="0" distB="0" distL="0" distR="0" wp14:anchorId="3004CACB" wp14:editId="42E4881E">
                  <wp:extent cx="2743200" cy="424180"/>
                  <wp:effectExtent l="0" t="0" r="0" b="7620"/>
                  <wp:docPr id="2449" name="Picture 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3200" cy="424180"/>
                          </a:xfrm>
                          <a:prstGeom prst="rect">
                            <a:avLst/>
                          </a:prstGeom>
                          <a:noFill/>
                          <a:ln>
                            <a:noFill/>
                          </a:ln>
                        </pic:spPr>
                      </pic:pic>
                    </a:graphicData>
                  </a:graphic>
                </wp:inline>
              </w:drawing>
            </w:r>
          </w:p>
        </w:tc>
      </w:tr>
      <w:tr w:rsidR="00732BCB" w:rsidRPr="00D908B8" w14:paraId="44A17A65" w14:textId="77777777" w:rsidTr="00FC2BAF">
        <w:trPr>
          <w:cantSplit/>
        </w:trPr>
        <w:tc>
          <w:tcPr>
            <w:tcW w:w="1080" w:type="dxa"/>
            <w:gridSpan w:val="2"/>
          </w:tcPr>
          <w:p w14:paraId="3AFF2F49" w14:textId="77777777" w:rsidR="00732BCB" w:rsidRPr="00D908B8" w:rsidRDefault="00732BCB" w:rsidP="002D0ED4">
            <w:pPr>
              <w:spacing w:after="0" w:line="240" w:lineRule="auto"/>
              <w:jc w:val="both"/>
              <w:rPr>
                <w:sz w:val="24"/>
                <w:szCs w:val="24"/>
              </w:rPr>
            </w:pPr>
            <w:r w:rsidRPr="00D908B8">
              <w:rPr>
                <w:sz w:val="24"/>
                <w:szCs w:val="24"/>
              </w:rPr>
              <w:t>11.</w:t>
            </w:r>
          </w:p>
        </w:tc>
        <w:tc>
          <w:tcPr>
            <w:tcW w:w="8575" w:type="dxa"/>
            <w:gridSpan w:val="3"/>
          </w:tcPr>
          <w:p w14:paraId="6AC5E2FA" w14:textId="77777777" w:rsidR="00732BCB" w:rsidRPr="00D908B8" w:rsidRDefault="00732BCB" w:rsidP="002D0ED4">
            <w:pPr>
              <w:spacing w:after="0" w:line="240" w:lineRule="auto"/>
              <w:rPr>
                <w:i/>
                <w:sz w:val="24"/>
                <w:szCs w:val="24"/>
              </w:rPr>
            </w:pPr>
            <w:r w:rsidRPr="00D908B8">
              <w:rPr>
                <w:i/>
                <w:sz w:val="24"/>
                <w:szCs w:val="24"/>
              </w:rPr>
              <w:t>(a) What is the fluid speed in a fire hose with a 9.00-cm diameter carrying 80.0 L of water per second? (b) What is the flow rate in cubic meters per second? (c) Would your answers be different if salt water replaced the fresh water in the fire hose?</w:t>
            </w:r>
          </w:p>
        </w:tc>
      </w:tr>
      <w:tr w:rsidR="00732BCB" w:rsidRPr="00D908B8" w14:paraId="46F4017B" w14:textId="77777777" w:rsidTr="00FC2BAF">
        <w:tc>
          <w:tcPr>
            <w:tcW w:w="1080" w:type="dxa"/>
            <w:gridSpan w:val="2"/>
          </w:tcPr>
          <w:p w14:paraId="01E14BFD" w14:textId="77777777" w:rsidR="00732BCB" w:rsidRPr="00D908B8" w:rsidRDefault="00732BCB" w:rsidP="002D0ED4">
            <w:pPr>
              <w:spacing w:after="0" w:line="240" w:lineRule="auto"/>
              <w:rPr>
                <w:sz w:val="24"/>
                <w:szCs w:val="24"/>
              </w:rPr>
            </w:pPr>
            <w:r w:rsidRPr="00D908B8">
              <w:rPr>
                <w:sz w:val="24"/>
                <w:szCs w:val="24"/>
              </w:rPr>
              <w:lastRenderedPageBreak/>
              <w:t>Solution</w:t>
            </w:r>
          </w:p>
        </w:tc>
        <w:tc>
          <w:tcPr>
            <w:tcW w:w="8575" w:type="dxa"/>
            <w:gridSpan w:val="3"/>
          </w:tcPr>
          <w:p w14:paraId="3B2CCD7A" w14:textId="77777777" w:rsidR="00732BCB" w:rsidRPr="00D908B8" w:rsidRDefault="00732BCB" w:rsidP="002D0ED4">
            <w:pPr>
              <w:spacing w:after="0" w:line="240" w:lineRule="auto"/>
              <w:rPr>
                <w:sz w:val="24"/>
                <w:szCs w:val="24"/>
              </w:rPr>
            </w:pPr>
            <w:r w:rsidRPr="00D908B8">
              <w:rPr>
                <w:sz w:val="24"/>
                <w:szCs w:val="24"/>
              </w:rPr>
              <w:t>(a)</w:t>
            </w:r>
            <w:r>
              <w:rPr>
                <w:sz w:val="24"/>
                <w:szCs w:val="24"/>
              </w:rPr>
              <w:t xml:space="preserve"> </w:t>
            </w:r>
            <w:r>
              <w:rPr>
                <w:noProof/>
                <w:position w:val="-30"/>
                <w:sz w:val="24"/>
                <w:szCs w:val="24"/>
                <w:lang w:bidi="ar-SA"/>
              </w:rPr>
              <w:drawing>
                <wp:inline distT="0" distB="0" distL="0" distR="0" wp14:anchorId="5446AD7B" wp14:editId="367A2592">
                  <wp:extent cx="3601085" cy="678815"/>
                  <wp:effectExtent l="0" t="0" r="5715" b="6985"/>
                  <wp:docPr id="2450" name="Picture 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01085" cy="678815"/>
                          </a:xfrm>
                          <a:prstGeom prst="rect">
                            <a:avLst/>
                          </a:prstGeom>
                          <a:noFill/>
                          <a:ln>
                            <a:noFill/>
                          </a:ln>
                        </pic:spPr>
                      </pic:pic>
                    </a:graphicData>
                  </a:graphic>
                </wp:inline>
              </w:drawing>
            </w:r>
          </w:p>
          <w:p w14:paraId="40D38D60" w14:textId="77777777" w:rsidR="00732BCB" w:rsidRPr="00D908B8" w:rsidRDefault="00732BCB" w:rsidP="002D0ED4">
            <w:pPr>
              <w:spacing w:after="0" w:line="240" w:lineRule="auto"/>
              <w:rPr>
                <w:sz w:val="24"/>
                <w:szCs w:val="24"/>
              </w:rPr>
            </w:pPr>
            <w:r w:rsidRPr="00D908B8">
              <w:rPr>
                <w:sz w:val="24"/>
                <w:szCs w:val="24"/>
              </w:rPr>
              <w:t>(b)</w:t>
            </w:r>
            <w:r>
              <w:rPr>
                <w:sz w:val="24"/>
                <w:szCs w:val="24"/>
              </w:rPr>
              <w:t xml:space="preserve"> </w:t>
            </w:r>
            <w:r>
              <w:rPr>
                <w:noProof/>
                <w:position w:val="-24"/>
                <w:sz w:val="24"/>
                <w:szCs w:val="24"/>
                <w:lang w:bidi="ar-SA"/>
              </w:rPr>
              <w:drawing>
                <wp:inline distT="0" distB="0" distL="0" distR="0" wp14:anchorId="07001C5F" wp14:editId="2A4D232F">
                  <wp:extent cx="2366010" cy="414655"/>
                  <wp:effectExtent l="0" t="0" r="0" b="0"/>
                  <wp:docPr id="2451" name="Picture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66010" cy="414655"/>
                          </a:xfrm>
                          <a:prstGeom prst="rect">
                            <a:avLst/>
                          </a:prstGeom>
                          <a:noFill/>
                          <a:ln>
                            <a:noFill/>
                          </a:ln>
                        </pic:spPr>
                      </pic:pic>
                    </a:graphicData>
                  </a:graphic>
                </wp:inline>
              </w:drawing>
            </w:r>
          </w:p>
          <w:p w14:paraId="0EE3745E" w14:textId="77777777" w:rsidR="00732BCB" w:rsidRPr="00D908B8" w:rsidRDefault="00732BCB" w:rsidP="002D0ED4">
            <w:pPr>
              <w:spacing w:after="0" w:line="240" w:lineRule="auto"/>
              <w:rPr>
                <w:i/>
                <w:sz w:val="24"/>
                <w:szCs w:val="24"/>
              </w:rPr>
            </w:pPr>
            <w:r w:rsidRPr="00D908B8">
              <w:rPr>
                <w:sz w:val="24"/>
                <w:szCs w:val="24"/>
              </w:rPr>
              <w:t>(c)</w:t>
            </w:r>
            <w:r>
              <w:rPr>
                <w:sz w:val="24"/>
                <w:szCs w:val="24"/>
              </w:rPr>
              <w:t xml:space="preserve"> </w:t>
            </w:r>
            <w:r w:rsidRPr="00D908B8">
              <w:rPr>
                <w:sz w:val="24"/>
                <w:szCs w:val="24"/>
              </w:rPr>
              <w:t>No, the flow rate and the velocity are independent of the density of the fluid.</w:t>
            </w:r>
          </w:p>
        </w:tc>
      </w:tr>
      <w:tr w:rsidR="00732BCB" w:rsidRPr="00D908B8" w14:paraId="0F74E576" w14:textId="77777777" w:rsidTr="00FC2BAF">
        <w:trPr>
          <w:cantSplit/>
        </w:trPr>
        <w:tc>
          <w:tcPr>
            <w:tcW w:w="1080" w:type="dxa"/>
            <w:gridSpan w:val="2"/>
          </w:tcPr>
          <w:p w14:paraId="19E9A287" w14:textId="77777777" w:rsidR="00732BCB" w:rsidRPr="00D908B8" w:rsidRDefault="00732BCB" w:rsidP="002D0ED4">
            <w:pPr>
              <w:spacing w:after="0" w:line="240" w:lineRule="auto"/>
              <w:jc w:val="both"/>
              <w:rPr>
                <w:sz w:val="24"/>
                <w:szCs w:val="24"/>
              </w:rPr>
            </w:pPr>
            <w:r w:rsidRPr="00D908B8">
              <w:rPr>
                <w:sz w:val="24"/>
                <w:szCs w:val="24"/>
              </w:rPr>
              <w:t>12.</w:t>
            </w:r>
          </w:p>
        </w:tc>
        <w:tc>
          <w:tcPr>
            <w:tcW w:w="8575" w:type="dxa"/>
            <w:gridSpan w:val="3"/>
          </w:tcPr>
          <w:p w14:paraId="330CDC87" w14:textId="77777777" w:rsidR="00732BCB" w:rsidRPr="00D908B8" w:rsidRDefault="00732BCB" w:rsidP="002D0ED4">
            <w:pPr>
              <w:spacing w:after="0" w:line="240" w:lineRule="auto"/>
              <w:rPr>
                <w:i/>
                <w:sz w:val="24"/>
                <w:szCs w:val="24"/>
              </w:rPr>
            </w:pPr>
            <w:r w:rsidRPr="00D908B8">
              <w:rPr>
                <w:i/>
                <w:spacing w:val="-5"/>
                <w:sz w:val="24"/>
                <w:szCs w:val="24"/>
              </w:rPr>
              <w:t>The main uptake air duct of a forced air gas heater is 0.300 m in diameter. What is the average speed of air in the duct if it carries a volume equal to that of the house’s interior every 15 min? The inside volume of the house is equivalent to a rectangular solid 13.0 m wide by 20.0 m long by 2.75 m high.</w:t>
            </w:r>
          </w:p>
        </w:tc>
      </w:tr>
      <w:tr w:rsidR="00732BCB" w:rsidRPr="00D908B8" w14:paraId="275225CE" w14:textId="77777777" w:rsidTr="00FC2BAF">
        <w:trPr>
          <w:cantSplit/>
        </w:trPr>
        <w:tc>
          <w:tcPr>
            <w:tcW w:w="1080" w:type="dxa"/>
            <w:gridSpan w:val="2"/>
          </w:tcPr>
          <w:p w14:paraId="12939F1C" w14:textId="77777777" w:rsidR="00732BCB" w:rsidRPr="00D908B8" w:rsidRDefault="00732BCB" w:rsidP="002D0ED4">
            <w:pPr>
              <w:spacing w:after="0" w:line="240" w:lineRule="auto"/>
              <w:rPr>
                <w:sz w:val="24"/>
                <w:szCs w:val="24"/>
              </w:rPr>
            </w:pPr>
            <w:r w:rsidRPr="00D908B8">
              <w:rPr>
                <w:sz w:val="24"/>
                <w:szCs w:val="24"/>
              </w:rPr>
              <w:t>Solution</w:t>
            </w:r>
          </w:p>
        </w:tc>
        <w:tc>
          <w:tcPr>
            <w:tcW w:w="8575" w:type="dxa"/>
            <w:gridSpan w:val="3"/>
          </w:tcPr>
          <w:p w14:paraId="444BB456" w14:textId="77777777" w:rsidR="00732BCB" w:rsidRPr="00D908B8" w:rsidRDefault="00732BCB" w:rsidP="002D0ED4">
            <w:pPr>
              <w:spacing w:after="0" w:line="240" w:lineRule="auto"/>
              <w:rPr>
                <w:i/>
                <w:sz w:val="24"/>
                <w:szCs w:val="24"/>
              </w:rPr>
            </w:pPr>
            <w:r>
              <w:rPr>
                <w:noProof/>
                <w:position w:val="-28"/>
                <w:sz w:val="24"/>
                <w:szCs w:val="24"/>
                <w:lang w:bidi="ar-SA"/>
              </w:rPr>
              <w:drawing>
                <wp:inline distT="0" distB="0" distL="0" distR="0" wp14:anchorId="6C4B7E2A" wp14:editId="27340506">
                  <wp:extent cx="4572000" cy="405130"/>
                  <wp:effectExtent l="0" t="0" r="0" b="1270"/>
                  <wp:docPr id="2452" name="Picture 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572000" cy="405130"/>
                          </a:xfrm>
                          <a:prstGeom prst="rect">
                            <a:avLst/>
                          </a:prstGeom>
                          <a:noFill/>
                          <a:ln>
                            <a:noFill/>
                          </a:ln>
                        </pic:spPr>
                      </pic:pic>
                    </a:graphicData>
                  </a:graphic>
                </wp:inline>
              </w:drawing>
            </w:r>
          </w:p>
        </w:tc>
      </w:tr>
      <w:tr w:rsidR="00732BCB" w:rsidRPr="00D908B8" w14:paraId="54B705C9" w14:textId="77777777" w:rsidTr="00FC2BAF">
        <w:trPr>
          <w:cantSplit/>
        </w:trPr>
        <w:tc>
          <w:tcPr>
            <w:tcW w:w="1080" w:type="dxa"/>
            <w:gridSpan w:val="2"/>
          </w:tcPr>
          <w:p w14:paraId="15810C28" w14:textId="77777777" w:rsidR="00732BCB" w:rsidRPr="00D908B8" w:rsidRDefault="00732BCB" w:rsidP="002D0ED4">
            <w:pPr>
              <w:spacing w:after="0" w:line="240" w:lineRule="auto"/>
              <w:jc w:val="both"/>
              <w:rPr>
                <w:sz w:val="24"/>
                <w:szCs w:val="24"/>
              </w:rPr>
            </w:pPr>
            <w:r w:rsidRPr="00D908B8">
              <w:rPr>
                <w:sz w:val="24"/>
                <w:szCs w:val="24"/>
              </w:rPr>
              <w:t>13.</w:t>
            </w:r>
          </w:p>
        </w:tc>
        <w:tc>
          <w:tcPr>
            <w:tcW w:w="8575" w:type="dxa"/>
            <w:gridSpan w:val="3"/>
          </w:tcPr>
          <w:p w14:paraId="12BC167A" w14:textId="77777777" w:rsidR="00732BCB" w:rsidRPr="00D908B8" w:rsidRDefault="00732BCB" w:rsidP="002D0ED4">
            <w:pPr>
              <w:spacing w:after="0" w:line="240" w:lineRule="auto"/>
              <w:rPr>
                <w:i/>
                <w:sz w:val="24"/>
                <w:szCs w:val="24"/>
              </w:rPr>
            </w:pPr>
            <w:r w:rsidRPr="00D908B8">
              <w:rPr>
                <w:i/>
                <w:sz w:val="24"/>
                <w:szCs w:val="24"/>
              </w:rPr>
              <w:t xml:space="preserve">Water is moving at a velocity of 2.00 m/s through a hose with an internal diameter of 1.60 cm. (a) What is the flow rate in liters per second? (b) The fluid velocity in this hose’s nozzle is 15.0 </w:t>
            </w:r>
            <w:r w:rsidRPr="00D908B8">
              <w:rPr>
                <w:i/>
                <w:spacing w:val="10"/>
                <w:sz w:val="24"/>
                <w:szCs w:val="24"/>
              </w:rPr>
              <w:t>m</w:t>
            </w:r>
            <w:r w:rsidRPr="00D908B8">
              <w:rPr>
                <w:i/>
                <w:sz w:val="24"/>
                <w:szCs w:val="24"/>
              </w:rPr>
              <w:t xml:space="preserve">/s. What is the nozzle’s inside diameter? </w:t>
            </w:r>
          </w:p>
        </w:tc>
      </w:tr>
      <w:tr w:rsidR="00732BCB" w:rsidRPr="00591920" w14:paraId="4C3DED49" w14:textId="77777777" w:rsidTr="00FC2BAF">
        <w:trPr>
          <w:cantSplit/>
        </w:trPr>
        <w:tc>
          <w:tcPr>
            <w:tcW w:w="1080" w:type="dxa"/>
            <w:gridSpan w:val="2"/>
          </w:tcPr>
          <w:p w14:paraId="0C65C418" w14:textId="77777777" w:rsidR="00732BCB" w:rsidRPr="00591920" w:rsidRDefault="00732BCB" w:rsidP="002D0ED4">
            <w:pPr>
              <w:spacing w:after="0" w:line="240" w:lineRule="auto"/>
              <w:rPr>
                <w:sz w:val="24"/>
                <w:szCs w:val="24"/>
              </w:rPr>
            </w:pPr>
            <w:r w:rsidRPr="00591920">
              <w:rPr>
                <w:sz w:val="24"/>
                <w:szCs w:val="24"/>
              </w:rPr>
              <w:t>Solution</w:t>
            </w:r>
          </w:p>
        </w:tc>
        <w:tc>
          <w:tcPr>
            <w:tcW w:w="8575" w:type="dxa"/>
            <w:gridSpan w:val="3"/>
          </w:tcPr>
          <w:p w14:paraId="3720788D" w14:textId="77777777" w:rsidR="00732BCB" w:rsidRPr="00591920" w:rsidRDefault="00732BCB" w:rsidP="002D0ED4">
            <w:pPr>
              <w:spacing w:after="0" w:line="240" w:lineRule="auto"/>
              <w:rPr>
                <w:sz w:val="24"/>
                <w:szCs w:val="24"/>
              </w:rPr>
            </w:pPr>
            <w:r w:rsidRPr="00591920">
              <w:rPr>
                <w:sz w:val="24"/>
                <w:szCs w:val="24"/>
              </w:rPr>
              <w:t>(a)</w:t>
            </w:r>
            <w:r>
              <w:rPr>
                <w:sz w:val="24"/>
                <w:szCs w:val="24"/>
              </w:rPr>
              <w:t xml:space="preserve"> </w:t>
            </w:r>
            <w:r>
              <w:rPr>
                <w:noProof/>
                <w:position w:val="-10"/>
                <w:sz w:val="24"/>
                <w:szCs w:val="24"/>
                <w:lang w:bidi="ar-SA"/>
              </w:rPr>
              <w:drawing>
                <wp:inline distT="0" distB="0" distL="0" distR="0" wp14:anchorId="11B18316" wp14:editId="61FE968B">
                  <wp:extent cx="3601085" cy="235585"/>
                  <wp:effectExtent l="0" t="0" r="5715" b="0"/>
                  <wp:docPr id="2453" name="Picture 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01085" cy="235585"/>
                          </a:xfrm>
                          <a:prstGeom prst="rect">
                            <a:avLst/>
                          </a:prstGeom>
                          <a:noFill/>
                          <a:ln>
                            <a:noFill/>
                          </a:ln>
                        </pic:spPr>
                      </pic:pic>
                    </a:graphicData>
                  </a:graphic>
                </wp:inline>
              </w:drawing>
            </w:r>
          </w:p>
          <w:p w14:paraId="73BD9D06" w14:textId="77777777" w:rsidR="00732BCB" w:rsidRPr="00591920" w:rsidRDefault="00732BCB" w:rsidP="002D0ED4">
            <w:pPr>
              <w:spacing w:after="0" w:line="240" w:lineRule="auto"/>
              <w:rPr>
                <w:i/>
                <w:sz w:val="24"/>
                <w:szCs w:val="24"/>
              </w:rPr>
            </w:pPr>
            <w:r w:rsidRPr="00D15706">
              <w:rPr>
                <w:position w:val="40"/>
                <w:sz w:val="24"/>
                <w:szCs w:val="24"/>
              </w:rPr>
              <w:t>(b)</w:t>
            </w:r>
            <w:r>
              <w:rPr>
                <w:sz w:val="24"/>
                <w:szCs w:val="24"/>
              </w:rPr>
              <w:t xml:space="preserve"> </w:t>
            </w:r>
            <w:r w:rsidRPr="00427E4E">
              <w:rPr>
                <w:i/>
                <w:position w:val="-118"/>
                <w:sz w:val="24"/>
                <w:szCs w:val="24"/>
              </w:rPr>
              <w:t xml:space="preserve"> </w:t>
            </w:r>
            <w:r>
              <w:rPr>
                <w:i/>
                <w:noProof/>
                <w:position w:val="-74"/>
                <w:sz w:val="24"/>
                <w:szCs w:val="24"/>
                <w:lang w:bidi="ar-SA"/>
              </w:rPr>
              <w:drawing>
                <wp:inline distT="0" distB="0" distL="0" distR="0" wp14:anchorId="7EE22B22" wp14:editId="459DB2FC">
                  <wp:extent cx="4223385" cy="1008380"/>
                  <wp:effectExtent l="0" t="0" r="0" b="7620"/>
                  <wp:docPr id="2454" name="Picture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223385" cy="1008380"/>
                          </a:xfrm>
                          <a:prstGeom prst="rect">
                            <a:avLst/>
                          </a:prstGeom>
                          <a:noFill/>
                          <a:ln>
                            <a:noFill/>
                          </a:ln>
                        </pic:spPr>
                      </pic:pic>
                    </a:graphicData>
                  </a:graphic>
                </wp:inline>
              </w:drawing>
            </w:r>
          </w:p>
        </w:tc>
      </w:tr>
      <w:tr w:rsidR="00732BCB" w:rsidRPr="00551307" w14:paraId="2E1B1CE1" w14:textId="77777777" w:rsidTr="00FC2BAF">
        <w:trPr>
          <w:cantSplit/>
        </w:trPr>
        <w:tc>
          <w:tcPr>
            <w:tcW w:w="1080" w:type="dxa"/>
            <w:gridSpan w:val="2"/>
          </w:tcPr>
          <w:p w14:paraId="7EC4D7F7" w14:textId="77777777" w:rsidR="00732BCB" w:rsidRPr="00551307" w:rsidRDefault="00732BCB" w:rsidP="002D0ED4">
            <w:pPr>
              <w:spacing w:after="0" w:line="240" w:lineRule="auto"/>
              <w:jc w:val="both"/>
              <w:rPr>
                <w:sz w:val="24"/>
                <w:szCs w:val="24"/>
              </w:rPr>
            </w:pPr>
            <w:r w:rsidRPr="00551307">
              <w:rPr>
                <w:sz w:val="24"/>
                <w:szCs w:val="24"/>
              </w:rPr>
              <w:t>14.</w:t>
            </w:r>
          </w:p>
        </w:tc>
        <w:tc>
          <w:tcPr>
            <w:tcW w:w="8575" w:type="dxa"/>
            <w:gridSpan w:val="3"/>
          </w:tcPr>
          <w:p w14:paraId="609E25C0" w14:textId="77777777" w:rsidR="00732BCB" w:rsidRPr="00551307" w:rsidRDefault="00732BCB" w:rsidP="002D0ED4">
            <w:pPr>
              <w:spacing w:after="0" w:line="240" w:lineRule="auto"/>
              <w:rPr>
                <w:i/>
                <w:sz w:val="24"/>
                <w:szCs w:val="24"/>
              </w:rPr>
            </w:pPr>
            <w:r w:rsidRPr="00551307">
              <w:rPr>
                <w:i/>
                <w:sz w:val="24"/>
                <w:szCs w:val="24"/>
              </w:rPr>
              <w:t xml:space="preserve">Prove that the speed of an incompressible fluid through a constriction, such as in a </w:t>
            </w:r>
            <w:proofErr w:type="spellStart"/>
            <w:r w:rsidRPr="00551307">
              <w:rPr>
                <w:i/>
                <w:sz w:val="24"/>
                <w:szCs w:val="24"/>
              </w:rPr>
              <w:t>Venturi</w:t>
            </w:r>
            <w:proofErr w:type="spellEnd"/>
            <w:r w:rsidRPr="00551307">
              <w:rPr>
                <w:i/>
                <w:sz w:val="24"/>
                <w:szCs w:val="24"/>
              </w:rPr>
              <w:t xml:space="preserve"> tube, increases by a factor equal to the square of the factor by which the diameter decreases. (The converse applies for flow out of a constriction into a larger-diameter region.)</w:t>
            </w:r>
          </w:p>
        </w:tc>
      </w:tr>
      <w:tr w:rsidR="00732BCB" w:rsidRPr="00551307" w14:paraId="6D83937D" w14:textId="77777777" w:rsidTr="00FC2BAF">
        <w:trPr>
          <w:cantSplit/>
        </w:trPr>
        <w:tc>
          <w:tcPr>
            <w:tcW w:w="1080" w:type="dxa"/>
            <w:gridSpan w:val="2"/>
          </w:tcPr>
          <w:p w14:paraId="612FAD51" w14:textId="77777777" w:rsidR="00732BCB" w:rsidRPr="00551307" w:rsidRDefault="00732BCB" w:rsidP="002D0ED4">
            <w:pPr>
              <w:spacing w:after="0" w:line="240" w:lineRule="auto"/>
              <w:rPr>
                <w:sz w:val="24"/>
                <w:szCs w:val="24"/>
              </w:rPr>
            </w:pPr>
            <w:r w:rsidRPr="00551307">
              <w:rPr>
                <w:sz w:val="24"/>
                <w:szCs w:val="24"/>
              </w:rPr>
              <w:t>Solution</w:t>
            </w:r>
          </w:p>
        </w:tc>
        <w:tc>
          <w:tcPr>
            <w:tcW w:w="8575" w:type="dxa"/>
            <w:gridSpan w:val="3"/>
          </w:tcPr>
          <w:p w14:paraId="7D18E47F" w14:textId="77777777" w:rsidR="00732BCB" w:rsidRPr="00551307" w:rsidRDefault="00732BCB" w:rsidP="002D0ED4">
            <w:pPr>
              <w:spacing w:after="0" w:line="240" w:lineRule="auto"/>
              <w:rPr>
                <w:sz w:val="24"/>
                <w:szCs w:val="24"/>
              </w:rPr>
            </w:pPr>
            <w:r w:rsidRPr="00551307">
              <w:rPr>
                <w:sz w:val="24"/>
                <w:szCs w:val="24"/>
              </w:rPr>
              <w:t>If the fluid is incompressible, the flow rate through both sides will be equal:</w:t>
            </w:r>
          </w:p>
          <w:p w14:paraId="3F02E7CE" w14:textId="77777777" w:rsidR="00732BCB" w:rsidRPr="00551307" w:rsidRDefault="00732BCB" w:rsidP="002D0ED4">
            <w:pPr>
              <w:spacing w:after="0" w:line="240" w:lineRule="auto"/>
              <w:rPr>
                <w:i/>
                <w:sz w:val="24"/>
                <w:szCs w:val="24"/>
              </w:rPr>
            </w:pPr>
            <w:r>
              <w:rPr>
                <w:noProof/>
                <w:position w:val="-10"/>
                <w:sz w:val="24"/>
                <w:szCs w:val="24"/>
                <w:lang w:bidi="ar-SA"/>
              </w:rPr>
              <w:drawing>
                <wp:inline distT="0" distB="0" distL="0" distR="0" wp14:anchorId="4DE83C4C" wp14:editId="615E05C6">
                  <wp:extent cx="999490" cy="235585"/>
                  <wp:effectExtent l="0" t="0" r="0" b="0"/>
                  <wp:docPr id="2455" name="Picture 2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99490" cy="235585"/>
                          </a:xfrm>
                          <a:prstGeom prst="rect">
                            <a:avLst/>
                          </a:prstGeom>
                          <a:noFill/>
                          <a:ln>
                            <a:noFill/>
                          </a:ln>
                        </pic:spPr>
                      </pic:pic>
                    </a:graphicData>
                  </a:graphic>
                </wp:inline>
              </w:drawing>
            </w:r>
            <w:r w:rsidRPr="00551307">
              <w:rPr>
                <w:sz w:val="24"/>
                <w:szCs w:val="24"/>
              </w:rPr>
              <w:t xml:space="preserve">, or </w:t>
            </w:r>
            <w:r>
              <w:rPr>
                <w:noProof/>
                <w:position w:val="-24"/>
                <w:sz w:val="24"/>
                <w:szCs w:val="24"/>
                <w:lang w:bidi="ar-SA"/>
              </w:rPr>
              <w:drawing>
                <wp:inline distT="0" distB="0" distL="0" distR="0" wp14:anchorId="6F1078C9" wp14:editId="65F69A86">
                  <wp:extent cx="3148330" cy="414655"/>
                  <wp:effectExtent l="0" t="0" r="1270" b="0"/>
                  <wp:docPr id="2456" name="Picture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48330" cy="414655"/>
                          </a:xfrm>
                          <a:prstGeom prst="rect">
                            <a:avLst/>
                          </a:prstGeom>
                          <a:noFill/>
                          <a:ln>
                            <a:noFill/>
                          </a:ln>
                        </pic:spPr>
                      </pic:pic>
                    </a:graphicData>
                  </a:graphic>
                </wp:inline>
              </w:drawing>
            </w:r>
          </w:p>
        </w:tc>
      </w:tr>
      <w:tr w:rsidR="00732BCB" w:rsidRPr="00DD01FF" w14:paraId="0CD7AA00" w14:textId="77777777" w:rsidTr="00FC2BAF">
        <w:trPr>
          <w:cantSplit/>
        </w:trPr>
        <w:tc>
          <w:tcPr>
            <w:tcW w:w="1080" w:type="dxa"/>
            <w:gridSpan w:val="2"/>
          </w:tcPr>
          <w:p w14:paraId="6BBE1174" w14:textId="77777777" w:rsidR="00732BCB" w:rsidRPr="00DD01FF" w:rsidRDefault="00732BCB" w:rsidP="002D0ED4">
            <w:pPr>
              <w:spacing w:after="0" w:line="240" w:lineRule="auto"/>
              <w:jc w:val="both"/>
              <w:rPr>
                <w:sz w:val="24"/>
                <w:szCs w:val="24"/>
              </w:rPr>
            </w:pPr>
            <w:r w:rsidRPr="00DD01FF">
              <w:rPr>
                <w:sz w:val="24"/>
                <w:szCs w:val="24"/>
              </w:rPr>
              <w:lastRenderedPageBreak/>
              <w:t>15.</w:t>
            </w:r>
          </w:p>
        </w:tc>
        <w:tc>
          <w:tcPr>
            <w:tcW w:w="8575" w:type="dxa"/>
            <w:gridSpan w:val="3"/>
          </w:tcPr>
          <w:p w14:paraId="75B07078" w14:textId="77777777" w:rsidR="00732BCB" w:rsidRPr="00DD01FF" w:rsidRDefault="00732BCB" w:rsidP="002D0ED4">
            <w:pPr>
              <w:spacing w:after="0" w:line="240" w:lineRule="auto"/>
              <w:rPr>
                <w:i/>
                <w:sz w:val="24"/>
                <w:szCs w:val="24"/>
              </w:rPr>
            </w:pPr>
            <w:r w:rsidRPr="00DD01FF">
              <w:rPr>
                <w:i/>
                <w:sz w:val="24"/>
                <w:szCs w:val="24"/>
              </w:rPr>
              <w:t xml:space="preserve">Water emerges straight down from a faucet with a 1.80-cm diameter at a speed of 0.500 </w:t>
            </w:r>
            <w:r w:rsidRPr="00DD01FF">
              <w:rPr>
                <w:i/>
                <w:spacing w:val="10"/>
                <w:sz w:val="24"/>
                <w:szCs w:val="24"/>
              </w:rPr>
              <w:t>m</w:t>
            </w:r>
            <w:r w:rsidRPr="00DD01FF">
              <w:rPr>
                <w:i/>
                <w:sz w:val="24"/>
                <w:szCs w:val="24"/>
              </w:rPr>
              <w:t xml:space="preserve">/s. (Because of the construction of the faucet, there is no variation in speed across the stream.) (a) What is the flow rate in </w:t>
            </w:r>
            <w:r>
              <w:rPr>
                <w:i/>
                <w:noProof/>
                <w:position w:val="-6"/>
                <w:sz w:val="24"/>
                <w:szCs w:val="24"/>
                <w:lang w:bidi="ar-SA"/>
              </w:rPr>
              <w:drawing>
                <wp:inline distT="0" distB="0" distL="0" distR="0" wp14:anchorId="4092E8E9" wp14:editId="5EFE1181">
                  <wp:extent cx="386715" cy="198120"/>
                  <wp:effectExtent l="0" t="0" r="0" b="5080"/>
                  <wp:docPr id="2457" name="Picture 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86715" cy="198120"/>
                          </a:xfrm>
                          <a:prstGeom prst="rect">
                            <a:avLst/>
                          </a:prstGeom>
                          <a:noFill/>
                          <a:ln>
                            <a:noFill/>
                          </a:ln>
                        </pic:spPr>
                      </pic:pic>
                    </a:graphicData>
                  </a:graphic>
                </wp:inline>
              </w:drawing>
            </w:r>
            <w:r w:rsidRPr="00DD01FF">
              <w:rPr>
                <w:i/>
                <w:sz w:val="24"/>
                <w:szCs w:val="24"/>
              </w:rPr>
              <w:t>? (b) What is the diameter of the stream 0.200 m below the faucet? Neglect any effects due to surface tension.</w:t>
            </w:r>
          </w:p>
        </w:tc>
      </w:tr>
      <w:tr w:rsidR="00732BCB" w:rsidRPr="00551307" w14:paraId="463EC3AB" w14:textId="77777777" w:rsidTr="00FC2BAF">
        <w:trPr>
          <w:cantSplit/>
        </w:trPr>
        <w:tc>
          <w:tcPr>
            <w:tcW w:w="1080" w:type="dxa"/>
            <w:gridSpan w:val="2"/>
          </w:tcPr>
          <w:p w14:paraId="48A185F6" w14:textId="77777777" w:rsidR="00732BCB" w:rsidRPr="00551307" w:rsidRDefault="00732BCB" w:rsidP="002D0ED4">
            <w:pPr>
              <w:spacing w:after="0" w:line="240" w:lineRule="auto"/>
              <w:rPr>
                <w:sz w:val="24"/>
                <w:szCs w:val="24"/>
              </w:rPr>
            </w:pPr>
            <w:r w:rsidRPr="00551307">
              <w:rPr>
                <w:sz w:val="24"/>
                <w:szCs w:val="24"/>
              </w:rPr>
              <w:t>Solution</w:t>
            </w:r>
          </w:p>
        </w:tc>
        <w:tc>
          <w:tcPr>
            <w:tcW w:w="8575" w:type="dxa"/>
            <w:gridSpan w:val="3"/>
          </w:tcPr>
          <w:p w14:paraId="779CFE8A" w14:textId="77777777" w:rsidR="00732BCB" w:rsidRPr="00551307" w:rsidRDefault="00732BCB" w:rsidP="002D0ED4">
            <w:pPr>
              <w:spacing w:after="0" w:line="240" w:lineRule="auto"/>
              <w:rPr>
                <w:sz w:val="24"/>
                <w:szCs w:val="24"/>
              </w:rPr>
            </w:pPr>
            <w:r w:rsidRPr="0072250B">
              <w:rPr>
                <w:position w:val="20"/>
                <w:sz w:val="24"/>
                <w:szCs w:val="24"/>
              </w:rPr>
              <w:t>(a)</w:t>
            </w:r>
            <w:r>
              <w:rPr>
                <w:sz w:val="24"/>
                <w:szCs w:val="24"/>
              </w:rPr>
              <w:t xml:space="preserve"> </w:t>
            </w:r>
            <w:r>
              <w:rPr>
                <w:noProof/>
                <w:position w:val="-32"/>
                <w:sz w:val="24"/>
                <w:szCs w:val="24"/>
                <w:lang w:bidi="ar-SA"/>
              </w:rPr>
              <w:drawing>
                <wp:inline distT="0" distB="0" distL="0" distR="0" wp14:anchorId="53F25A0E" wp14:editId="13759CE9">
                  <wp:extent cx="3959225" cy="490220"/>
                  <wp:effectExtent l="0" t="0" r="3175" b="0"/>
                  <wp:docPr id="2458" name="Picture 2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959225" cy="490220"/>
                          </a:xfrm>
                          <a:prstGeom prst="rect">
                            <a:avLst/>
                          </a:prstGeom>
                          <a:noFill/>
                          <a:ln>
                            <a:noFill/>
                          </a:ln>
                        </pic:spPr>
                      </pic:pic>
                    </a:graphicData>
                  </a:graphic>
                </wp:inline>
              </w:drawing>
            </w:r>
          </w:p>
          <w:p w14:paraId="5CDDDB9B" w14:textId="77777777" w:rsidR="00732BCB" w:rsidRPr="00551307" w:rsidRDefault="00732BCB" w:rsidP="002D0ED4">
            <w:pPr>
              <w:spacing w:after="0" w:line="240" w:lineRule="auto"/>
              <w:rPr>
                <w:i/>
                <w:sz w:val="24"/>
                <w:szCs w:val="24"/>
              </w:rPr>
            </w:pPr>
            <w:r w:rsidRPr="0072250B">
              <w:rPr>
                <w:position w:val="90"/>
                <w:sz w:val="24"/>
                <w:szCs w:val="24"/>
              </w:rPr>
              <w:t>(b)</w:t>
            </w:r>
            <w:r>
              <w:rPr>
                <w:sz w:val="24"/>
                <w:szCs w:val="24"/>
              </w:rPr>
              <w:t xml:space="preserve"> </w:t>
            </w:r>
            <w:r>
              <w:rPr>
                <w:noProof/>
                <w:position w:val="-96"/>
                <w:sz w:val="24"/>
                <w:szCs w:val="24"/>
                <w:lang w:bidi="ar-SA"/>
              </w:rPr>
              <w:drawing>
                <wp:inline distT="0" distB="0" distL="0" distR="0" wp14:anchorId="2211579C" wp14:editId="0E5AC1A9">
                  <wp:extent cx="4430395" cy="1282065"/>
                  <wp:effectExtent l="0" t="0" r="0" b="0"/>
                  <wp:docPr id="2459" name="Picture 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430395" cy="1282065"/>
                          </a:xfrm>
                          <a:prstGeom prst="rect">
                            <a:avLst/>
                          </a:prstGeom>
                          <a:noFill/>
                          <a:ln>
                            <a:noFill/>
                          </a:ln>
                        </pic:spPr>
                      </pic:pic>
                    </a:graphicData>
                  </a:graphic>
                </wp:inline>
              </w:drawing>
            </w:r>
          </w:p>
        </w:tc>
      </w:tr>
      <w:tr w:rsidR="00732BCB" w:rsidRPr="00551307" w14:paraId="7C8E136A" w14:textId="77777777" w:rsidTr="00FC2BAF">
        <w:trPr>
          <w:cantSplit/>
        </w:trPr>
        <w:tc>
          <w:tcPr>
            <w:tcW w:w="1080" w:type="dxa"/>
            <w:gridSpan w:val="2"/>
          </w:tcPr>
          <w:p w14:paraId="70E54259" w14:textId="77777777" w:rsidR="00732BCB" w:rsidRPr="00551307" w:rsidRDefault="00732BCB" w:rsidP="002D0ED4">
            <w:pPr>
              <w:spacing w:after="0" w:line="240" w:lineRule="auto"/>
              <w:jc w:val="both"/>
              <w:rPr>
                <w:sz w:val="24"/>
                <w:szCs w:val="24"/>
              </w:rPr>
            </w:pPr>
            <w:r w:rsidRPr="00551307">
              <w:rPr>
                <w:sz w:val="24"/>
                <w:szCs w:val="24"/>
              </w:rPr>
              <w:t>16.</w:t>
            </w:r>
          </w:p>
        </w:tc>
        <w:tc>
          <w:tcPr>
            <w:tcW w:w="8575" w:type="dxa"/>
            <w:gridSpan w:val="3"/>
          </w:tcPr>
          <w:p w14:paraId="262F3842" w14:textId="77777777" w:rsidR="00732BCB" w:rsidRPr="00551307" w:rsidRDefault="00732BCB" w:rsidP="002D0ED4">
            <w:pPr>
              <w:spacing w:after="0" w:line="240" w:lineRule="auto"/>
              <w:rPr>
                <w:i/>
                <w:sz w:val="24"/>
                <w:szCs w:val="24"/>
              </w:rPr>
            </w:pPr>
            <w:r w:rsidRPr="00E204C1">
              <w:rPr>
                <w:b/>
                <w:i/>
                <w:sz w:val="24"/>
                <w:szCs w:val="24"/>
              </w:rPr>
              <w:t>Unreasonable Results</w:t>
            </w:r>
            <w:r>
              <w:rPr>
                <w:i/>
                <w:sz w:val="24"/>
                <w:szCs w:val="24"/>
              </w:rPr>
              <w:t xml:space="preserve"> </w:t>
            </w:r>
            <w:r w:rsidRPr="00551307">
              <w:rPr>
                <w:i/>
                <w:sz w:val="24"/>
                <w:szCs w:val="24"/>
              </w:rPr>
              <w:t xml:space="preserve">A mountain stream is 10.0 m wide and averages 2.00 m in depth. During the spring runoff, the flow in the stream reaches </w:t>
            </w:r>
            <w:r>
              <w:rPr>
                <w:i/>
                <w:noProof/>
                <w:position w:val="-10"/>
                <w:sz w:val="24"/>
                <w:szCs w:val="24"/>
                <w:lang w:bidi="ar-SA"/>
              </w:rPr>
              <w:drawing>
                <wp:inline distT="0" distB="0" distL="0" distR="0" wp14:anchorId="4AC41688" wp14:editId="5FA14AB4">
                  <wp:extent cx="829310" cy="226060"/>
                  <wp:effectExtent l="0" t="0" r="8890" b="2540"/>
                  <wp:docPr id="2460" name="Picture 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551307">
              <w:rPr>
                <w:i/>
                <w:sz w:val="24"/>
                <w:szCs w:val="24"/>
              </w:rPr>
              <w:t>. (a) What is the average velocity of the stream under these conditions? (b) What is unreasonable about this velocity? (c) What is unreasonable or inconsistent about the premises?</w:t>
            </w:r>
          </w:p>
        </w:tc>
      </w:tr>
      <w:tr w:rsidR="00732BCB" w:rsidRPr="00551307" w14:paraId="521050C8" w14:textId="77777777" w:rsidTr="00FC2BAF">
        <w:trPr>
          <w:cantSplit/>
        </w:trPr>
        <w:tc>
          <w:tcPr>
            <w:tcW w:w="1080" w:type="dxa"/>
            <w:gridSpan w:val="2"/>
          </w:tcPr>
          <w:p w14:paraId="718BC8BC"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1AA0BE9F" w14:textId="77777777" w:rsidR="00732BCB" w:rsidRPr="00551307" w:rsidRDefault="00732BCB" w:rsidP="002D0ED4">
            <w:pPr>
              <w:spacing w:after="0" w:line="240" w:lineRule="auto"/>
              <w:rPr>
                <w:sz w:val="24"/>
                <w:szCs w:val="24"/>
              </w:rPr>
            </w:pPr>
            <w:r w:rsidRPr="00551307">
              <w:rPr>
                <w:sz w:val="24"/>
                <w:szCs w:val="24"/>
              </w:rPr>
              <w:t>(a)</w:t>
            </w:r>
            <w:r>
              <w:rPr>
                <w:sz w:val="24"/>
                <w:szCs w:val="24"/>
              </w:rPr>
              <w:t xml:space="preserve"> </w:t>
            </w:r>
            <w:r>
              <w:rPr>
                <w:noProof/>
                <w:position w:val="-28"/>
                <w:sz w:val="24"/>
                <w:szCs w:val="24"/>
                <w:lang w:bidi="ar-SA"/>
              </w:rPr>
              <w:drawing>
                <wp:inline distT="0" distB="0" distL="0" distR="0" wp14:anchorId="49BBB96D" wp14:editId="41C562DD">
                  <wp:extent cx="2338070" cy="443230"/>
                  <wp:effectExtent l="0" t="0" r="0" b="0"/>
                  <wp:docPr id="2461" name="Picture 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38070" cy="443230"/>
                          </a:xfrm>
                          <a:prstGeom prst="rect">
                            <a:avLst/>
                          </a:prstGeom>
                          <a:noFill/>
                          <a:ln>
                            <a:noFill/>
                          </a:ln>
                        </pic:spPr>
                      </pic:pic>
                    </a:graphicData>
                  </a:graphic>
                </wp:inline>
              </w:drawing>
            </w:r>
          </w:p>
          <w:p w14:paraId="23BDAA03" w14:textId="77777777" w:rsidR="00732BCB" w:rsidRPr="00551307" w:rsidRDefault="00732BCB" w:rsidP="002D0ED4">
            <w:pPr>
              <w:spacing w:after="0" w:line="240" w:lineRule="auto"/>
              <w:rPr>
                <w:sz w:val="24"/>
                <w:szCs w:val="24"/>
              </w:rPr>
            </w:pPr>
            <w:r w:rsidRPr="00551307">
              <w:rPr>
                <w:sz w:val="24"/>
                <w:szCs w:val="24"/>
              </w:rPr>
              <w:t>(b) This velocity is much</w:t>
            </w:r>
            <w:r>
              <w:rPr>
                <w:sz w:val="24"/>
                <w:szCs w:val="24"/>
              </w:rPr>
              <w:t xml:space="preserve"> too</w:t>
            </w:r>
            <w:r w:rsidRPr="00551307">
              <w:rPr>
                <w:sz w:val="24"/>
                <w:szCs w:val="24"/>
              </w:rPr>
              <w:t xml:space="preserve"> high (</w:t>
            </w:r>
            <w:r>
              <w:rPr>
                <w:noProof/>
                <w:position w:val="-6"/>
                <w:sz w:val="24"/>
                <w:szCs w:val="24"/>
                <w:lang w:bidi="ar-SA"/>
              </w:rPr>
              <w:drawing>
                <wp:inline distT="0" distB="0" distL="0" distR="0" wp14:anchorId="4C6E9113" wp14:editId="48C0691B">
                  <wp:extent cx="386715" cy="179070"/>
                  <wp:effectExtent l="0" t="0" r="0" b="0"/>
                  <wp:docPr id="2462" name="Picture 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86715" cy="179070"/>
                          </a:xfrm>
                          <a:prstGeom prst="rect">
                            <a:avLst/>
                          </a:prstGeom>
                          <a:noFill/>
                          <a:ln>
                            <a:noFill/>
                          </a:ln>
                        </pic:spPr>
                      </pic:pic>
                    </a:graphicData>
                  </a:graphic>
                </wp:inline>
              </w:drawing>
            </w:r>
            <w:r w:rsidRPr="00551307">
              <w:rPr>
                <w:sz w:val="24"/>
                <w:szCs w:val="24"/>
              </w:rPr>
              <w:t>speed of sound).</w:t>
            </w:r>
          </w:p>
          <w:p w14:paraId="3E2FFD2C" w14:textId="77777777" w:rsidR="00732BCB" w:rsidRPr="00551307" w:rsidRDefault="00732BCB" w:rsidP="002D0ED4">
            <w:pPr>
              <w:spacing w:after="0" w:line="240" w:lineRule="auto"/>
              <w:rPr>
                <w:i/>
                <w:sz w:val="24"/>
                <w:szCs w:val="24"/>
              </w:rPr>
            </w:pPr>
            <w:r w:rsidRPr="00551307">
              <w:rPr>
                <w:sz w:val="24"/>
                <w:szCs w:val="24"/>
              </w:rPr>
              <w:t>(c) The flow rate,</w:t>
            </w:r>
            <w:r>
              <w:rPr>
                <w:noProof/>
                <w:position w:val="-10"/>
                <w:sz w:val="24"/>
                <w:szCs w:val="24"/>
                <w:lang w:bidi="ar-SA"/>
              </w:rPr>
              <w:drawing>
                <wp:inline distT="0" distB="0" distL="0" distR="0" wp14:anchorId="188D1D88" wp14:editId="78B2B362">
                  <wp:extent cx="151130" cy="198120"/>
                  <wp:effectExtent l="0" t="0" r="1270" b="5080"/>
                  <wp:docPr id="2463" name="Picture 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551307">
              <w:rPr>
                <w:sz w:val="24"/>
                <w:szCs w:val="24"/>
              </w:rPr>
              <w:t>, is much too large.</w:t>
            </w:r>
          </w:p>
        </w:tc>
      </w:tr>
      <w:tr w:rsidR="00732BCB" w:rsidRPr="005C5FC9" w14:paraId="014B3632" w14:textId="77777777" w:rsidTr="00FC2BAF">
        <w:trPr>
          <w:cantSplit/>
        </w:trPr>
        <w:tc>
          <w:tcPr>
            <w:tcW w:w="9655" w:type="dxa"/>
            <w:gridSpan w:val="5"/>
          </w:tcPr>
          <w:p w14:paraId="56F7F3A7" w14:textId="77777777" w:rsidR="00732BCB" w:rsidRPr="005C5FC9" w:rsidRDefault="00732BCB" w:rsidP="002D0ED4">
            <w:pPr>
              <w:pStyle w:val="Heading1"/>
              <w:rPr>
                <w:i/>
              </w:rPr>
            </w:pPr>
            <w:bookmarkStart w:id="4" w:name="_Toc331405162"/>
            <w:r>
              <w:t>12.2 bernoulli’</w:t>
            </w:r>
            <w:r w:rsidRPr="005C5FC9">
              <w:t>s equation</w:t>
            </w:r>
            <w:bookmarkEnd w:id="4"/>
          </w:p>
        </w:tc>
      </w:tr>
      <w:tr w:rsidR="00732BCB" w:rsidRPr="00551307" w14:paraId="42160458" w14:textId="77777777" w:rsidTr="00FC2BAF">
        <w:trPr>
          <w:cantSplit/>
        </w:trPr>
        <w:tc>
          <w:tcPr>
            <w:tcW w:w="1080" w:type="dxa"/>
            <w:gridSpan w:val="2"/>
          </w:tcPr>
          <w:p w14:paraId="3D6ADE8D" w14:textId="77777777" w:rsidR="00732BCB" w:rsidRPr="00551307" w:rsidRDefault="00732BCB" w:rsidP="002D0ED4">
            <w:pPr>
              <w:spacing w:after="0" w:line="240" w:lineRule="auto"/>
              <w:jc w:val="both"/>
              <w:rPr>
                <w:sz w:val="24"/>
                <w:szCs w:val="24"/>
              </w:rPr>
            </w:pPr>
            <w:r w:rsidRPr="00551307">
              <w:rPr>
                <w:sz w:val="24"/>
                <w:szCs w:val="24"/>
              </w:rPr>
              <w:t>17.</w:t>
            </w:r>
          </w:p>
        </w:tc>
        <w:tc>
          <w:tcPr>
            <w:tcW w:w="8575" w:type="dxa"/>
            <w:gridSpan w:val="3"/>
          </w:tcPr>
          <w:p w14:paraId="47E89E84" w14:textId="77777777" w:rsidR="00732BCB" w:rsidRPr="00551307" w:rsidRDefault="00732BCB" w:rsidP="002D0ED4">
            <w:pPr>
              <w:spacing w:after="0" w:line="240" w:lineRule="auto"/>
              <w:rPr>
                <w:i/>
                <w:sz w:val="24"/>
                <w:szCs w:val="24"/>
              </w:rPr>
            </w:pPr>
            <w:r w:rsidRPr="00551307">
              <w:rPr>
                <w:i/>
                <w:sz w:val="24"/>
                <w:szCs w:val="24"/>
              </w:rPr>
              <w:t>Verify that pressure has units of energy per unit volume.</w:t>
            </w:r>
          </w:p>
        </w:tc>
      </w:tr>
      <w:tr w:rsidR="00732BCB" w:rsidRPr="0093559B" w14:paraId="2F4C913D" w14:textId="77777777" w:rsidTr="00FC2BAF">
        <w:trPr>
          <w:cantSplit/>
        </w:trPr>
        <w:tc>
          <w:tcPr>
            <w:tcW w:w="1080" w:type="dxa"/>
            <w:gridSpan w:val="2"/>
          </w:tcPr>
          <w:p w14:paraId="61B18E5D" w14:textId="77777777" w:rsidR="00732BCB" w:rsidRPr="0093559B" w:rsidRDefault="00732BCB" w:rsidP="002D0ED4">
            <w:pPr>
              <w:spacing w:after="0" w:line="240" w:lineRule="auto"/>
              <w:jc w:val="both"/>
              <w:rPr>
                <w:sz w:val="24"/>
                <w:szCs w:val="24"/>
              </w:rPr>
            </w:pPr>
            <w:r w:rsidRPr="0093559B">
              <w:rPr>
                <w:sz w:val="24"/>
                <w:szCs w:val="24"/>
              </w:rPr>
              <w:t>Solution</w:t>
            </w:r>
          </w:p>
        </w:tc>
        <w:tc>
          <w:tcPr>
            <w:tcW w:w="8575" w:type="dxa"/>
            <w:gridSpan w:val="3"/>
          </w:tcPr>
          <w:p w14:paraId="73AF834A" w14:textId="77777777" w:rsidR="00732BCB" w:rsidRPr="0093559B" w:rsidRDefault="00732BCB" w:rsidP="002D0ED4">
            <w:pPr>
              <w:spacing w:after="0" w:line="240" w:lineRule="auto"/>
              <w:rPr>
                <w:i/>
                <w:sz w:val="24"/>
                <w:szCs w:val="24"/>
              </w:rPr>
            </w:pPr>
            <w:r>
              <w:rPr>
                <w:noProof/>
                <w:position w:val="-44"/>
                <w:sz w:val="24"/>
                <w:szCs w:val="24"/>
                <w:lang w:bidi="ar-SA"/>
              </w:rPr>
              <w:drawing>
                <wp:inline distT="0" distB="0" distL="0" distR="0" wp14:anchorId="7A98B3A7" wp14:editId="4F311404">
                  <wp:extent cx="2884805" cy="640715"/>
                  <wp:effectExtent l="0" t="0" r="10795" b="0"/>
                  <wp:docPr id="2464" name="Picture 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84805" cy="640715"/>
                          </a:xfrm>
                          <a:prstGeom prst="rect">
                            <a:avLst/>
                          </a:prstGeom>
                          <a:noFill/>
                          <a:ln>
                            <a:noFill/>
                          </a:ln>
                        </pic:spPr>
                      </pic:pic>
                    </a:graphicData>
                  </a:graphic>
                </wp:inline>
              </w:drawing>
            </w:r>
          </w:p>
        </w:tc>
      </w:tr>
      <w:tr w:rsidR="00732BCB" w:rsidRPr="00ED75B2" w14:paraId="159807C0" w14:textId="77777777" w:rsidTr="00FC2BAF">
        <w:trPr>
          <w:cantSplit/>
        </w:trPr>
        <w:tc>
          <w:tcPr>
            <w:tcW w:w="1080" w:type="dxa"/>
            <w:gridSpan w:val="2"/>
          </w:tcPr>
          <w:p w14:paraId="276CA59B" w14:textId="77777777" w:rsidR="00732BCB" w:rsidRPr="00ED75B2" w:rsidRDefault="00732BCB" w:rsidP="002D0ED4">
            <w:pPr>
              <w:spacing w:after="0" w:line="240" w:lineRule="auto"/>
              <w:jc w:val="both"/>
              <w:rPr>
                <w:sz w:val="24"/>
                <w:szCs w:val="24"/>
              </w:rPr>
            </w:pPr>
            <w:r w:rsidRPr="00ED75B2">
              <w:rPr>
                <w:sz w:val="24"/>
                <w:szCs w:val="24"/>
              </w:rPr>
              <w:lastRenderedPageBreak/>
              <w:t>18.</w:t>
            </w:r>
          </w:p>
        </w:tc>
        <w:tc>
          <w:tcPr>
            <w:tcW w:w="8575" w:type="dxa"/>
            <w:gridSpan w:val="3"/>
          </w:tcPr>
          <w:p w14:paraId="0E19F9FD" w14:textId="77777777" w:rsidR="00732BCB" w:rsidRPr="00ED75B2" w:rsidRDefault="00732BCB" w:rsidP="002D0ED4">
            <w:pPr>
              <w:spacing w:after="0" w:line="240" w:lineRule="auto"/>
              <w:rPr>
                <w:i/>
                <w:sz w:val="24"/>
                <w:szCs w:val="24"/>
              </w:rPr>
            </w:pPr>
            <w:r w:rsidRPr="00ED75B2">
              <w:rPr>
                <w:i/>
                <w:sz w:val="24"/>
                <w:szCs w:val="24"/>
              </w:rPr>
              <w:t xml:space="preserve">Suppose you have a wind speed gauge like the pitot tube shown in </w:t>
            </w:r>
            <w:r w:rsidRPr="00ED75B2">
              <w:rPr>
                <w:rFonts w:eastAsia="LiberationSans,Bold" w:cs="LiberationSans,Bold"/>
                <w:bCs/>
                <w:i/>
                <w:color w:val="A16A19"/>
                <w:sz w:val="24"/>
                <w:szCs w:val="24"/>
              </w:rPr>
              <w:t>Figure 12.7</w:t>
            </w:r>
            <w:r w:rsidRPr="00ED75B2">
              <w:rPr>
                <w:i/>
                <w:sz w:val="24"/>
                <w:szCs w:val="24"/>
              </w:rPr>
              <w:t xml:space="preserve">(b). By what factor must wind speed increase to double the value of </w:t>
            </w:r>
            <w:r>
              <w:rPr>
                <w:i/>
                <w:noProof/>
                <w:position w:val="-6"/>
                <w:sz w:val="24"/>
                <w:szCs w:val="24"/>
                <w:lang w:bidi="ar-SA"/>
              </w:rPr>
              <w:drawing>
                <wp:inline distT="0" distB="0" distL="0" distR="0" wp14:anchorId="28D9AB28" wp14:editId="4187DEDE">
                  <wp:extent cx="113030" cy="179070"/>
                  <wp:effectExtent l="0" t="0" r="0" b="0"/>
                  <wp:docPr id="2465" name="Picture 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13030" cy="179070"/>
                          </a:xfrm>
                          <a:prstGeom prst="rect">
                            <a:avLst/>
                          </a:prstGeom>
                          <a:noFill/>
                          <a:ln>
                            <a:noFill/>
                          </a:ln>
                        </pic:spPr>
                      </pic:pic>
                    </a:graphicData>
                  </a:graphic>
                </wp:inline>
              </w:drawing>
            </w:r>
            <w:r w:rsidRPr="00ED75B2">
              <w:rPr>
                <w:i/>
                <w:sz w:val="24"/>
                <w:szCs w:val="24"/>
              </w:rPr>
              <w:t xml:space="preserve"> in the manometer? Is this independent of the moving fluid and the fluid in the manometer?</w:t>
            </w:r>
          </w:p>
        </w:tc>
      </w:tr>
      <w:tr w:rsidR="00732BCB" w:rsidRPr="00ED75B2" w14:paraId="023691F2" w14:textId="77777777" w:rsidTr="00FC2BAF">
        <w:trPr>
          <w:cantSplit/>
        </w:trPr>
        <w:tc>
          <w:tcPr>
            <w:tcW w:w="1080" w:type="dxa"/>
            <w:gridSpan w:val="2"/>
          </w:tcPr>
          <w:p w14:paraId="046E0401" w14:textId="77777777" w:rsidR="00732BCB" w:rsidRPr="00ED75B2" w:rsidRDefault="00732BCB" w:rsidP="002D0ED4">
            <w:pPr>
              <w:spacing w:after="0" w:line="240" w:lineRule="auto"/>
              <w:jc w:val="both"/>
              <w:rPr>
                <w:sz w:val="24"/>
                <w:szCs w:val="24"/>
              </w:rPr>
            </w:pPr>
            <w:r w:rsidRPr="00ED75B2">
              <w:rPr>
                <w:sz w:val="24"/>
                <w:szCs w:val="24"/>
              </w:rPr>
              <w:t>Solution</w:t>
            </w:r>
          </w:p>
        </w:tc>
        <w:tc>
          <w:tcPr>
            <w:tcW w:w="8575" w:type="dxa"/>
            <w:gridSpan w:val="3"/>
          </w:tcPr>
          <w:p w14:paraId="0B9C5722" w14:textId="77777777" w:rsidR="00732BCB" w:rsidRPr="00ED75B2" w:rsidRDefault="00732BCB" w:rsidP="002D0ED4">
            <w:pPr>
              <w:spacing w:after="0" w:line="240" w:lineRule="auto"/>
              <w:rPr>
                <w:sz w:val="24"/>
                <w:szCs w:val="24"/>
              </w:rPr>
            </w:pPr>
            <w:r w:rsidRPr="00ED75B2">
              <w:rPr>
                <w:sz w:val="24"/>
                <w:szCs w:val="24"/>
              </w:rPr>
              <w:t xml:space="preserve">Let </w:t>
            </w:r>
            <w:r>
              <w:rPr>
                <w:noProof/>
                <w:position w:val="-10"/>
                <w:sz w:val="24"/>
                <w:szCs w:val="24"/>
                <w:lang w:bidi="ar-SA"/>
              </w:rPr>
              <w:drawing>
                <wp:inline distT="0" distB="0" distL="0" distR="0" wp14:anchorId="147DD37A" wp14:editId="3A26A738">
                  <wp:extent cx="151130" cy="226060"/>
                  <wp:effectExtent l="0" t="0" r="1270" b="2540"/>
                  <wp:docPr id="2466" name="Picture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1130" cy="226060"/>
                          </a:xfrm>
                          <a:prstGeom prst="rect">
                            <a:avLst/>
                          </a:prstGeom>
                          <a:noFill/>
                          <a:ln>
                            <a:noFill/>
                          </a:ln>
                        </pic:spPr>
                      </pic:pic>
                    </a:graphicData>
                  </a:graphic>
                </wp:inline>
              </w:drawing>
            </w:r>
            <w:r w:rsidRPr="00ED75B2">
              <w:rPr>
                <w:sz w:val="24"/>
                <w:szCs w:val="24"/>
              </w:rPr>
              <w:t xml:space="preserve"> be the initial wind speed and </w:t>
            </w:r>
            <w:r>
              <w:rPr>
                <w:noProof/>
                <w:position w:val="-10"/>
                <w:sz w:val="24"/>
                <w:szCs w:val="24"/>
                <w:lang w:bidi="ar-SA"/>
              </w:rPr>
              <w:drawing>
                <wp:inline distT="0" distB="0" distL="0" distR="0" wp14:anchorId="77E9D626" wp14:editId="60C96298">
                  <wp:extent cx="160020" cy="226060"/>
                  <wp:effectExtent l="0" t="0" r="0" b="2540"/>
                  <wp:docPr id="2467" name="Picture 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ED75B2">
              <w:rPr>
                <w:sz w:val="24"/>
                <w:szCs w:val="24"/>
              </w:rPr>
              <w:t xml:space="preserve"> be the final wind speed.</w:t>
            </w:r>
          </w:p>
          <w:p w14:paraId="07C772BF" w14:textId="77777777" w:rsidR="00732BCB" w:rsidRPr="00ED75B2" w:rsidRDefault="00732BCB" w:rsidP="002D0ED4">
            <w:pPr>
              <w:spacing w:after="0" w:line="240" w:lineRule="auto"/>
              <w:rPr>
                <w:sz w:val="24"/>
                <w:szCs w:val="24"/>
              </w:rPr>
            </w:pPr>
            <w:r>
              <w:rPr>
                <w:noProof/>
                <w:position w:val="-30"/>
                <w:sz w:val="24"/>
                <w:szCs w:val="24"/>
                <w:lang w:bidi="ar-SA"/>
              </w:rPr>
              <w:drawing>
                <wp:inline distT="0" distB="0" distL="0" distR="0" wp14:anchorId="28D8458D" wp14:editId="0BF0EE05">
                  <wp:extent cx="3525520" cy="471170"/>
                  <wp:effectExtent l="0" t="0" r="5080" b="11430"/>
                  <wp:docPr id="2468" name="Picture 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525520" cy="471170"/>
                          </a:xfrm>
                          <a:prstGeom prst="rect">
                            <a:avLst/>
                          </a:prstGeom>
                          <a:noFill/>
                          <a:ln>
                            <a:noFill/>
                          </a:ln>
                        </pic:spPr>
                      </pic:pic>
                    </a:graphicData>
                  </a:graphic>
                </wp:inline>
              </w:drawing>
            </w:r>
          </w:p>
          <w:p w14:paraId="0989B021" w14:textId="77777777" w:rsidR="00732BCB" w:rsidRPr="00ED75B2" w:rsidRDefault="00732BCB" w:rsidP="002D0ED4">
            <w:pPr>
              <w:spacing w:after="0" w:line="240" w:lineRule="auto"/>
              <w:rPr>
                <w:i/>
                <w:sz w:val="24"/>
                <w:szCs w:val="24"/>
              </w:rPr>
            </w:pPr>
            <w:r w:rsidRPr="00ED75B2">
              <w:rPr>
                <w:sz w:val="24"/>
                <w:szCs w:val="24"/>
              </w:rPr>
              <w:t>Yes, the wind speed factor is independent of the moving fluid and the fluid in the manometer.</w:t>
            </w:r>
          </w:p>
        </w:tc>
      </w:tr>
      <w:tr w:rsidR="00732BCB" w:rsidRPr="00ED75B2" w14:paraId="30157C65" w14:textId="77777777" w:rsidTr="00FC2BAF">
        <w:trPr>
          <w:cantSplit/>
        </w:trPr>
        <w:tc>
          <w:tcPr>
            <w:tcW w:w="1080" w:type="dxa"/>
            <w:gridSpan w:val="2"/>
          </w:tcPr>
          <w:p w14:paraId="0289ADFC" w14:textId="77777777" w:rsidR="00732BCB" w:rsidRPr="00ED75B2" w:rsidRDefault="00732BCB" w:rsidP="002D0ED4">
            <w:pPr>
              <w:spacing w:after="0" w:line="240" w:lineRule="auto"/>
              <w:jc w:val="both"/>
              <w:rPr>
                <w:sz w:val="24"/>
                <w:szCs w:val="24"/>
              </w:rPr>
            </w:pPr>
            <w:r w:rsidRPr="00ED75B2">
              <w:rPr>
                <w:sz w:val="24"/>
                <w:szCs w:val="24"/>
              </w:rPr>
              <w:t>19.</w:t>
            </w:r>
          </w:p>
        </w:tc>
        <w:tc>
          <w:tcPr>
            <w:tcW w:w="8575" w:type="dxa"/>
            <w:gridSpan w:val="3"/>
          </w:tcPr>
          <w:p w14:paraId="76E45172" w14:textId="77777777" w:rsidR="00732BCB" w:rsidRPr="00ED75B2" w:rsidRDefault="00732BCB" w:rsidP="002D0ED4">
            <w:pPr>
              <w:spacing w:after="0" w:line="240" w:lineRule="auto"/>
              <w:rPr>
                <w:i/>
                <w:sz w:val="24"/>
                <w:szCs w:val="24"/>
              </w:rPr>
            </w:pPr>
            <w:r w:rsidRPr="00ED75B2">
              <w:rPr>
                <w:i/>
                <w:sz w:val="24"/>
                <w:szCs w:val="24"/>
              </w:rPr>
              <w:t>If the pressure reading of your pitot tube is 15.0 mm Hg at a speed of 200 k</w:t>
            </w:r>
            <w:r w:rsidRPr="00ED75B2">
              <w:rPr>
                <w:i/>
                <w:spacing w:val="10"/>
                <w:sz w:val="24"/>
                <w:szCs w:val="24"/>
              </w:rPr>
              <w:t>m/</w:t>
            </w:r>
            <w:r w:rsidRPr="00ED75B2">
              <w:rPr>
                <w:i/>
                <w:sz w:val="24"/>
                <w:szCs w:val="24"/>
              </w:rPr>
              <w:t>h, what will it be at 700 k</w:t>
            </w:r>
            <w:r w:rsidRPr="00ED75B2">
              <w:rPr>
                <w:i/>
                <w:spacing w:val="10"/>
                <w:sz w:val="24"/>
                <w:szCs w:val="24"/>
              </w:rPr>
              <w:t>m/</w:t>
            </w:r>
            <w:r w:rsidRPr="00ED75B2">
              <w:rPr>
                <w:i/>
                <w:sz w:val="24"/>
                <w:szCs w:val="24"/>
              </w:rPr>
              <w:t>h at the same altitude?</w:t>
            </w:r>
          </w:p>
        </w:tc>
      </w:tr>
      <w:tr w:rsidR="00732BCB" w:rsidRPr="006E1896" w14:paraId="72CB12C5" w14:textId="77777777" w:rsidTr="00FC2BAF">
        <w:trPr>
          <w:cantSplit/>
          <w:trHeight w:val="3872"/>
        </w:trPr>
        <w:tc>
          <w:tcPr>
            <w:tcW w:w="1080" w:type="dxa"/>
            <w:gridSpan w:val="2"/>
          </w:tcPr>
          <w:p w14:paraId="4351F5F3" w14:textId="77777777" w:rsidR="00732BCB" w:rsidRPr="006E1896" w:rsidRDefault="00732BCB" w:rsidP="002D0ED4">
            <w:pPr>
              <w:spacing w:after="0" w:line="240" w:lineRule="auto"/>
              <w:jc w:val="both"/>
              <w:rPr>
                <w:sz w:val="24"/>
                <w:szCs w:val="24"/>
              </w:rPr>
            </w:pPr>
            <w:r w:rsidRPr="006E1896">
              <w:rPr>
                <w:sz w:val="24"/>
                <w:szCs w:val="24"/>
              </w:rPr>
              <w:t>Solution</w:t>
            </w:r>
          </w:p>
        </w:tc>
        <w:tc>
          <w:tcPr>
            <w:tcW w:w="8575" w:type="dxa"/>
            <w:gridSpan w:val="3"/>
          </w:tcPr>
          <w:p w14:paraId="3A553B27" w14:textId="77777777" w:rsidR="00732BCB" w:rsidRPr="006E1896" w:rsidRDefault="00732BCB" w:rsidP="002D0ED4">
            <w:pPr>
              <w:spacing w:after="0" w:line="240" w:lineRule="auto"/>
              <w:rPr>
                <w:i/>
                <w:sz w:val="24"/>
                <w:szCs w:val="24"/>
              </w:rPr>
            </w:pPr>
            <w:r>
              <w:rPr>
                <w:noProof/>
                <w:position w:val="-170"/>
                <w:sz w:val="24"/>
                <w:szCs w:val="24"/>
                <w:lang w:bidi="ar-SA"/>
              </w:rPr>
              <w:drawing>
                <wp:inline distT="0" distB="0" distL="0" distR="0" wp14:anchorId="34E7E758" wp14:editId="3FA2F748">
                  <wp:extent cx="5335270" cy="2233930"/>
                  <wp:effectExtent l="0" t="0" r="0" b="1270"/>
                  <wp:docPr id="2469" name="Picture 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335270" cy="2233930"/>
                          </a:xfrm>
                          <a:prstGeom prst="rect">
                            <a:avLst/>
                          </a:prstGeom>
                          <a:noFill/>
                          <a:ln>
                            <a:noFill/>
                          </a:ln>
                        </pic:spPr>
                      </pic:pic>
                    </a:graphicData>
                  </a:graphic>
                </wp:inline>
              </w:drawing>
            </w:r>
          </w:p>
        </w:tc>
      </w:tr>
      <w:tr w:rsidR="00732BCB" w:rsidRPr="006E1896" w14:paraId="1FF0EA31" w14:textId="77777777" w:rsidTr="00FC2BAF">
        <w:trPr>
          <w:cantSplit/>
        </w:trPr>
        <w:tc>
          <w:tcPr>
            <w:tcW w:w="1080" w:type="dxa"/>
            <w:gridSpan w:val="2"/>
          </w:tcPr>
          <w:p w14:paraId="739BF3F8" w14:textId="77777777" w:rsidR="00732BCB" w:rsidRPr="006E1896" w:rsidRDefault="00732BCB" w:rsidP="002D0ED4">
            <w:pPr>
              <w:spacing w:after="0" w:line="240" w:lineRule="auto"/>
              <w:jc w:val="both"/>
              <w:rPr>
                <w:sz w:val="24"/>
                <w:szCs w:val="24"/>
              </w:rPr>
            </w:pPr>
            <w:r w:rsidRPr="006E1896">
              <w:rPr>
                <w:sz w:val="24"/>
                <w:szCs w:val="24"/>
              </w:rPr>
              <w:t>20.</w:t>
            </w:r>
          </w:p>
        </w:tc>
        <w:tc>
          <w:tcPr>
            <w:tcW w:w="8575" w:type="dxa"/>
            <w:gridSpan w:val="3"/>
          </w:tcPr>
          <w:p w14:paraId="40EB5A38" w14:textId="77777777" w:rsidR="00732BCB" w:rsidRPr="006E1896" w:rsidRDefault="00732BCB" w:rsidP="002D0ED4">
            <w:pPr>
              <w:spacing w:after="0" w:line="240" w:lineRule="auto"/>
              <w:rPr>
                <w:i/>
                <w:sz w:val="24"/>
                <w:szCs w:val="24"/>
              </w:rPr>
            </w:pPr>
            <w:r w:rsidRPr="006E1896">
              <w:rPr>
                <w:i/>
                <w:sz w:val="24"/>
                <w:szCs w:val="24"/>
              </w:rPr>
              <w:t xml:space="preserve">Calculate the maximum height to which water could be squirted with the hose in </w:t>
            </w:r>
            <w:r w:rsidRPr="006E1896">
              <w:rPr>
                <w:i/>
                <w:color w:val="A16A19"/>
                <w:sz w:val="24"/>
                <w:szCs w:val="24"/>
              </w:rPr>
              <w:t>Example 12.2</w:t>
            </w:r>
            <w:r w:rsidRPr="006E1896">
              <w:rPr>
                <w:i/>
                <w:sz w:val="24"/>
                <w:szCs w:val="24"/>
              </w:rPr>
              <w:t xml:space="preserve"> if it: (a) Emerges from the nozzle. (b) Emerges with the nozzle removed, assuming the same flow rate.</w:t>
            </w:r>
          </w:p>
        </w:tc>
      </w:tr>
      <w:tr w:rsidR="00732BCB" w:rsidRPr="006E1896" w14:paraId="5D1335C3" w14:textId="77777777" w:rsidTr="00FC2BAF">
        <w:tc>
          <w:tcPr>
            <w:tcW w:w="1080" w:type="dxa"/>
            <w:gridSpan w:val="2"/>
          </w:tcPr>
          <w:p w14:paraId="78551717" w14:textId="77777777" w:rsidR="00732BCB" w:rsidRPr="006E1896" w:rsidRDefault="00732BCB" w:rsidP="002D0ED4">
            <w:pPr>
              <w:spacing w:after="0" w:line="240" w:lineRule="auto"/>
              <w:jc w:val="both"/>
              <w:rPr>
                <w:sz w:val="24"/>
                <w:szCs w:val="24"/>
              </w:rPr>
            </w:pPr>
            <w:r w:rsidRPr="006E1896">
              <w:rPr>
                <w:sz w:val="24"/>
                <w:szCs w:val="24"/>
              </w:rPr>
              <w:t>Solution</w:t>
            </w:r>
          </w:p>
        </w:tc>
        <w:tc>
          <w:tcPr>
            <w:tcW w:w="8575" w:type="dxa"/>
            <w:gridSpan w:val="3"/>
          </w:tcPr>
          <w:p w14:paraId="7363BD85" w14:textId="77777777" w:rsidR="00732BCB" w:rsidRPr="00EA7429" w:rsidRDefault="00732BCB" w:rsidP="002D0ED4">
            <w:pPr>
              <w:spacing w:after="0" w:line="240" w:lineRule="auto"/>
              <w:ind w:left="378" w:hanging="378"/>
              <w:rPr>
                <w:sz w:val="24"/>
                <w:szCs w:val="24"/>
              </w:rPr>
            </w:pPr>
            <w:r w:rsidRPr="00EA7429">
              <w:rPr>
                <w:sz w:val="24"/>
                <w:szCs w:val="24"/>
              </w:rPr>
              <w:t>(a)</w:t>
            </w:r>
            <w:r>
              <w:rPr>
                <w:sz w:val="24"/>
                <w:szCs w:val="24"/>
              </w:rPr>
              <w:t xml:space="preserve"> </w:t>
            </w:r>
            <w:r>
              <w:rPr>
                <w:noProof/>
                <w:position w:val="-24"/>
                <w:sz w:val="24"/>
                <w:szCs w:val="24"/>
                <w:lang w:bidi="ar-SA"/>
              </w:rPr>
              <w:drawing>
                <wp:inline distT="0" distB="0" distL="0" distR="0" wp14:anchorId="69F5569A" wp14:editId="04083CCC">
                  <wp:extent cx="2356485" cy="386715"/>
                  <wp:effectExtent l="0" t="0" r="5715" b="0"/>
                  <wp:docPr id="2470" name="Picture 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56485" cy="386715"/>
                          </a:xfrm>
                          <a:prstGeom prst="rect">
                            <a:avLst/>
                          </a:prstGeom>
                          <a:noFill/>
                          <a:ln>
                            <a:noFill/>
                          </a:ln>
                        </pic:spPr>
                      </pic:pic>
                    </a:graphicData>
                  </a:graphic>
                </wp:inline>
              </w:drawing>
            </w:r>
            <w:r w:rsidRPr="00EA7429">
              <w:rPr>
                <w:sz w:val="24"/>
                <w:szCs w:val="24"/>
              </w:rPr>
              <w:t>where</w:t>
            </w:r>
          </w:p>
          <w:p w14:paraId="546A945F" w14:textId="77777777" w:rsidR="00732BCB" w:rsidRPr="00EA7429" w:rsidRDefault="00732BCB" w:rsidP="002D0ED4">
            <w:pPr>
              <w:spacing w:after="0" w:line="240" w:lineRule="auto"/>
              <w:ind w:left="378"/>
              <w:rPr>
                <w:sz w:val="24"/>
                <w:szCs w:val="24"/>
              </w:rPr>
            </w:pPr>
            <w:r>
              <w:rPr>
                <w:noProof/>
                <w:position w:val="-30"/>
                <w:sz w:val="24"/>
                <w:szCs w:val="24"/>
                <w:lang w:bidi="ar-SA"/>
              </w:rPr>
              <w:drawing>
                <wp:inline distT="0" distB="0" distL="0" distR="0" wp14:anchorId="4B111256" wp14:editId="68F937DE">
                  <wp:extent cx="4572000" cy="471170"/>
                  <wp:effectExtent l="0" t="0" r="0" b="11430"/>
                  <wp:docPr id="2471" name="Picture 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572000" cy="471170"/>
                          </a:xfrm>
                          <a:prstGeom prst="rect">
                            <a:avLst/>
                          </a:prstGeom>
                          <a:noFill/>
                          <a:ln>
                            <a:noFill/>
                          </a:ln>
                        </pic:spPr>
                      </pic:pic>
                    </a:graphicData>
                  </a:graphic>
                </wp:inline>
              </w:drawing>
            </w:r>
          </w:p>
          <w:p w14:paraId="17CAE07F" w14:textId="77777777" w:rsidR="00732BCB" w:rsidRPr="006E1896" w:rsidRDefault="00732BCB" w:rsidP="002D0ED4">
            <w:pPr>
              <w:spacing w:after="0" w:line="240" w:lineRule="auto"/>
              <w:rPr>
                <w:i/>
                <w:sz w:val="24"/>
                <w:szCs w:val="24"/>
              </w:rPr>
            </w:pPr>
            <w:r w:rsidRPr="00EA7429">
              <w:rPr>
                <w:sz w:val="24"/>
                <w:szCs w:val="24"/>
              </w:rPr>
              <w:lastRenderedPageBreak/>
              <w:t>(b)</w:t>
            </w:r>
            <w:r>
              <w:rPr>
                <w:sz w:val="24"/>
                <w:szCs w:val="24"/>
              </w:rPr>
              <w:t xml:space="preserve"> </w:t>
            </w:r>
            <w:r>
              <w:rPr>
                <w:noProof/>
                <w:position w:val="-28"/>
                <w:sz w:val="24"/>
                <w:szCs w:val="24"/>
                <w:lang w:bidi="ar-SA"/>
              </w:rPr>
              <w:drawing>
                <wp:inline distT="0" distB="0" distL="0" distR="0" wp14:anchorId="3BE13C8E" wp14:editId="4ADCE58F">
                  <wp:extent cx="2724150" cy="433705"/>
                  <wp:effectExtent l="0" t="0" r="0" b="0"/>
                  <wp:docPr id="2472" name="Picture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724150" cy="433705"/>
                          </a:xfrm>
                          <a:prstGeom prst="rect">
                            <a:avLst/>
                          </a:prstGeom>
                          <a:noFill/>
                          <a:ln>
                            <a:noFill/>
                          </a:ln>
                        </pic:spPr>
                      </pic:pic>
                    </a:graphicData>
                  </a:graphic>
                </wp:inline>
              </w:drawing>
            </w:r>
          </w:p>
        </w:tc>
      </w:tr>
      <w:tr w:rsidR="00732BCB" w:rsidRPr="006E1896" w14:paraId="328FC46F" w14:textId="77777777" w:rsidTr="00FC2BAF">
        <w:trPr>
          <w:cantSplit/>
        </w:trPr>
        <w:tc>
          <w:tcPr>
            <w:tcW w:w="1080" w:type="dxa"/>
            <w:gridSpan w:val="2"/>
          </w:tcPr>
          <w:p w14:paraId="45025A93" w14:textId="77777777" w:rsidR="00732BCB" w:rsidRPr="006E1896" w:rsidRDefault="00732BCB" w:rsidP="002D0ED4">
            <w:pPr>
              <w:spacing w:after="0" w:line="240" w:lineRule="auto"/>
              <w:jc w:val="both"/>
              <w:rPr>
                <w:sz w:val="24"/>
                <w:szCs w:val="24"/>
              </w:rPr>
            </w:pPr>
            <w:r w:rsidRPr="006E1896">
              <w:rPr>
                <w:sz w:val="24"/>
                <w:szCs w:val="24"/>
              </w:rPr>
              <w:lastRenderedPageBreak/>
              <w:t>21.</w:t>
            </w:r>
          </w:p>
        </w:tc>
        <w:tc>
          <w:tcPr>
            <w:tcW w:w="8575" w:type="dxa"/>
            <w:gridSpan w:val="3"/>
          </w:tcPr>
          <w:p w14:paraId="06597FFD" w14:textId="77777777" w:rsidR="00732BCB" w:rsidRPr="00DA685D" w:rsidRDefault="00732BCB" w:rsidP="002D0ED4">
            <w:pPr>
              <w:rPr>
                <w:i/>
                <w:sz w:val="24"/>
                <w:szCs w:val="24"/>
              </w:rPr>
            </w:pPr>
            <w:r w:rsidRPr="00DA685D">
              <w:rPr>
                <w:i/>
                <w:sz w:val="24"/>
                <w:szCs w:val="24"/>
              </w:rPr>
              <w:t xml:space="preserve">Every few years, winds in Boulder, Colorado, attain sustained speeds of 45.0 </w:t>
            </w:r>
            <w:r w:rsidRPr="00DA685D">
              <w:rPr>
                <w:i/>
                <w:spacing w:val="5"/>
                <w:sz w:val="24"/>
                <w:szCs w:val="24"/>
              </w:rPr>
              <w:t>m</w:t>
            </w:r>
            <w:r w:rsidRPr="00DA685D">
              <w:rPr>
                <w:i/>
                <w:sz w:val="24"/>
                <w:szCs w:val="24"/>
              </w:rPr>
              <w:t xml:space="preserve">/s (about 100 mi/h) when the jet stream descends during early spring. Approximately what is the force due to the Bernoulli effect on a roof having an area of </w:t>
            </w:r>
            <w:r>
              <w:rPr>
                <w:i/>
                <w:noProof/>
                <w:position w:val="-10"/>
                <w:sz w:val="24"/>
                <w:szCs w:val="24"/>
                <w:lang w:bidi="ar-SA"/>
              </w:rPr>
              <w:drawing>
                <wp:inline distT="0" distB="0" distL="0" distR="0" wp14:anchorId="175F6DDA" wp14:editId="430601F0">
                  <wp:extent cx="490220" cy="226060"/>
                  <wp:effectExtent l="0" t="0" r="0" b="2540"/>
                  <wp:docPr id="2473" name="Picture 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90220" cy="226060"/>
                          </a:xfrm>
                          <a:prstGeom prst="rect">
                            <a:avLst/>
                          </a:prstGeom>
                          <a:noFill/>
                          <a:ln>
                            <a:noFill/>
                          </a:ln>
                        </pic:spPr>
                      </pic:pic>
                    </a:graphicData>
                  </a:graphic>
                </wp:inline>
              </w:drawing>
            </w:r>
            <w:r w:rsidRPr="00DA685D">
              <w:rPr>
                <w:i/>
                <w:sz w:val="24"/>
                <w:szCs w:val="24"/>
              </w:rPr>
              <w:t xml:space="preserve">? Typical air density in Boulder is </w:t>
            </w:r>
            <w:r>
              <w:rPr>
                <w:i/>
                <w:noProof/>
                <w:position w:val="-10"/>
                <w:sz w:val="24"/>
                <w:szCs w:val="24"/>
                <w:lang w:bidi="ar-SA"/>
              </w:rPr>
              <w:drawing>
                <wp:inline distT="0" distB="0" distL="0" distR="0" wp14:anchorId="58852170" wp14:editId="0660A9F2">
                  <wp:extent cx="706755" cy="226060"/>
                  <wp:effectExtent l="0" t="0" r="4445" b="2540"/>
                  <wp:docPr id="2474" name="Picture 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706755" cy="226060"/>
                          </a:xfrm>
                          <a:prstGeom prst="rect">
                            <a:avLst/>
                          </a:prstGeom>
                          <a:noFill/>
                          <a:ln>
                            <a:noFill/>
                          </a:ln>
                        </pic:spPr>
                      </pic:pic>
                    </a:graphicData>
                  </a:graphic>
                </wp:inline>
              </w:drawing>
            </w:r>
            <w:r w:rsidRPr="00DA685D">
              <w:rPr>
                <w:i/>
                <w:sz w:val="24"/>
                <w:szCs w:val="24"/>
              </w:rPr>
              <w:t xml:space="preserve">, and the corresponding atmospheric pressure is </w:t>
            </w:r>
            <w:r>
              <w:rPr>
                <w:i/>
                <w:noProof/>
                <w:position w:val="-10"/>
                <w:sz w:val="24"/>
                <w:szCs w:val="24"/>
                <w:lang w:bidi="ar-SA"/>
              </w:rPr>
              <w:drawing>
                <wp:inline distT="0" distB="0" distL="0" distR="0" wp14:anchorId="45645DBD" wp14:editId="366CF7AC">
                  <wp:extent cx="1008380" cy="226060"/>
                  <wp:effectExtent l="0" t="0" r="7620" b="2540"/>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008380" cy="226060"/>
                          </a:xfrm>
                          <a:prstGeom prst="rect">
                            <a:avLst/>
                          </a:prstGeom>
                          <a:noFill/>
                          <a:ln>
                            <a:noFill/>
                          </a:ln>
                        </pic:spPr>
                      </pic:pic>
                    </a:graphicData>
                  </a:graphic>
                </wp:inline>
              </w:drawing>
            </w:r>
            <w:r w:rsidRPr="00DA685D">
              <w:rPr>
                <w:i/>
                <w:sz w:val="24"/>
                <w:szCs w:val="24"/>
              </w:rPr>
              <w:t>. (Bernoulli’s principle as stated in the text assumes laminar flow. Using the principle here produces only an approximate result, because there is significant turbulence.)</w:t>
            </w:r>
          </w:p>
        </w:tc>
      </w:tr>
      <w:tr w:rsidR="00732BCB" w:rsidRPr="006E1896" w14:paraId="29E5A273" w14:textId="77777777" w:rsidTr="00FC2BAF">
        <w:trPr>
          <w:cantSplit/>
        </w:trPr>
        <w:tc>
          <w:tcPr>
            <w:tcW w:w="1080" w:type="dxa"/>
            <w:gridSpan w:val="2"/>
          </w:tcPr>
          <w:p w14:paraId="506FA0A7" w14:textId="77777777" w:rsidR="00732BCB" w:rsidRPr="006E1896" w:rsidRDefault="00732BCB" w:rsidP="002D0ED4">
            <w:pPr>
              <w:spacing w:after="0" w:line="240" w:lineRule="auto"/>
              <w:jc w:val="both"/>
              <w:rPr>
                <w:sz w:val="24"/>
                <w:szCs w:val="24"/>
              </w:rPr>
            </w:pPr>
            <w:r w:rsidRPr="006E1896">
              <w:rPr>
                <w:sz w:val="24"/>
                <w:szCs w:val="24"/>
              </w:rPr>
              <w:t>Solution</w:t>
            </w:r>
          </w:p>
        </w:tc>
        <w:tc>
          <w:tcPr>
            <w:tcW w:w="8575" w:type="dxa"/>
            <w:gridSpan w:val="3"/>
          </w:tcPr>
          <w:p w14:paraId="657307B3" w14:textId="77777777" w:rsidR="00732BCB" w:rsidRPr="00EA7429" w:rsidRDefault="00732BCB" w:rsidP="002D0ED4">
            <w:pPr>
              <w:spacing w:after="0" w:line="240" w:lineRule="auto"/>
              <w:rPr>
                <w:sz w:val="24"/>
                <w:szCs w:val="24"/>
              </w:rPr>
            </w:pPr>
            <w:r>
              <w:rPr>
                <w:noProof/>
                <w:position w:val="-24"/>
                <w:sz w:val="24"/>
                <w:szCs w:val="24"/>
                <w:lang w:bidi="ar-SA"/>
              </w:rPr>
              <w:drawing>
                <wp:inline distT="0" distB="0" distL="0" distR="0" wp14:anchorId="0D665D6D" wp14:editId="2B1ACD34">
                  <wp:extent cx="2356485" cy="386715"/>
                  <wp:effectExtent l="0" t="0" r="5715" b="0"/>
                  <wp:docPr id="2476" name="Pictur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356485" cy="386715"/>
                          </a:xfrm>
                          <a:prstGeom prst="rect">
                            <a:avLst/>
                          </a:prstGeom>
                          <a:noFill/>
                          <a:ln>
                            <a:noFill/>
                          </a:ln>
                        </pic:spPr>
                      </pic:pic>
                    </a:graphicData>
                  </a:graphic>
                </wp:inline>
              </w:drawing>
            </w:r>
            <w:proofErr w:type="gramStart"/>
            <w:r w:rsidRPr="00EA7429">
              <w:rPr>
                <w:sz w:val="24"/>
                <w:szCs w:val="24"/>
              </w:rPr>
              <w:t>so</w:t>
            </w:r>
            <w:proofErr w:type="gramEnd"/>
            <w:r w:rsidRPr="00EA7429">
              <w:rPr>
                <w:sz w:val="24"/>
                <w:szCs w:val="24"/>
              </w:rPr>
              <w:t xml:space="preserve"> that</w:t>
            </w:r>
            <w:r>
              <w:rPr>
                <w:sz w:val="24"/>
                <w:szCs w:val="24"/>
              </w:rPr>
              <w:t xml:space="preserve"> </w:t>
            </w:r>
            <w:r>
              <w:rPr>
                <w:noProof/>
                <w:position w:val="-24"/>
                <w:sz w:val="24"/>
                <w:szCs w:val="24"/>
                <w:lang w:bidi="ar-SA"/>
              </w:rPr>
              <w:drawing>
                <wp:inline distT="0" distB="0" distL="0" distR="0" wp14:anchorId="3E3F1CFB" wp14:editId="1647A1E7">
                  <wp:extent cx="970915" cy="386715"/>
                  <wp:effectExtent l="0" t="0" r="0" b="0"/>
                  <wp:docPr id="2477" name="Picture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970915" cy="386715"/>
                          </a:xfrm>
                          <a:prstGeom prst="rect">
                            <a:avLst/>
                          </a:prstGeom>
                          <a:noFill/>
                          <a:ln>
                            <a:noFill/>
                          </a:ln>
                        </pic:spPr>
                      </pic:pic>
                    </a:graphicData>
                  </a:graphic>
                </wp:inline>
              </w:drawing>
            </w:r>
            <w:r w:rsidRPr="00EA7429">
              <w:rPr>
                <w:sz w:val="24"/>
                <w:szCs w:val="24"/>
              </w:rPr>
              <w:t>. Now,</w:t>
            </w:r>
          </w:p>
          <w:p w14:paraId="08FB407D" w14:textId="77777777" w:rsidR="00732BCB" w:rsidRPr="006E1896" w:rsidRDefault="00732BCB" w:rsidP="002D0ED4">
            <w:pPr>
              <w:spacing w:after="0" w:line="240" w:lineRule="auto"/>
              <w:rPr>
                <w:sz w:val="24"/>
                <w:szCs w:val="24"/>
              </w:rPr>
            </w:pPr>
            <w:r>
              <w:rPr>
                <w:noProof/>
                <w:position w:val="-58"/>
                <w:sz w:val="24"/>
                <w:szCs w:val="24"/>
                <w:lang w:bidi="ar-SA"/>
              </w:rPr>
              <w:drawing>
                <wp:inline distT="0" distB="0" distL="0" distR="0" wp14:anchorId="551AD0CA" wp14:editId="00C8C63B">
                  <wp:extent cx="3940175" cy="820420"/>
                  <wp:effectExtent l="0" t="0" r="0" b="0"/>
                  <wp:docPr id="2478" name="Picture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940175" cy="820420"/>
                          </a:xfrm>
                          <a:prstGeom prst="rect">
                            <a:avLst/>
                          </a:prstGeom>
                          <a:noFill/>
                          <a:ln>
                            <a:noFill/>
                          </a:ln>
                        </pic:spPr>
                      </pic:pic>
                    </a:graphicData>
                  </a:graphic>
                </wp:inline>
              </w:drawing>
            </w:r>
          </w:p>
        </w:tc>
      </w:tr>
      <w:tr w:rsidR="00732BCB" w:rsidRPr="006E1896" w14:paraId="3DE7FC60" w14:textId="77777777" w:rsidTr="00FC2BAF">
        <w:trPr>
          <w:cantSplit/>
        </w:trPr>
        <w:tc>
          <w:tcPr>
            <w:tcW w:w="1080" w:type="dxa"/>
            <w:gridSpan w:val="2"/>
          </w:tcPr>
          <w:p w14:paraId="6995E19A" w14:textId="77777777" w:rsidR="00732BCB" w:rsidRPr="006E1896" w:rsidRDefault="00732BCB" w:rsidP="002D0ED4">
            <w:pPr>
              <w:spacing w:after="0" w:line="240" w:lineRule="auto"/>
              <w:jc w:val="both"/>
              <w:rPr>
                <w:sz w:val="24"/>
                <w:szCs w:val="24"/>
              </w:rPr>
            </w:pPr>
            <w:r w:rsidRPr="006E1896">
              <w:rPr>
                <w:sz w:val="24"/>
                <w:szCs w:val="24"/>
              </w:rPr>
              <w:t>22.</w:t>
            </w:r>
          </w:p>
        </w:tc>
        <w:tc>
          <w:tcPr>
            <w:tcW w:w="8575" w:type="dxa"/>
            <w:gridSpan w:val="3"/>
          </w:tcPr>
          <w:p w14:paraId="35FCCA41" w14:textId="77777777" w:rsidR="00732BCB" w:rsidRPr="00DA685D" w:rsidRDefault="00732BCB" w:rsidP="002D0ED4">
            <w:pPr>
              <w:rPr>
                <w:i/>
                <w:sz w:val="24"/>
                <w:szCs w:val="24"/>
              </w:rPr>
            </w:pPr>
            <w:r w:rsidRPr="00DA685D">
              <w:rPr>
                <w:i/>
                <w:sz w:val="24"/>
                <w:szCs w:val="24"/>
              </w:rPr>
              <w:t xml:space="preserve">(a) Calculate the approximate force on a square meter of sail, given the horizontal velocity of the wind is 6.00 </w:t>
            </w:r>
            <w:r w:rsidRPr="00DA685D">
              <w:rPr>
                <w:i/>
                <w:spacing w:val="10"/>
                <w:sz w:val="24"/>
                <w:szCs w:val="24"/>
              </w:rPr>
              <w:t>m</w:t>
            </w:r>
            <w:r w:rsidRPr="00DA685D">
              <w:rPr>
                <w:i/>
                <w:sz w:val="24"/>
                <w:szCs w:val="24"/>
              </w:rPr>
              <w:t xml:space="preserve">/s parallel to its front surface and 3.50 </w:t>
            </w:r>
            <w:r w:rsidRPr="00DA685D">
              <w:rPr>
                <w:i/>
                <w:spacing w:val="10"/>
                <w:sz w:val="24"/>
                <w:szCs w:val="24"/>
              </w:rPr>
              <w:t>m</w:t>
            </w:r>
            <w:r w:rsidRPr="00DA685D">
              <w:rPr>
                <w:i/>
                <w:sz w:val="24"/>
                <w:szCs w:val="24"/>
              </w:rPr>
              <w:t xml:space="preserve">/s along its back surface. Take the density of air to be </w:t>
            </w:r>
            <w:r>
              <w:rPr>
                <w:i/>
                <w:noProof/>
                <w:position w:val="-10"/>
                <w:sz w:val="24"/>
                <w:szCs w:val="24"/>
                <w:lang w:bidi="ar-SA"/>
              </w:rPr>
              <w:drawing>
                <wp:inline distT="0" distB="0" distL="0" distR="0" wp14:anchorId="316967AD" wp14:editId="33BB3210">
                  <wp:extent cx="706755" cy="226060"/>
                  <wp:effectExtent l="0" t="0" r="4445" b="2540"/>
                  <wp:docPr id="2479" name="Picture 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706755" cy="226060"/>
                          </a:xfrm>
                          <a:prstGeom prst="rect">
                            <a:avLst/>
                          </a:prstGeom>
                          <a:noFill/>
                          <a:ln>
                            <a:noFill/>
                          </a:ln>
                        </pic:spPr>
                      </pic:pic>
                    </a:graphicData>
                  </a:graphic>
                </wp:inline>
              </w:drawing>
            </w:r>
            <w:r w:rsidRPr="00DA685D">
              <w:rPr>
                <w:i/>
                <w:sz w:val="24"/>
                <w:szCs w:val="24"/>
              </w:rPr>
              <w:t>. (The calculation, based on Bernoulli’s principle, is approximate due to the effects of turbulence.) (b) Discuss whether this force is great enough to be effective for propelling a sailboat.</w:t>
            </w:r>
          </w:p>
        </w:tc>
      </w:tr>
      <w:tr w:rsidR="00732BCB" w:rsidRPr="0093559B" w14:paraId="4B1571CB" w14:textId="77777777" w:rsidTr="00FC2BAF">
        <w:trPr>
          <w:cantSplit/>
        </w:trPr>
        <w:tc>
          <w:tcPr>
            <w:tcW w:w="1080" w:type="dxa"/>
            <w:gridSpan w:val="2"/>
          </w:tcPr>
          <w:p w14:paraId="07C9C3C6" w14:textId="77777777" w:rsidR="00732BCB" w:rsidRPr="0093559B" w:rsidRDefault="00732BCB" w:rsidP="002D0ED4">
            <w:pPr>
              <w:spacing w:after="0" w:line="240" w:lineRule="auto"/>
              <w:jc w:val="both"/>
              <w:rPr>
                <w:sz w:val="24"/>
                <w:szCs w:val="24"/>
              </w:rPr>
            </w:pPr>
            <w:r w:rsidRPr="0093559B">
              <w:rPr>
                <w:sz w:val="24"/>
                <w:szCs w:val="24"/>
              </w:rPr>
              <w:t>Solution</w:t>
            </w:r>
          </w:p>
        </w:tc>
        <w:tc>
          <w:tcPr>
            <w:tcW w:w="8575" w:type="dxa"/>
            <w:gridSpan w:val="3"/>
          </w:tcPr>
          <w:p w14:paraId="62682EB0" w14:textId="77777777" w:rsidR="00732BCB" w:rsidRPr="005E2610" w:rsidRDefault="00732BCB" w:rsidP="002D0ED4">
            <w:pPr>
              <w:spacing w:after="0" w:line="240" w:lineRule="auto"/>
              <w:rPr>
                <w:sz w:val="24"/>
                <w:szCs w:val="24"/>
              </w:rPr>
            </w:pPr>
            <w:r w:rsidRPr="0072250B">
              <w:rPr>
                <w:position w:val="60"/>
                <w:sz w:val="24"/>
                <w:szCs w:val="24"/>
              </w:rPr>
              <w:t>(a)</w:t>
            </w:r>
            <w:r>
              <w:rPr>
                <w:sz w:val="24"/>
                <w:szCs w:val="24"/>
              </w:rPr>
              <w:t xml:space="preserve"> </w:t>
            </w:r>
            <w:r>
              <w:rPr>
                <w:noProof/>
                <w:position w:val="-88"/>
                <w:sz w:val="24"/>
                <w:szCs w:val="24"/>
                <w:lang w:bidi="ar-SA"/>
              </w:rPr>
              <w:drawing>
                <wp:inline distT="0" distB="0" distL="0" distR="0" wp14:anchorId="2F7C6977" wp14:editId="52E6CDAA">
                  <wp:extent cx="4157345" cy="1196975"/>
                  <wp:effectExtent l="0" t="0" r="8255" b="0"/>
                  <wp:docPr id="2480" name="Picture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157345" cy="1196975"/>
                          </a:xfrm>
                          <a:prstGeom prst="rect">
                            <a:avLst/>
                          </a:prstGeom>
                          <a:noFill/>
                          <a:ln>
                            <a:noFill/>
                          </a:ln>
                        </pic:spPr>
                      </pic:pic>
                    </a:graphicData>
                  </a:graphic>
                </wp:inline>
              </w:drawing>
            </w:r>
            <w:r>
              <w:rPr>
                <w:noProof/>
                <w:position w:val="-10"/>
                <w:sz w:val="24"/>
                <w:szCs w:val="24"/>
                <w:lang w:bidi="ar-SA"/>
              </w:rPr>
              <w:drawing>
                <wp:inline distT="0" distB="0" distL="0" distR="0" wp14:anchorId="7B6CC344" wp14:editId="168BFB65">
                  <wp:extent cx="113030" cy="207645"/>
                  <wp:effectExtent l="0" t="0" r="0" b="0"/>
                  <wp:docPr id="2481" name="Picture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3030" cy="207645"/>
                          </a:xfrm>
                          <a:prstGeom prst="rect">
                            <a:avLst/>
                          </a:prstGeom>
                          <a:noFill/>
                          <a:ln>
                            <a:noFill/>
                          </a:ln>
                        </pic:spPr>
                      </pic:pic>
                    </a:graphicData>
                  </a:graphic>
                </wp:inline>
              </w:drawing>
            </w:r>
          </w:p>
          <w:p w14:paraId="51D3F2C6" w14:textId="77777777" w:rsidR="00732BCB" w:rsidRPr="0093559B" w:rsidRDefault="00732BCB" w:rsidP="002D0ED4">
            <w:pPr>
              <w:spacing w:after="0" w:line="240" w:lineRule="auto"/>
              <w:ind w:left="378" w:hanging="378"/>
              <w:rPr>
                <w:i/>
                <w:sz w:val="24"/>
                <w:szCs w:val="24"/>
              </w:rPr>
            </w:pPr>
            <w:r w:rsidRPr="005E2610">
              <w:rPr>
                <w:sz w:val="24"/>
                <w:szCs w:val="24"/>
              </w:rPr>
              <w:t>(b)</w:t>
            </w:r>
            <w:r>
              <w:rPr>
                <w:sz w:val="24"/>
                <w:szCs w:val="24"/>
              </w:rPr>
              <w:t xml:space="preserve"> </w:t>
            </w:r>
            <w:r w:rsidRPr="005E2610">
              <w:rPr>
                <w:sz w:val="24"/>
                <w:szCs w:val="24"/>
              </w:rPr>
              <w:t>This force is small, but when the sails are large, the forces can be great enough to propel a sailboat. For larger sailboats, sometimes more than one sail is used to increase the surface areas thereby increasing the force applied.</w:t>
            </w:r>
          </w:p>
        </w:tc>
      </w:tr>
      <w:tr w:rsidR="00732BCB" w:rsidRPr="0093559B" w14:paraId="4155C7EC" w14:textId="77777777" w:rsidTr="00FC2BAF">
        <w:trPr>
          <w:cantSplit/>
        </w:trPr>
        <w:tc>
          <w:tcPr>
            <w:tcW w:w="1080" w:type="dxa"/>
            <w:gridSpan w:val="2"/>
          </w:tcPr>
          <w:p w14:paraId="10BB46C0" w14:textId="77777777" w:rsidR="00732BCB" w:rsidRPr="0093559B" w:rsidRDefault="00732BCB" w:rsidP="002D0ED4">
            <w:pPr>
              <w:spacing w:after="0" w:line="240" w:lineRule="auto"/>
              <w:jc w:val="both"/>
              <w:rPr>
                <w:sz w:val="24"/>
                <w:szCs w:val="24"/>
              </w:rPr>
            </w:pPr>
            <w:r w:rsidRPr="0093559B">
              <w:rPr>
                <w:sz w:val="24"/>
                <w:szCs w:val="24"/>
              </w:rPr>
              <w:lastRenderedPageBreak/>
              <w:t>23.</w:t>
            </w:r>
          </w:p>
        </w:tc>
        <w:tc>
          <w:tcPr>
            <w:tcW w:w="8575" w:type="dxa"/>
            <w:gridSpan w:val="3"/>
          </w:tcPr>
          <w:p w14:paraId="7B95EA98" w14:textId="77777777" w:rsidR="00732BCB" w:rsidRPr="005E2610" w:rsidRDefault="00732BCB" w:rsidP="002D0ED4">
            <w:pPr>
              <w:spacing w:after="0" w:line="240" w:lineRule="auto"/>
              <w:rPr>
                <w:i/>
                <w:sz w:val="24"/>
                <w:szCs w:val="24"/>
              </w:rPr>
            </w:pPr>
            <w:r w:rsidRPr="005E2610">
              <w:rPr>
                <w:i/>
                <w:sz w:val="24"/>
                <w:szCs w:val="24"/>
              </w:rPr>
              <w:t>(a) What is the pressure drop due to the Bernoulli effect as water goes into a 3.00-cm-diameter nozzle from a 9.00-cm-diameter fire hose while carrying a flow of 40.0 L/s? (b) To what maximum height above the nozzle can this water rise? (The actual height will be significantly smaller due to air resistance.)</w:t>
            </w:r>
          </w:p>
        </w:tc>
      </w:tr>
      <w:tr w:rsidR="00732BCB" w:rsidRPr="005C5FC9" w14:paraId="7DA3B0B0" w14:textId="77777777" w:rsidTr="00FC2BAF">
        <w:trPr>
          <w:cantSplit/>
        </w:trPr>
        <w:tc>
          <w:tcPr>
            <w:tcW w:w="1080" w:type="dxa"/>
            <w:gridSpan w:val="2"/>
          </w:tcPr>
          <w:p w14:paraId="12E38892" w14:textId="77777777" w:rsidR="00732BCB" w:rsidRPr="0093559B" w:rsidRDefault="00732BCB" w:rsidP="002D0ED4">
            <w:pPr>
              <w:spacing w:after="0" w:line="240" w:lineRule="auto"/>
              <w:jc w:val="both"/>
              <w:rPr>
                <w:sz w:val="24"/>
                <w:szCs w:val="24"/>
              </w:rPr>
            </w:pPr>
            <w:r w:rsidRPr="0093559B">
              <w:rPr>
                <w:sz w:val="24"/>
                <w:szCs w:val="24"/>
              </w:rPr>
              <w:t>Solution</w:t>
            </w:r>
          </w:p>
        </w:tc>
        <w:tc>
          <w:tcPr>
            <w:tcW w:w="8575" w:type="dxa"/>
            <w:gridSpan w:val="3"/>
          </w:tcPr>
          <w:p w14:paraId="3DFB08BB" w14:textId="77777777" w:rsidR="00732BCB" w:rsidRPr="00AC2C2E" w:rsidRDefault="00732BCB" w:rsidP="002D0ED4">
            <w:pPr>
              <w:spacing w:after="0" w:line="240" w:lineRule="auto"/>
              <w:rPr>
                <w:sz w:val="24"/>
                <w:szCs w:val="24"/>
              </w:rPr>
            </w:pPr>
            <w:r w:rsidRPr="0072250B">
              <w:rPr>
                <w:position w:val="90"/>
                <w:sz w:val="24"/>
                <w:szCs w:val="24"/>
              </w:rPr>
              <w:t>(a)</w:t>
            </w:r>
            <w:r>
              <w:rPr>
                <w:sz w:val="24"/>
                <w:szCs w:val="24"/>
              </w:rPr>
              <w:t xml:space="preserve"> </w:t>
            </w:r>
            <w:r>
              <w:rPr>
                <w:noProof/>
                <w:position w:val="-118"/>
                <w:sz w:val="24"/>
                <w:szCs w:val="24"/>
                <w:lang w:bidi="ar-SA"/>
              </w:rPr>
              <w:drawing>
                <wp:inline distT="0" distB="0" distL="0" distR="0" wp14:anchorId="1338168E" wp14:editId="69C5F649">
                  <wp:extent cx="4657090" cy="1574165"/>
                  <wp:effectExtent l="0" t="0" r="0" b="635"/>
                  <wp:docPr id="2482" name="Picture 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657090" cy="1574165"/>
                          </a:xfrm>
                          <a:prstGeom prst="rect">
                            <a:avLst/>
                          </a:prstGeom>
                          <a:noFill/>
                          <a:ln>
                            <a:noFill/>
                          </a:ln>
                        </pic:spPr>
                      </pic:pic>
                    </a:graphicData>
                  </a:graphic>
                </wp:inline>
              </w:drawing>
            </w:r>
          </w:p>
          <w:p w14:paraId="628AB08B" w14:textId="77777777" w:rsidR="00732BCB" w:rsidRPr="00AC2C2E" w:rsidRDefault="00732BCB" w:rsidP="002D0ED4">
            <w:pPr>
              <w:spacing w:after="0" w:line="240" w:lineRule="auto"/>
              <w:rPr>
                <w:sz w:val="24"/>
                <w:szCs w:val="24"/>
              </w:rPr>
            </w:pPr>
            <w:r w:rsidRPr="00AC2C2E">
              <w:rPr>
                <w:sz w:val="24"/>
                <w:szCs w:val="24"/>
              </w:rPr>
              <w:t>(b)</w:t>
            </w:r>
            <w:r>
              <w:rPr>
                <w:sz w:val="24"/>
                <w:szCs w:val="24"/>
              </w:rPr>
              <w:t xml:space="preserve">  </w:t>
            </w:r>
            <w:r>
              <w:rPr>
                <w:noProof/>
                <w:position w:val="-28"/>
                <w:sz w:val="24"/>
                <w:szCs w:val="24"/>
                <w:lang w:bidi="ar-SA"/>
              </w:rPr>
              <w:drawing>
                <wp:inline distT="0" distB="0" distL="0" distR="0" wp14:anchorId="6A865144" wp14:editId="3DE89C7B">
                  <wp:extent cx="1922780" cy="433705"/>
                  <wp:effectExtent l="0" t="0" r="7620" b="0"/>
                  <wp:docPr id="2483" name="Picture 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22780" cy="433705"/>
                          </a:xfrm>
                          <a:prstGeom prst="rect">
                            <a:avLst/>
                          </a:prstGeom>
                          <a:noFill/>
                          <a:ln>
                            <a:noFill/>
                          </a:ln>
                        </pic:spPr>
                      </pic:pic>
                    </a:graphicData>
                  </a:graphic>
                </wp:inline>
              </w:drawing>
            </w:r>
          </w:p>
        </w:tc>
      </w:tr>
      <w:tr w:rsidR="00732BCB" w:rsidRPr="0093559B" w14:paraId="4F0024D4" w14:textId="77777777" w:rsidTr="00FC2BAF">
        <w:trPr>
          <w:cantSplit/>
        </w:trPr>
        <w:tc>
          <w:tcPr>
            <w:tcW w:w="1080" w:type="dxa"/>
            <w:gridSpan w:val="2"/>
          </w:tcPr>
          <w:p w14:paraId="0BBE5B3C" w14:textId="77777777" w:rsidR="00732BCB" w:rsidRPr="0093559B" w:rsidRDefault="00732BCB" w:rsidP="002D0ED4">
            <w:pPr>
              <w:spacing w:after="0" w:line="240" w:lineRule="auto"/>
              <w:jc w:val="both"/>
              <w:rPr>
                <w:sz w:val="24"/>
                <w:szCs w:val="24"/>
              </w:rPr>
            </w:pPr>
            <w:r w:rsidRPr="0093559B">
              <w:rPr>
                <w:sz w:val="24"/>
                <w:szCs w:val="24"/>
              </w:rPr>
              <w:t>24.</w:t>
            </w:r>
          </w:p>
        </w:tc>
        <w:tc>
          <w:tcPr>
            <w:tcW w:w="8575" w:type="dxa"/>
            <w:gridSpan w:val="3"/>
          </w:tcPr>
          <w:p w14:paraId="20BEB3B0" w14:textId="77777777" w:rsidR="00732BCB" w:rsidRPr="0089208B" w:rsidRDefault="00732BCB" w:rsidP="002D0ED4">
            <w:pPr>
              <w:rPr>
                <w:i/>
                <w:sz w:val="24"/>
                <w:szCs w:val="24"/>
              </w:rPr>
            </w:pPr>
            <w:r w:rsidRPr="00DA685D">
              <w:rPr>
                <w:i/>
                <w:sz w:val="24"/>
                <w:szCs w:val="24"/>
              </w:rPr>
              <w:t xml:space="preserve">(a) Using Bernoulli’s equation, show that the measured fluid speed </w:t>
            </w:r>
            <w:r>
              <w:rPr>
                <w:i/>
                <w:noProof/>
                <w:position w:val="-6"/>
                <w:sz w:val="24"/>
                <w:szCs w:val="24"/>
                <w:lang w:bidi="ar-SA"/>
              </w:rPr>
              <w:drawing>
                <wp:inline distT="0" distB="0" distL="0" distR="0" wp14:anchorId="1FC8016A" wp14:editId="56EAF41B">
                  <wp:extent cx="113030" cy="141605"/>
                  <wp:effectExtent l="0" t="0" r="0" b="10795"/>
                  <wp:docPr id="2484" name="Picture 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DA685D">
              <w:rPr>
                <w:i/>
                <w:sz w:val="24"/>
                <w:szCs w:val="24"/>
              </w:rPr>
              <w:t xml:space="preserve"> for a pitot tube, like the one in </w:t>
            </w:r>
            <w:r w:rsidRPr="0093559B">
              <w:rPr>
                <w:rFonts w:eastAsia="LiberationSans,Bold" w:cs="LiberationSans,Bold"/>
                <w:bCs/>
                <w:i/>
                <w:color w:val="A16A19"/>
                <w:sz w:val="24"/>
              </w:rPr>
              <w:t>Figure 12.7</w:t>
            </w:r>
            <w:r w:rsidRPr="00DA685D">
              <w:rPr>
                <w:i/>
                <w:sz w:val="24"/>
                <w:szCs w:val="24"/>
              </w:rPr>
              <w:t>(b), is given by</w:t>
            </w:r>
            <w:r>
              <w:rPr>
                <w:i/>
                <w:sz w:val="24"/>
                <w:szCs w:val="24"/>
              </w:rPr>
              <w:t xml:space="preserve"> </w:t>
            </w:r>
            <w:r>
              <w:rPr>
                <w:i/>
                <w:noProof/>
                <w:position w:val="-30"/>
                <w:sz w:val="24"/>
                <w:szCs w:val="24"/>
                <w:lang w:bidi="ar-SA"/>
              </w:rPr>
              <w:drawing>
                <wp:inline distT="0" distB="0" distL="0" distR="0" wp14:anchorId="0EA39D48" wp14:editId="35D59518">
                  <wp:extent cx="942975" cy="499745"/>
                  <wp:effectExtent l="0" t="0" r="0" b="8255"/>
                  <wp:docPr id="2485" name="Picture 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942975" cy="499745"/>
                          </a:xfrm>
                          <a:prstGeom prst="rect">
                            <a:avLst/>
                          </a:prstGeom>
                          <a:noFill/>
                          <a:ln>
                            <a:noFill/>
                          </a:ln>
                        </pic:spPr>
                      </pic:pic>
                    </a:graphicData>
                  </a:graphic>
                </wp:inline>
              </w:drawing>
            </w:r>
            <w:r w:rsidRPr="00DA685D">
              <w:rPr>
                <w:i/>
                <w:sz w:val="24"/>
                <w:szCs w:val="24"/>
              </w:rPr>
              <w:t>,</w:t>
            </w:r>
            <w:r>
              <w:rPr>
                <w:i/>
                <w:sz w:val="24"/>
                <w:szCs w:val="24"/>
              </w:rPr>
              <w:t xml:space="preserve"> </w:t>
            </w:r>
            <w:r w:rsidRPr="00DA685D">
              <w:rPr>
                <w:i/>
                <w:sz w:val="24"/>
                <w:szCs w:val="24"/>
              </w:rPr>
              <w:t xml:space="preserve">where </w:t>
            </w:r>
            <w:r>
              <w:rPr>
                <w:i/>
                <w:noProof/>
                <w:position w:val="-6"/>
                <w:sz w:val="24"/>
                <w:szCs w:val="24"/>
                <w:lang w:bidi="ar-SA"/>
              </w:rPr>
              <w:drawing>
                <wp:inline distT="0" distB="0" distL="0" distR="0" wp14:anchorId="5DC58D90" wp14:editId="7ED4B0F7">
                  <wp:extent cx="113030" cy="160020"/>
                  <wp:effectExtent l="0" t="0" r="0" b="0"/>
                  <wp:docPr id="2486" name="Picture 2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3030" cy="160020"/>
                          </a:xfrm>
                          <a:prstGeom prst="rect">
                            <a:avLst/>
                          </a:prstGeom>
                          <a:noFill/>
                          <a:ln>
                            <a:noFill/>
                          </a:ln>
                        </pic:spPr>
                      </pic:pic>
                    </a:graphicData>
                  </a:graphic>
                </wp:inline>
              </w:drawing>
            </w:r>
            <w:r w:rsidRPr="00DA685D">
              <w:rPr>
                <w:i/>
                <w:sz w:val="24"/>
                <w:szCs w:val="24"/>
              </w:rPr>
              <w:t xml:space="preserve"> is the height of the manometer fluid, </w:t>
            </w:r>
            <w:r>
              <w:rPr>
                <w:i/>
                <w:noProof/>
                <w:position w:val="-10"/>
                <w:sz w:val="24"/>
                <w:szCs w:val="24"/>
                <w:lang w:bidi="ar-SA"/>
              </w:rPr>
              <w:drawing>
                <wp:inline distT="0" distB="0" distL="0" distR="0" wp14:anchorId="4095E3E6" wp14:editId="5154C53F">
                  <wp:extent cx="188595" cy="198120"/>
                  <wp:effectExtent l="0" t="0" r="0" b="5080"/>
                  <wp:docPr id="2487" name="Picture 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88595" cy="198120"/>
                          </a:xfrm>
                          <a:prstGeom prst="rect">
                            <a:avLst/>
                          </a:prstGeom>
                          <a:noFill/>
                          <a:ln>
                            <a:noFill/>
                          </a:ln>
                        </pic:spPr>
                      </pic:pic>
                    </a:graphicData>
                  </a:graphic>
                </wp:inline>
              </w:drawing>
            </w:r>
            <w:r w:rsidRPr="00DA685D">
              <w:rPr>
                <w:i/>
                <w:sz w:val="24"/>
                <w:szCs w:val="24"/>
              </w:rPr>
              <w:t xml:space="preserve"> is the density of the manometer fluid, </w:t>
            </w:r>
            <w:r>
              <w:rPr>
                <w:i/>
                <w:noProof/>
                <w:position w:val="-10"/>
                <w:sz w:val="24"/>
                <w:szCs w:val="24"/>
                <w:lang w:bidi="ar-SA"/>
              </w:rPr>
              <w:drawing>
                <wp:inline distT="0" distB="0" distL="0" distR="0" wp14:anchorId="3C1FE1CC" wp14:editId="2E2615C5">
                  <wp:extent cx="151130" cy="160020"/>
                  <wp:effectExtent l="0" t="0" r="1270" b="0"/>
                  <wp:docPr id="2488" name="Picture 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DA685D">
              <w:rPr>
                <w:i/>
                <w:sz w:val="24"/>
                <w:szCs w:val="24"/>
              </w:rPr>
              <w:t xml:space="preserve"> is the density of the moving fluid, and </w:t>
            </w:r>
            <w:r>
              <w:rPr>
                <w:i/>
                <w:noProof/>
                <w:position w:val="-10"/>
                <w:sz w:val="24"/>
                <w:szCs w:val="24"/>
                <w:lang w:bidi="ar-SA"/>
              </w:rPr>
              <w:drawing>
                <wp:inline distT="0" distB="0" distL="0" distR="0" wp14:anchorId="061DE50F" wp14:editId="43E936A8">
                  <wp:extent cx="141605" cy="160020"/>
                  <wp:effectExtent l="0" t="0" r="10795" b="0"/>
                  <wp:docPr id="2489" name="Picture 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41605" cy="160020"/>
                          </a:xfrm>
                          <a:prstGeom prst="rect">
                            <a:avLst/>
                          </a:prstGeom>
                          <a:noFill/>
                          <a:ln>
                            <a:noFill/>
                          </a:ln>
                        </pic:spPr>
                      </pic:pic>
                    </a:graphicData>
                  </a:graphic>
                </wp:inline>
              </w:drawing>
            </w:r>
            <w:r w:rsidRPr="00DA685D">
              <w:rPr>
                <w:i/>
                <w:sz w:val="24"/>
                <w:szCs w:val="24"/>
              </w:rPr>
              <w:t xml:space="preserve"> is the acceleration due to gravity. (Note that </w:t>
            </w:r>
            <w:r>
              <w:rPr>
                <w:i/>
                <w:noProof/>
                <w:position w:val="-6"/>
                <w:sz w:val="24"/>
                <w:szCs w:val="24"/>
                <w:lang w:bidi="ar-SA"/>
              </w:rPr>
              <w:drawing>
                <wp:inline distT="0" distB="0" distL="0" distR="0" wp14:anchorId="64E2AC70" wp14:editId="66FE239F">
                  <wp:extent cx="113030" cy="141605"/>
                  <wp:effectExtent l="0" t="0" r="0" b="10795"/>
                  <wp:docPr id="2490" name="Picture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DA685D">
              <w:rPr>
                <w:i/>
                <w:sz w:val="24"/>
                <w:szCs w:val="24"/>
              </w:rPr>
              <w:t xml:space="preserve"> is indeed proportional to the square root of </w:t>
            </w:r>
            <w:r>
              <w:rPr>
                <w:i/>
                <w:noProof/>
                <w:position w:val="-6"/>
                <w:sz w:val="24"/>
                <w:szCs w:val="24"/>
                <w:lang w:bidi="ar-SA"/>
              </w:rPr>
              <w:drawing>
                <wp:inline distT="0" distB="0" distL="0" distR="0" wp14:anchorId="3EA969EC" wp14:editId="04515070">
                  <wp:extent cx="113030" cy="160020"/>
                  <wp:effectExtent l="0" t="0" r="0" b="0"/>
                  <wp:docPr id="2491" name="Picture 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3030" cy="160020"/>
                          </a:xfrm>
                          <a:prstGeom prst="rect">
                            <a:avLst/>
                          </a:prstGeom>
                          <a:noFill/>
                          <a:ln>
                            <a:noFill/>
                          </a:ln>
                        </pic:spPr>
                      </pic:pic>
                    </a:graphicData>
                  </a:graphic>
                </wp:inline>
              </w:drawing>
            </w:r>
            <w:r w:rsidRPr="00DA685D">
              <w:rPr>
                <w:i/>
                <w:sz w:val="24"/>
                <w:szCs w:val="24"/>
              </w:rPr>
              <w:t xml:space="preserve">, as stated in the text.) (b) Calculate </w:t>
            </w:r>
            <w:r>
              <w:rPr>
                <w:i/>
                <w:noProof/>
                <w:position w:val="-6"/>
                <w:sz w:val="24"/>
                <w:szCs w:val="24"/>
                <w:lang w:bidi="ar-SA"/>
              </w:rPr>
              <w:drawing>
                <wp:inline distT="0" distB="0" distL="0" distR="0" wp14:anchorId="3E879A06" wp14:editId="732CC100">
                  <wp:extent cx="113030" cy="141605"/>
                  <wp:effectExtent l="0" t="0" r="0" b="10795"/>
                  <wp:docPr id="2492" name="Picture 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DA685D">
              <w:rPr>
                <w:i/>
                <w:sz w:val="24"/>
                <w:szCs w:val="24"/>
              </w:rPr>
              <w:t xml:space="preserve"> for moving air if a mercury manometer’s </w:t>
            </w:r>
            <w:r>
              <w:rPr>
                <w:i/>
                <w:noProof/>
                <w:position w:val="-6"/>
                <w:sz w:val="24"/>
                <w:szCs w:val="24"/>
                <w:lang w:bidi="ar-SA"/>
              </w:rPr>
              <w:drawing>
                <wp:inline distT="0" distB="0" distL="0" distR="0" wp14:anchorId="16F521A0" wp14:editId="5517BE15">
                  <wp:extent cx="113030" cy="160020"/>
                  <wp:effectExtent l="0" t="0" r="0" b="0"/>
                  <wp:docPr id="2493" name="Picture 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3030" cy="160020"/>
                          </a:xfrm>
                          <a:prstGeom prst="rect">
                            <a:avLst/>
                          </a:prstGeom>
                          <a:noFill/>
                          <a:ln>
                            <a:noFill/>
                          </a:ln>
                        </pic:spPr>
                      </pic:pic>
                    </a:graphicData>
                  </a:graphic>
                </wp:inline>
              </w:drawing>
            </w:r>
            <w:r w:rsidRPr="00DA685D">
              <w:rPr>
                <w:i/>
                <w:sz w:val="24"/>
                <w:szCs w:val="24"/>
              </w:rPr>
              <w:t xml:space="preserve"> is 0.200 m.</w:t>
            </w:r>
          </w:p>
        </w:tc>
      </w:tr>
      <w:tr w:rsidR="00732BCB" w:rsidRPr="0093559B" w14:paraId="7DA7D1CE" w14:textId="77777777" w:rsidTr="00FC2BAF">
        <w:tc>
          <w:tcPr>
            <w:tcW w:w="1080" w:type="dxa"/>
            <w:gridSpan w:val="2"/>
          </w:tcPr>
          <w:p w14:paraId="5391B434" w14:textId="77777777" w:rsidR="00732BCB" w:rsidRPr="0093559B" w:rsidRDefault="00732BCB" w:rsidP="002D0ED4">
            <w:pPr>
              <w:spacing w:after="0" w:line="240" w:lineRule="auto"/>
              <w:jc w:val="both"/>
              <w:rPr>
                <w:sz w:val="24"/>
                <w:szCs w:val="24"/>
              </w:rPr>
            </w:pPr>
            <w:r w:rsidRPr="0093559B">
              <w:rPr>
                <w:sz w:val="24"/>
                <w:szCs w:val="24"/>
              </w:rPr>
              <w:t>Solution</w:t>
            </w:r>
          </w:p>
        </w:tc>
        <w:tc>
          <w:tcPr>
            <w:tcW w:w="8575" w:type="dxa"/>
            <w:gridSpan w:val="3"/>
          </w:tcPr>
          <w:p w14:paraId="17BB0AE8" w14:textId="77777777" w:rsidR="00732BCB" w:rsidRDefault="00732BCB" w:rsidP="002D0ED4">
            <w:pPr>
              <w:spacing w:after="0" w:line="240" w:lineRule="auto"/>
              <w:rPr>
                <w:position w:val="-10"/>
              </w:rPr>
            </w:pPr>
            <w:r w:rsidRPr="00AC2C2E">
              <w:rPr>
                <w:sz w:val="24"/>
                <w:szCs w:val="24"/>
              </w:rPr>
              <w:t>(a)</w:t>
            </w:r>
            <w:r>
              <w:rPr>
                <w:sz w:val="24"/>
                <w:szCs w:val="24"/>
              </w:rPr>
              <w:t xml:space="preserve"> </w:t>
            </w:r>
            <w:r>
              <w:rPr>
                <w:noProof/>
                <w:position w:val="-24"/>
                <w:sz w:val="24"/>
                <w:szCs w:val="24"/>
                <w:lang w:bidi="ar-SA"/>
              </w:rPr>
              <w:drawing>
                <wp:inline distT="0" distB="0" distL="0" distR="0" wp14:anchorId="0AE405FF" wp14:editId="68C6BD5C">
                  <wp:extent cx="2366010" cy="386715"/>
                  <wp:effectExtent l="0" t="0" r="0" b="0"/>
                  <wp:docPr id="2494" name="Picture 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366010" cy="386715"/>
                          </a:xfrm>
                          <a:prstGeom prst="rect">
                            <a:avLst/>
                          </a:prstGeom>
                          <a:noFill/>
                          <a:ln>
                            <a:noFill/>
                          </a:ln>
                        </pic:spPr>
                      </pic:pic>
                    </a:graphicData>
                  </a:graphic>
                </wp:inline>
              </w:drawing>
            </w:r>
            <w:r w:rsidRPr="00AC2C2E">
              <w:rPr>
                <w:sz w:val="24"/>
                <w:szCs w:val="24"/>
              </w:rPr>
              <w:t>. Set</w:t>
            </w:r>
            <w:r>
              <w:rPr>
                <w:sz w:val="24"/>
                <w:szCs w:val="24"/>
              </w:rPr>
              <w:t xml:space="preserve"> </w:t>
            </w:r>
            <w:r>
              <w:rPr>
                <w:noProof/>
                <w:position w:val="-10"/>
                <w:lang w:bidi="ar-SA"/>
              </w:rPr>
              <w:drawing>
                <wp:inline distT="0" distB="0" distL="0" distR="0" wp14:anchorId="2B5B5554" wp14:editId="69E5485C">
                  <wp:extent cx="848360" cy="207645"/>
                  <wp:effectExtent l="0" t="0" r="0" b="0"/>
                  <wp:docPr id="2495" name="Picture 2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848360" cy="207645"/>
                          </a:xfrm>
                          <a:prstGeom prst="rect">
                            <a:avLst/>
                          </a:prstGeom>
                          <a:noFill/>
                          <a:ln>
                            <a:noFill/>
                          </a:ln>
                        </pic:spPr>
                      </pic:pic>
                    </a:graphicData>
                  </a:graphic>
                </wp:inline>
              </w:drawing>
            </w:r>
          </w:p>
          <w:p w14:paraId="7D9E1BDA" w14:textId="77777777" w:rsidR="00732BCB" w:rsidRPr="004F1A56" w:rsidRDefault="00732BCB" w:rsidP="002D0ED4">
            <w:pPr>
              <w:spacing w:after="0" w:line="240" w:lineRule="auto"/>
              <w:ind w:left="335"/>
              <w:rPr>
                <w:sz w:val="24"/>
                <w:szCs w:val="24"/>
              </w:rPr>
            </w:pPr>
            <w:r w:rsidRPr="004F1A56">
              <w:rPr>
                <w:sz w:val="24"/>
                <w:szCs w:val="24"/>
              </w:rPr>
              <w:t xml:space="preserve">Because </w:t>
            </w:r>
            <w:r>
              <w:rPr>
                <w:noProof/>
                <w:position w:val="-10"/>
                <w:lang w:bidi="ar-SA"/>
              </w:rPr>
              <w:drawing>
                <wp:inline distT="0" distB="0" distL="0" distR="0" wp14:anchorId="1C15F141" wp14:editId="10D4F972">
                  <wp:extent cx="461645" cy="216535"/>
                  <wp:effectExtent l="0" t="0" r="0" b="12065"/>
                  <wp:docPr id="2496" name="Picture 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61645" cy="216535"/>
                          </a:xfrm>
                          <a:prstGeom prst="rect">
                            <a:avLst/>
                          </a:prstGeom>
                          <a:noFill/>
                          <a:ln>
                            <a:noFill/>
                          </a:ln>
                        </pic:spPr>
                      </pic:pic>
                    </a:graphicData>
                  </a:graphic>
                </wp:inline>
              </w:drawing>
            </w:r>
            <w:r w:rsidRPr="004F1A56">
              <w:rPr>
                <w:sz w:val="24"/>
                <w:szCs w:val="24"/>
              </w:rPr>
              <w:t xml:space="preserve">, </w:t>
            </w:r>
            <w:proofErr w:type="gramStart"/>
            <w:r w:rsidRPr="004F1A56">
              <w:rPr>
                <w:sz w:val="24"/>
                <w:szCs w:val="24"/>
              </w:rPr>
              <w:t xml:space="preserve">the </w:t>
            </w:r>
            <w:r>
              <w:rPr>
                <w:noProof/>
                <w:position w:val="-10"/>
                <w:lang w:bidi="ar-SA"/>
              </w:rPr>
              <w:drawing>
                <wp:inline distT="0" distB="0" distL="0" distR="0" wp14:anchorId="5572520B" wp14:editId="1DC262B7">
                  <wp:extent cx="339090" cy="216535"/>
                  <wp:effectExtent l="0" t="0" r="0" b="12065"/>
                  <wp:docPr id="2497" name="Picture 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39090" cy="216535"/>
                          </a:xfrm>
                          <a:prstGeom prst="rect">
                            <a:avLst/>
                          </a:prstGeom>
                          <a:noFill/>
                          <a:ln>
                            <a:noFill/>
                          </a:ln>
                        </pic:spPr>
                      </pic:pic>
                    </a:graphicData>
                  </a:graphic>
                </wp:inline>
              </w:drawing>
            </w:r>
            <w:r>
              <w:t xml:space="preserve"> </w:t>
            </w:r>
            <w:r w:rsidRPr="004F1A56">
              <w:rPr>
                <w:sz w:val="24"/>
                <w:szCs w:val="24"/>
              </w:rPr>
              <w:t>and</w:t>
            </w:r>
            <w:proofErr w:type="gramEnd"/>
            <w:r w:rsidRPr="004F1A56">
              <w:rPr>
                <w:sz w:val="24"/>
                <w:szCs w:val="24"/>
              </w:rPr>
              <w:t xml:space="preserve"> </w:t>
            </w:r>
            <w:r>
              <w:rPr>
                <w:noProof/>
                <w:position w:val="-10"/>
                <w:lang w:bidi="ar-SA"/>
              </w:rPr>
              <w:drawing>
                <wp:inline distT="0" distB="0" distL="0" distR="0" wp14:anchorId="4551BD7A" wp14:editId="6BDED798">
                  <wp:extent cx="330200" cy="216535"/>
                  <wp:effectExtent l="0" t="0" r="0" b="12065"/>
                  <wp:docPr id="2498" name="Picture 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30200" cy="216535"/>
                          </a:xfrm>
                          <a:prstGeom prst="rect">
                            <a:avLst/>
                          </a:prstGeom>
                          <a:noFill/>
                          <a:ln>
                            <a:noFill/>
                          </a:ln>
                        </pic:spPr>
                      </pic:pic>
                    </a:graphicData>
                  </a:graphic>
                </wp:inline>
              </w:drawing>
            </w:r>
            <w:r>
              <w:t xml:space="preserve"> </w:t>
            </w:r>
            <w:r w:rsidRPr="004F1A56">
              <w:rPr>
                <w:sz w:val="24"/>
                <w:szCs w:val="24"/>
              </w:rPr>
              <w:t>terms cancel.</w:t>
            </w:r>
          </w:p>
          <w:p w14:paraId="359F7587" w14:textId="77777777" w:rsidR="00732BCB" w:rsidRPr="00AC2C2E" w:rsidRDefault="00732BCB" w:rsidP="002D0ED4">
            <w:pPr>
              <w:spacing w:after="0" w:line="240" w:lineRule="auto"/>
              <w:ind w:left="378"/>
              <w:rPr>
                <w:sz w:val="24"/>
                <w:szCs w:val="24"/>
              </w:rPr>
            </w:pPr>
            <w:r>
              <w:rPr>
                <w:noProof/>
                <w:position w:val="-10"/>
                <w:sz w:val="24"/>
                <w:szCs w:val="24"/>
                <w:lang w:bidi="ar-SA"/>
              </w:rPr>
              <w:drawing>
                <wp:inline distT="0" distB="0" distL="0" distR="0" wp14:anchorId="5F01E019" wp14:editId="65FEFEEA">
                  <wp:extent cx="2346960" cy="216535"/>
                  <wp:effectExtent l="0" t="0" r="0" b="12065"/>
                  <wp:docPr id="2499" name="Picture 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346960" cy="216535"/>
                          </a:xfrm>
                          <a:prstGeom prst="rect">
                            <a:avLst/>
                          </a:prstGeom>
                          <a:noFill/>
                          <a:ln>
                            <a:noFill/>
                          </a:ln>
                        </pic:spPr>
                      </pic:pic>
                    </a:graphicData>
                  </a:graphic>
                </wp:inline>
              </w:drawing>
            </w:r>
            <w:r>
              <w:rPr>
                <w:position w:val="-48"/>
                <w:sz w:val="24"/>
                <w:szCs w:val="24"/>
              </w:rPr>
              <w:t xml:space="preserve"> </w:t>
            </w:r>
            <w:proofErr w:type="gramStart"/>
            <w:r w:rsidRPr="00AC2C2E">
              <w:rPr>
                <w:sz w:val="24"/>
                <w:szCs w:val="24"/>
              </w:rPr>
              <w:t>where</w:t>
            </w:r>
            <w:proofErr w:type="gramEnd"/>
            <w:r w:rsidRPr="00AC2C2E">
              <w:rPr>
                <w:sz w:val="24"/>
                <w:szCs w:val="24"/>
              </w:rPr>
              <w:t xml:space="preserve"> </w:t>
            </w:r>
            <w:r>
              <w:rPr>
                <w:noProof/>
                <w:position w:val="-10"/>
                <w:sz w:val="24"/>
                <w:szCs w:val="24"/>
                <w:lang w:bidi="ar-SA"/>
              </w:rPr>
              <w:drawing>
                <wp:inline distT="0" distB="0" distL="0" distR="0" wp14:anchorId="02863D10" wp14:editId="72E1516C">
                  <wp:extent cx="160020" cy="198120"/>
                  <wp:effectExtent l="0" t="0" r="0" b="5080"/>
                  <wp:docPr id="2500" name="Picture 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0"/>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0020" cy="198120"/>
                          </a:xfrm>
                          <a:prstGeom prst="rect">
                            <a:avLst/>
                          </a:prstGeom>
                          <a:noFill/>
                          <a:ln>
                            <a:noFill/>
                          </a:ln>
                        </pic:spPr>
                      </pic:pic>
                    </a:graphicData>
                  </a:graphic>
                </wp:inline>
              </w:drawing>
            </w:r>
            <w:r w:rsidRPr="00AC2C2E">
              <w:rPr>
                <w:sz w:val="24"/>
                <w:szCs w:val="24"/>
              </w:rPr>
              <w:t xml:space="preserve"> is t</w:t>
            </w:r>
            <w:r>
              <w:rPr>
                <w:sz w:val="24"/>
                <w:szCs w:val="24"/>
              </w:rPr>
              <w:t>he density of the fluid in the p</w:t>
            </w:r>
            <w:r w:rsidRPr="00AC2C2E">
              <w:rPr>
                <w:sz w:val="24"/>
                <w:szCs w:val="24"/>
              </w:rPr>
              <w:t>itot tube. Thus,</w:t>
            </w:r>
            <w:r>
              <w:rPr>
                <w:sz w:val="24"/>
                <w:szCs w:val="24"/>
              </w:rPr>
              <w:t xml:space="preserve"> </w:t>
            </w:r>
            <w:r>
              <w:rPr>
                <w:noProof/>
                <w:position w:val="-36"/>
                <w:sz w:val="24"/>
                <w:szCs w:val="24"/>
                <w:lang w:bidi="ar-SA"/>
              </w:rPr>
              <w:drawing>
                <wp:inline distT="0" distB="0" distL="0" distR="0" wp14:anchorId="48FD886F" wp14:editId="4167DFF8">
                  <wp:extent cx="2111375" cy="537210"/>
                  <wp:effectExtent l="0" t="0" r="0" b="0"/>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111375" cy="537210"/>
                          </a:xfrm>
                          <a:prstGeom prst="rect">
                            <a:avLst/>
                          </a:prstGeom>
                          <a:noFill/>
                          <a:ln>
                            <a:noFill/>
                          </a:ln>
                        </pic:spPr>
                      </pic:pic>
                    </a:graphicData>
                  </a:graphic>
                </wp:inline>
              </w:drawing>
            </w:r>
          </w:p>
          <w:p w14:paraId="416C9548" w14:textId="77777777" w:rsidR="00732BCB" w:rsidRPr="0093559B" w:rsidRDefault="00732BCB" w:rsidP="002D0ED4">
            <w:pPr>
              <w:spacing w:after="0" w:line="240" w:lineRule="auto"/>
              <w:rPr>
                <w:i/>
                <w:sz w:val="24"/>
                <w:szCs w:val="24"/>
              </w:rPr>
            </w:pPr>
            <w:r w:rsidRPr="00AC2C2E">
              <w:rPr>
                <w:sz w:val="24"/>
                <w:szCs w:val="24"/>
              </w:rPr>
              <w:t>(b)</w:t>
            </w:r>
            <w:r>
              <w:rPr>
                <w:sz w:val="24"/>
                <w:szCs w:val="24"/>
              </w:rPr>
              <w:t xml:space="preserve"> </w:t>
            </w:r>
            <w:r>
              <w:rPr>
                <w:noProof/>
                <w:position w:val="-32"/>
                <w:sz w:val="24"/>
                <w:szCs w:val="24"/>
                <w:lang w:bidi="ar-SA"/>
              </w:rPr>
              <w:drawing>
                <wp:inline distT="0" distB="0" distL="0" distR="0" wp14:anchorId="4907F82C" wp14:editId="51C889F9">
                  <wp:extent cx="3525520" cy="499745"/>
                  <wp:effectExtent l="0" t="0" r="5080" b="8255"/>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525520" cy="499745"/>
                          </a:xfrm>
                          <a:prstGeom prst="rect">
                            <a:avLst/>
                          </a:prstGeom>
                          <a:noFill/>
                          <a:ln>
                            <a:noFill/>
                          </a:ln>
                        </pic:spPr>
                      </pic:pic>
                    </a:graphicData>
                  </a:graphic>
                </wp:inline>
              </w:drawing>
            </w:r>
          </w:p>
        </w:tc>
      </w:tr>
      <w:tr w:rsidR="00732BCB" w:rsidRPr="005C5FC9" w14:paraId="79483777" w14:textId="77777777" w:rsidTr="00FC2BAF">
        <w:trPr>
          <w:cantSplit/>
        </w:trPr>
        <w:tc>
          <w:tcPr>
            <w:tcW w:w="9655" w:type="dxa"/>
            <w:gridSpan w:val="5"/>
          </w:tcPr>
          <w:p w14:paraId="2A28C632" w14:textId="77777777" w:rsidR="00732BCB" w:rsidRPr="005C5FC9" w:rsidRDefault="00732BCB" w:rsidP="002D0ED4">
            <w:pPr>
              <w:pStyle w:val="Heading1"/>
              <w:rPr>
                <w:i/>
              </w:rPr>
            </w:pPr>
            <w:bookmarkStart w:id="5" w:name="_Toc331405163"/>
            <w:r w:rsidRPr="005C5FC9">
              <w:lastRenderedPageBreak/>
              <w:t>12.3 the most ge</w:t>
            </w:r>
            <w:r>
              <w:t>neral applications of bernoulli’</w:t>
            </w:r>
            <w:r w:rsidRPr="005C5FC9">
              <w:t>s equation</w:t>
            </w:r>
            <w:bookmarkEnd w:id="5"/>
          </w:p>
        </w:tc>
      </w:tr>
      <w:tr w:rsidR="00732BCB" w:rsidRPr="00551307" w14:paraId="6A459A48" w14:textId="77777777" w:rsidTr="00FC2BAF">
        <w:trPr>
          <w:cantSplit/>
        </w:trPr>
        <w:tc>
          <w:tcPr>
            <w:tcW w:w="1080" w:type="dxa"/>
            <w:gridSpan w:val="2"/>
          </w:tcPr>
          <w:p w14:paraId="6284BF1F" w14:textId="77777777" w:rsidR="00732BCB" w:rsidRPr="00551307" w:rsidRDefault="00732BCB" w:rsidP="002D0ED4">
            <w:pPr>
              <w:spacing w:after="0" w:line="240" w:lineRule="auto"/>
              <w:jc w:val="both"/>
              <w:rPr>
                <w:sz w:val="24"/>
                <w:szCs w:val="24"/>
              </w:rPr>
            </w:pPr>
            <w:r w:rsidRPr="00551307">
              <w:rPr>
                <w:sz w:val="24"/>
                <w:szCs w:val="24"/>
              </w:rPr>
              <w:t>25.</w:t>
            </w:r>
          </w:p>
        </w:tc>
        <w:tc>
          <w:tcPr>
            <w:tcW w:w="8575" w:type="dxa"/>
            <w:gridSpan w:val="3"/>
          </w:tcPr>
          <w:p w14:paraId="19A501DF" w14:textId="77777777" w:rsidR="00732BCB" w:rsidRPr="00DA685D" w:rsidRDefault="00732BCB" w:rsidP="002D0ED4">
            <w:pPr>
              <w:spacing w:after="0" w:line="240" w:lineRule="auto"/>
              <w:rPr>
                <w:i/>
                <w:sz w:val="24"/>
                <w:szCs w:val="24"/>
              </w:rPr>
            </w:pPr>
            <w:r w:rsidRPr="00DA685D">
              <w:rPr>
                <w:i/>
                <w:sz w:val="24"/>
                <w:szCs w:val="24"/>
              </w:rPr>
              <w:t xml:space="preserve">Hoover Dam on the Colorado River is the highest dam in the United States at 221 m, with an output of 1300 MW. The dam generates electricity with water taken from a depth of 150 m and an average flow rate of </w:t>
            </w:r>
            <w:r>
              <w:rPr>
                <w:i/>
                <w:noProof/>
                <w:position w:val="-10"/>
                <w:sz w:val="24"/>
                <w:szCs w:val="24"/>
                <w:lang w:bidi="ar-SA"/>
              </w:rPr>
              <w:drawing>
                <wp:inline distT="0" distB="0" distL="0" distR="0" wp14:anchorId="1561F512" wp14:editId="6A035E52">
                  <wp:extent cx="584200" cy="226060"/>
                  <wp:effectExtent l="0" t="0" r="0" b="2540"/>
                  <wp:docPr id="2503" name="Picture 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3"/>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84200" cy="226060"/>
                          </a:xfrm>
                          <a:prstGeom prst="rect">
                            <a:avLst/>
                          </a:prstGeom>
                          <a:noFill/>
                          <a:ln>
                            <a:noFill/>
                          </a:ln>
                        </pic:spPr>
                      </pic:pic>
                    </a:graphicData>
                  </a:graphic>
                </wp:inline>
              </w:drawing>
            </w:r>
            <w:r w:rsidRPr="00DA685D">
              <w:rPr>
                <w:i/>
                <w:sz w:val="24"/>
                <w:szCs w:val="24"/>
              </w:rPr>
              <w:t>. (a) Calculate the power in this flow. (b) What is the ratio of this power to the facility’s average of 680 MW?</w:t>
            </w:r>
          </w:p>
        </w:tc>
      </w:tr>
      <w:tr w:rsidR="00732BCB" w:rsidRPr="00551307" w14:paraId="62172F67" w14:textId="77777777" w:rsidTr="00FC2BAF">
        <w:trPr>
          <w:cantSplit/>
        </w:trPr>
        <w:tc>
          <w:tcPr>
            <w:tcW w:w="1080" w:type="dxa"/>
            <w:gridSpan w:val="2"/>
          </w:tcPr>
          <w:p w14:paraId="0B3CA6EF"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30DCCC15" w14:textId="77777777" w:rsidR="00732BCB" w:rsidRPr="00AC2C2E" w:rsidRDefault="00732BCB" w:rsidP="002D0ED4">
            <w:pPr>
              <w:spacing w:after="0" w:line="240" w:lineRule="auto"/>
              <w:rPr>
                <w:sz w:val="24"/>
                <w:szCs w:val="24"/>
              </w:rPr>
            </w:pPr>
            <w:r w:rsidRPr="0072250B">
              <w:rPr>
                <w:position w:val="20"/>
                <w:sz w:val="24"/>
                <w:szCs w:val="24"/>
              </w:rPr>
              <w:t>(a)</w:t>
            </w:r>
            <w:r>
              <w:rPr>
                <w:sz w:val="24"/>
                <w:szCs w:val="24"/>
              </w:rPr>
              <w:t xml:space="preserve"> </w:t>
            </w:r>
            <w:r>
              <w:rPr>
                <w:noProof/>
                <w:position w:val="-30"/>
                <w:sz w:val="24"/>
                <w:szCs w:val="24"/>
                <w:lang w:bidi="ar-SA"/>
              </w:rPr>
              <w:drawing>
                <wp:inline distT="0" distB="0" distL="0" distR="0" wp14:anchorId="1E466521" wp14:editId="0DA267B3">
                  <wp:extent cx="4420870" cy="471170"/>
                  <wp:effectExtent l="0" t="0" r="0" b="11430"/>
                  <wp:docPr id="2504" name="Picture 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420870" cy="471170"/>
                          </a:xfrm>
                          <a:prstGeom prst="rect">
                            <a:avLst/>
                          </a:prstGeom>
                          <a:noFill/>
                          <a:ln>
                            <a:noFill/>
                          </a:ln>
                        </pic:spPr>
                      </pic:pic>
                    </a:graphicData>
                  </a:graphic>
                </wp:inline>
              </w:drawing>
            </w:r>
          </w:p>
          <w:p w14:paraId="218E1061" w14:textId="77777777" w:rsidR="00732BCB" w:rsidRPr="00551307" w:rsidRDefault="00732BCB" w:rsidP="002D0ED4">
            <w:pPr>
              <w:spacing w:after="0" w:line="240" w:lineRule="auto"/>
              <w:rPr>
                <w:i/>
                <w:sz w:val="24"/>
                <w:szCs w:val="24"/>
              </w:rPr>
            </w:pPr>
            <w:r w:rsidRPr="00AC2C2E">
              <w:rPr>
                <w:sz w:val="24"/>
                <w:szCs w:val="24"/>
              </w:rPr>
              <w:t>(b)</w:t>
            </w:r>
            <w:r>
              <w:rPr>
                <w:sz w:val="24"/>
                <w:szCs w:val="24"/>
              </w:rPr>
              <w:t xml:space="preserve"> </w:t>
            </w:r>
            <w:r>
              <w:rPr>
                <w:noProof/>
                <w:position w:val="-24"/>
                <w:sz w:val="24"/>
                <w:szCs w:val="24"/>
                <w:lang w:bidi="ar-SA"/>
              </w:rPr>
              <w:drawing>
                <wp:inline distT="0" distB="0" distL="0" distR="0" wp14:anchorId="2A710729" wp14:editId="4D2C6E29">
                  <wp:extent cx="1027430" cy="386715"/>
                  <wp:effectExtent l="0" t="0" r="0" b="0"/>
                  <wp:docPr id="2505" name="Picture 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027430" cy="386715"/>
                          </a:xfrm>
                          <a:prstGeom prst="rect">
                            <a:avLst/>
                          </a:prstGeom>
                          <a:noFill/>
                          <a:ln>
                            <a:noFill/>
                          </a:ln>
                        </pic:spPr>
                      </pic:pic>
                    </a:graphicData>
                  </a:graphic>
                </wp:inline>
              </w:drawing>
            </w:r>
          </w:p>
        </w:tc>
      </w:tr>
      <w:tr w:rsidR="00732BCB" w:rsidRPr="00551307" w14:paraId="4869810E" w14:textId="77777777" w:rsidTr="00FC2BAF">
        <w:trPr>
          <w:cantSplit/>
        </w:trPr>
        <w:tc>
          <w:tcPr>
            <w:tcW w:w="1080" w:type="dxa"/>
            <w:gridSpan w:val="2"/>
          </w:tcPr>
          <w:p w14:paraId="2E827E47" w14:textId="77777777" w:rsidR="00732BCB" w:rsidRPr="00551307" w:rsidRDefault="00732BCB" w:rsidP="002D0ED4">
            <w:pPr>
              <w:spacing w:after="0" w:line="240" w:lineRule="auto"/>
              <w:jc w:val="both"/>
              <w:rPr>
                <w:sz w:val="24"/>
                <w:szCs w:val="24"/>
              </w:rPr>
            </w:pPr>
            <w:r w:rsidRPr="00551307">
              <w:rPr>
                <w:sz w:val="24"/>
                <w:szCs w:val="24"/>
              </w:rPr>
              <w:t>26.</w:t>
            </w:r>
          </w:p>
        </w:tc>
        <w:tc>
          <w:tcPr>
            <w:tcW w:w="8575" w:type="dxa"/>
            <w:gridSpan w:val="3"/>
          </w:tcPr>
          <w:p w14:paraId="5F3326EF" w14:textId="77777777" w:rsidR="00732BCB" w:rsidRPr="00DA685D" w:rsidRDefault="00732BCB" w:rsidP="002D0ED4">
            <w:pPr>
              <w:spacing w:after="0" w:line="240" w:lineRule="auto"/>
              <w:rPr>
                <w:i/>
                <w:sz w:val="24"/>
                <w:szCs w:val="24"/>
              </w:rPr>
            </w:pPr>
            <w:r w:rsidRPr="00DA685D">
              <w:rPr>
                <w:i/>
                <w:sz w:val="24"/>
                <w:szCs w:val="24"/>
              </w:rPr>
              <w:t xml:space="preserve">A frequently quoted rule of thumb in aircraft design is that wings should produce about 1000 N of lift per square meter of wing. (The fact that a wing has a top and bottom surface does not double its area.) (a) At takeoff, an aircraft travels at 60.0 </w:t>
            </w:r>
            <w:r w:rsidRPr="00DA685D">
              <w:rPr>
                <w:i/>
                <w:spacing w:val="10"/>
                <w:sz w:val="24"/>
                <w:szCs w:val="24"/>
              </w:rPr>
              <w:t>m</w:t>
            </w:r>
            <w:r w:rsidRPr="00DA685D">
              <w:rPr>
                <w:i/>
                <w:sz w:val="24"/>
                <w:szCs w:val="24"/>
              </w:rPr>
              <w:t xml:space="preserve">/s, so that the air speed relative to the bottom of the wing is 60.0 </w:t>
            </w:r>
            <w:r w:rsidRPr="00DA685D">
              <w:rPr>
                <w:i/>
                <w:spacing w:val="10"/>
                <w:sz w:val="24"/>
                <w:szCs w:val="24"/>
              </w:rPr>
              <w:t>m</w:t>
            </w:r>
            <w:r w:rsidRPr="00DA685D">
              <w:rPr>
                <w:i/>
                <w:sz w:val="24"/>
                <w:szCs w:val="24"/>
              </w:rPr>
              <w:t xml:space="preserve">/s. Given the sea level density of air to be </w:t>
            </w:r>
            <w:r>
              <w:rPr>
                <w:i/>
                <w:noProof/>
                <w:position w:val="-10"/>
                <w:sz w:val="24"/>
                <w:szCs w:val="24"/>
                <w:lang w:bidi="ar-SA"/>
              </w:rPr>
              <w:drawing>
                <wp:inline distT="0" distB="0" distL="0" distR="0" wp14:anchorId="3C8AF290" wp14:editId="398845B8">
                  <wp:extent cx="678815" cy="226060"/>
                  <wp:effectExtent l="0" t="0" r="6985" b="2540"/>
                  <wp:docPr id="2506" name="Picture 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678815" cy="226060"/>
                          </a:xfrm>
                          <a:prstGeom prst="rect">
                            <a:avLst/>
                          </a:prstGeom>
                          <a:noFill/>
                          <a:ln>
                            <a:noFill/>
                          </a:ln>
                        </pic:spPr>
                      </pic:pic>
                    </a:graphicData>
                  </a:graphic>
                </wp:inline>
              </w:drawing>
            </w:r>
            <w:r w:rsidRPr="00DA685D">
              <w:rPr>
                <w:i/>
                <w:sz w:val="24"/>
                <w:szCs w:val="24"/>
              </w:rPr>
              <w:t xml:space="preserve">, how fast must it move over the upper surface to create the ideal lift? (b) How fast must air move over the upper surface at a cruising speed of 245 </w:t>
            </w:r>
            <w:r w:rsidRPr="00DA685D">
              <w:rPr>
                <w:i/>
                <w:spacing w:val="10"/>
                <w:sz w:val="24"/>
                <w:szCs w:val="24"/>
              </w:rPr>
              <w:t>m</w:t>
            </w:r>
            <w:r w:rsidRPr="00DA685D">
              <w:rPr>
                <w:i/>
                <w:sz w:val="24"/>
                <w:szCs w:val="24"/>
              </w:rPr>
              <w:t>/s and at an altitude where air density is one-fourth that at sea level? (Note that this is not all of the aircraft’s lift—some comes from the body of the plane, some from engine thrust, and so on. Furthermore, Bernoulli’s principle gives an approximate answer because flow over the wing creates turbulence.)</w:t>
            </w:r>
          </w:p>
        </w:tc>
      </w:tr>
      <w:tr w:rsidR="00732BCB" w:rsidRPr="00551307" w14:paraId="35E6C7E9" w14:textId="77777777" w:rsidTr="00FC2BAF">
        <w:trPr>
          <w:cantSplit/>
        </w:trPr>
        <w:tc>
          <w:tcPr>
            <w:tcW w:w="1080" w:type="dxa"/>
            <w:gridSpan w:val="2"/>
          </w:tcPr>
          <w:p w14:paraId="1288D4F3"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265E201B" w14:textId="77777777" w:rsidR="00732BCB" w:rsidRPr="00E30F17" w:rsidRDefault="00732BCB" w:rsidP="002D0ED4">
            <w:pPr>
              <w:spacing w:after="0" w:line="240" w:lineRule="auto"/>
              <w:rPr>
                <w:sz w:val="24"/>
                <w:szCs w:val="24"/>
              </w:rPr>
            </w:pPr>
            <w:r w:rsidRPr="00E30F17">
              <w:rPr>
                <w:sz w:val="24"/>
                <w:szCs w:val="24"/>
              </w:rPr>
              <w:t>(a)</w:t>
            </w:r>
            <w:r>
              <w:rPr>
                <w:sz w:val="24"/>
                <w:szCs w:val="24"/>
              </w:rPr>
              <w:t xml:space="preserve">  </w:t>
            </w:r>
            <w:r>
              <w:rPr>
                <w:noProof/>
                <w:position w:val="-24"/>
                <w:sz w:val="24"/>
                <w:szCs w:val="24"/>
                <w:lang w:bidi="ar-SA"/>
              </w:rPr>
              <w:drawing>
                <wp:inline distT="0" distB="0" distL="0" distR="0" wp14:anchorId="3BE781A8" wp14:editId="3B65CD64">
                  <wp:extent cx="1414145" cy="386715"/>
                  <wp:effectExtent l="0" t="0" r="8255" b="0"/>
                  <wp:docPr id="2507" name="Picture 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414145" cy="386715"/>
                          </a:xfrm>
                          <a:prstGeom prst="rect">
                            <a:avLst/>
                          </a:prstGeom>
                          <a:noFill/>
                          <a:ln>
                            <a:noFill/>
                          </a:ln>
                        </pic:spPr>
                      </pic:pic>
                    </a:graphicData>
                  </a:graphic>
                </wp:inline>
              </w:drawing>
            </w:r>
            <w:r w:rsidRPr="00E30F17">
              <w:rPr>
                <w:sz w:val="24"/>
                <w:szCs w:val="24"/>
              </w:rPr>
              <w:t>, so that</w:t>
            </w:r>
            <w:r>
              <w:rPr>
                <w:sz w:val="24"/>
                <w:szCs w:val="24"/>
              </w:rPr>
              <w:t xml:space="preserve"> </w:t>
            </w:r>
            <w:r>
              <w:rPr>
                <w:noProof/>
                <w:position w:val="-24"/>
                <w:lang w:bidi="ar-SA"/>
              </w:rPr>
              <w:drawing>
                <wp:inline distT="0" distB="0" distL="0" distR="0" wp14:anchorId="4B855A7B" wp14:editId="55ED02C4">
                  <wp:extent cx="1753235" cy="386715"/>
                  <wp:effectExtent l="0" t="0" r="0" b="0"/>
                  <wp:docPr id="2508" name="Picture 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753235" cy="386715"/>
                          </a:xfrm>
                          <a:prstGeom prst="rect">
                            <a:avLst/>
                          </a:prstGeom>
                          <a:noFill/>
                          <a:ln>
                            <a:noFill/>
                          </a:ln>
                        </pic:spPr>
                      </pic:pic>
                    </a:graphicData>
                  </a:graphic>
                </wp:inline>
              </w:drawing>
            </w:r>
          </w:p>
          <w:p w14:paraId="04027DA2" w14:textId="77777777" w:rsidR="00732BCB" w:rsidRPr="00E30F17" w:rsidRDefault="00732BCB" w:rsidP="002D0ED4">
            <w:pPr>
              <w:spacing w:after="0" w:line="240" w:lineRule="auto"/>
              <w:ind w:left="378"/>
              <w:rPr>
                <w:sz w:val="24"/>
                <w:szCs w:val="24"/>
              </w:rPr>
            </w:pPr>
            <w:r>
              <w:rPr>
                <w:noProof/>
                <w:position w:val="-32"/>
                <w:sz w:val="24"/>
                <w:szCs w:val="24"/>
                <w:lang w:bidi="ar-SA"/>
              </w:rPr>
              <w:drawing>
                <wp:inline distT="0" distB="0" distL="0" distR="0" wp14:anchorId="008FEA21" wp14:editId="2C15AE0F">
                  <wp:extent cx="4072255" cy="509270"/>
                  <wp:effectExtent l="0" t="0" r="0" b="0"/>
                  <wp:docPr id="2509" name="Picture 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072255" cy="509270"/>
                          </a:xfrm>
                          <a:prstGeom prst="rect">
                            <a:avLst/>
                          </a:prstGeom>
                          <a:noFill/>
                          <a:ln>
                            <a:noFill/>
                          </a:ln>
                        </pic:spPr>
                      </pic:pic>
                    </a:graphicData>
                  </a:graphic>
                </wp:inline>
              </w:drawing>
            </w:r>
          </w:p>
          <w:p w14:paraId="6E9A70D0" w14:textId="77777777" w:rsidR="00732BCB" w:rsidRPr="00551307" w:rsidRDefault="00732BCB" w:rsidP="002D0ED4">
            <w:pPr>
              <w:spacing w:after="0" w:line="240" w:lineRule="auto"/>
              <w:rPr>
                <w:i/>
                <w:sz w:val="24"/>
                <w:szCs w:val="24"/>
              </w:rPr>
            </w:pPr>
            <w:r w:rsidRPr="00E30F17">
              <w:rPr>
                <w:sz w:val="24"/>
                <w:szCs w:val="24"/>
              </w:rPr>
              <w:t>(b)</w:t>
            </w:r>
            <w:r>
              <w:rPr>
                <w:sz w:val="24"/>
                <w:szCs w:val="24"/>
              </w:rPr>
              <w:t xml:space="preserve">  </w:t>
            </w:r>
            <w:r>
              <w:rPr>
                <w:noProof/>
                <w:position w:val="-32"/>
                <w:sz w:val="24"/>
                <w:szCs w:val="24"/>
                <w:lang w:bidi="ar-SA"/>
              </w:rPr>
              <w:drawing>
                <wp:inline distT="0" distB="0" distL="0" distR="0" wp14:anchorId="56C34686" wp14:editId="1C755631">
                  <wp:extent cx="2969260" cy="518160"/>
                  <wp:effectExtent l="0" t="0" r="2540" b="0"/>
                  <wp:docPr id="2510" name="Picture 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969260" cy="518160"/>
                          </a:xfrm>
                          <a:prstGeom prst="rect">
                            <a:avLst/>
                          </a:prstGeom>
                          <a:noFill/>
                          <a:ln>
                            <a:noFill/>
                          </a:ln>
                        </pic:spPr>
                      </pic:pic>
                    </a:graphicData>
                  </a:graphic>
                </wp:inline>
              </w:drawing>
            </w:r>
          </w:p>
        </w:tc>
      </w:tr>
      <w:tr w:rsidR="00732BCB" w:rsidRPr="00551307" w14:paraId="047A74A1" w14:textId="77777777" w:rsidTr="00FC2BAF">
        <w:trPr>
          <w:cantSplit/>
        </w:trPr>
        <w:tc>
          <w:tcPr>
            <w:tcW w:w="1080" w:type="dxa"/>
            <w:gridSpan w:val="2"/>
          </w:tcPr>
          <w:p w14:paraId="7190024B" w14:textId="77777777" w:rsidR="00732BCB" w:rsidRPr="00551307" w:rsidRDefault="00732BCB" w:rsidP="002D0ED4">
            <w:pPr>
              <w:spacing w:after="0" w:line="240" w:lineRule="auto"/>
              <w:jc w:val="both"/>
              <w:rPr>
                <w:sz w:val="24"/>
                <w:szCs w:val="24"/>
              </w:rPr>
            </w:pPr>
            <w:r w:rsidRPr="00551307">
              <w:rPr>
                <w:sz w:val="24"/>
                <w:szCs w:val="24"/>
              </w:rPr>
              <w:lastRenderedPageBreak/>
              <w:t>27.</w:t>
            </w:r>
          </w:p>
        </w:tc>
        <w:tc>
          <w:tcPr>
            <w:tcW w:w="8575" w:type="dxa"/>
            <w:gridSpan w:val="3"/>
          </w:tcPr>
          <w:p w14:paraId="3CB4F07B" w14:textId="77777777" w:rsidR="00732BCB" w:rsidRPr="00DA685D" w:rsidRDefault="00732BCB" w:rsidP="002D0ED4">
            <w:pPr>
              <w:spacing w:after="0" w:line="240" w:lineRule="auto"/>
              <w:rPr>
                <w:i/>
                <w:sz w:val="24"/>
                <w:szCs w:val="24"/>
              </w:rPr>
            </w:pPr>
            <w:r w:rsidRPr="00DA685D">
              <w:rPr>
                <w:i/>
                <w:sz w:val="24"/>
                <w:szCs w:val="24"/>
              </w:rPr>
              <w:t xml:space="preserve">The left ventricle of a resting adult’s heart pumps blood at a flow rate of </w:t>
            </w:r>
            <w:r>
              <w:rPr>
                <w:i/>
                <w:noProof/>
                <w:position w:val="-10"/>
                <w:sz w:val="24"/>
                <w:szCs w:val="24"/>
                <w:lang w:bidi="ar-SA"/>
              </w:rPr>
              <w:drawing>
                <wp:inline distT="0" distB="0" distL="0" distR="0" wp14:anchorId="5C7846F4" wp14:editId="0D46DE7A">
                  <wp:extent cx="688340" cy="226060"/>
                  <wp:effectExtent l="0" t="0" r="0" b="2540"/>
                  <wp:docPr id="2511" name="Picture 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688340" cy="226060"/>
                          </a:xfrm>
                          <a:prstGeom prst="rect">
                            <a:avLst/>
                          </a:prstGeom>
                          <a:noFill/>
                          <a:ln>
                            <a:noFill/>
                          </a:ln>
                        </pic:spPr>
                      </pic:pic>
                    </a:graphicData>
                  </a:graphic>
                </wp:inline>
              </w:drawing>
            </w:r>
            <w:r w:rsidRPr="00DA685D">
              <w:rPr>
                <w:i/>
                <w:sz w:val="24"/>
                <w:szCs w:val="24"/>
              </w:rPr>
              <w:t>, increasing its pressure by 110 mm Hg, its speed from zero to 30.0 c</w:t>
            </w:r>
            <w:r w:rsidRPr="00DA685D">
              <w:rPr>
                <w:i/>
                <w:spacing w:val="10"/>
                <w:sz w:val="24"/>
                <w:szCs w:val="24"/>
              </w:rPr>
              <w:t>m</w:t>
            </w:r>
            <w:r w:rsidRPr="00DA685D">
              <w:rPr>
                <w:i/>
                <w:sz w:val="24"/>
                <w:szCs w:val="24"/>
              </w:rPr>
              <w:t>/s, and its height by 5.00 cm. (All numbers are averaged over the entire heartbeat.) Calculate the total power output of the left ventricle. Note that most of the power is used to increase blood pressure.</w:t>
            </w:r>
          </w:p>
        </w:tc>
      </w:tr>
      <w:tr w:rsidR="00732BCB" w:rsidRPr="00551307" w14:paraId="0DABFBAD" w14:textId="77777777" w:rsidTr="00FC2BAF">
        <w:trPr>
          <w:cantSplit/>
        </w:trPr>
        <w:tc>
          <w:tcPr>
            <w:tcW w:w="1080" w:type="dxa"/>
            <w:gridSpan w:val="2"/>
          </w:tcPr>
          <w:p w14:paraId="68D90513"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68A499C5" w14:textId="77777777" w:rsidR="00732BCB" w:rsidRPr="00551307" w:rsidRDefault="00732BCB" w:rsidP="002D0ED4">
            <w:pPr>
              <w:spacing w:after="0" w:line="240" w:lineRule="auto"/>
              <w:rPr>
                <w:sz w:val="24"/>
                <w:szCs w:val="24"/>
              </w:rPr>
            </w:pPr>
            <w:r>
              <w:rPr>
                <w:noProof/>
                <w:position w:val="-168"/>
                <w:lang w:bidi="ar-SA"/>
              </w:rPr>
              <w:drawing>
                <wp:inline distT="0" distB="0" distL="0" distR="0" wp14:anchorId="72D1AE02" wp14:editId="710D6BB3">
                  <wp:extent cx="4704080" cy="2205990"/>
                  <wp:effectExtent l="0" t="0" r="0" b="3810"/>
                  <wp:docPr id="2512" name="Picture 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704080" cy="2205990"/>
                          </a:xfrm>
                          <a:prstGeom prst="rect">
                            <a:avLst/>
                          </a:prstGeom>
                          <a:noFill/>
                          <a:ln>
                            <a:noFill/>
                          </a:ln>
                        </pic:spPr>
                      </pic:pic>
                    </a:graphicData>
                  </a:graphic>
                </wp:inline>
              </w:drawing>
            </w:r>
          </w:p>
        </w:tc>
      </w:tr>
      <w:tr w:rsidR="00732BCB" w:rsidRPr="00551307" w14:paraId="031CA54E" w14:textId="77777777" w:rsidTr="00FC2BAF">
        <w:trPr>
          <w:cantSplit/>
        </w:trPr>
        <w:tc>
          <w:tcPr>
            <w:tcW w:w="1080" w:type="dxa"/>
            <w:gridSpan w:val="2"/>
          </w:tcPr>
          <w:p w14:paraId="19E2DEE9" w14:textId="77777777" w:rsidR="00732BCB" w:rsidRPr="00551307" w:rsidRDefault="00732BCB" w:rsidP="002D0ED4">
            <w:pPr>
              <w:spacing w:after="0" w:line="240" w:lineRule="auto"/>
              <w:jc w:val="both"/>
              <w:rPr>
                <w:sz w:val="24"/>
                <w:szCs w:val="24"/>
              </w:rPr>
            </w:pPr>
            <w:r w:rsidRPr="00551307">
              <w:rPr>
                <w:sz w:val="24"/>
                <w:szCs w:val="24"/>
              </w:rPr>
              <w:t>28.</w:t>
            </w:r>
          </w:p>
        </w:tc>
        <w:tc>
          <w:tcPr>
            <w:tcW w:w="8575" w:type="dxa"/>
            <w:gridSpan w:val="3"/>
          </w:tcPr>
          <w:p w14:paraId="2F8E59ED" w14:textId="77777777" w:rsidR="00732BCB" w:rsidRPr="00DA685D" w:rsidRDefault="00732BCB" w:rsidP="002D0ED4">
            <w:pPr>
              <w:spacing w:after="0" w:line="240" w:lineRule="auto"/>
              <w:rPr>
                <w:i/>
                <w:sz w:val="24"/>
                <w:szCs w:val="24"/>
              </w:rPr>
            </w:pPr>
            <w:r w:rsidRPr="00DA685D">
              <w:rPr>
                <w:i/>
                <w:spacing w:val="-5"/>
                <w:sz w:val="24"/>
                <w:szCs w:val="24"/>
              </w:rPr>
              <w:t xml:space="preserve">A sump pump (used to drain water from the basement of houses built below the water table) is draining a flooded basement at the rate of 0.750 L/s, with an output pressure of </w:t>
            </w:r>
            <w:r>
              <w:rPr>
                <w:i/>
                <w:noProof/>
                <w:position w:val="-10"/>
                <w:sz w:val="24"/>
                <w:szCs w:val="24"/>
                <w:lang w:bidi="ar-SA"/>
              </w:rPr>
              <w:drawing>
                <wp:inline distT="0" distB="0" distL="0" distR="0" wp14:anchorId="2AE99E4D" wp14:editId="5F6AB594">
                  <wp:extent cx="980440" cy="226060"/>
                  <wp:effectExtent l="0" t="0" r="10160" b="2540"/>
                  <wp:docPr id="2513" name="Picture 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980440" cy="226060"/>
                          </a:xfrm>
                          <a:prstGeom prst="rect">
                            <a:avLst/>
                          </a:prstGeom>
                          <a:noFill/>
                          <a:ln>
                            <a:noFill/>
                          </a:ln>
                        </pic:spPr>
                      </pic:pic>
                    </a:graphicData>
                  </a:graphic>
                </wp:inline>
              </w:drawing>
            </w:r>
            <w:r w:rsidRPr="00DA685D">
              <w:rPr>
                <w:i/>
                <w:spacing w:val="-5"/>
                <w:sz w:val="24"/>
                <w:szCs w:val="24"/>
              </w:rPr>
              <w:t>. (a) The water enters a hose with a 3.00-cm inside diameter and rises 2.50 m above the pump. What is its pressure at this point? (b) The hose goes over the foundation wall, losing 0.500 m in height, and widens to 4.00 cm in diameter. What is the pressure now? You may neglect frictional losses in both parts of the problem.</w:t>
            </w:r>
          </w:p>
        </w:tc>
      </w:tr>
      <w:tr w:rsidR="00732BCB" w:rsidRPr="00551307" w14:paraId="757713D1" w14:textId="77777777" w:rsidTr="00FC2BAF">
        <w:tc>
          <w:tcPr>
            <w:tcW w:w="1080" w:type="dxa"/>
            <w:gridSpan w:val="2"/>
          </w:tcPr>
          <w:p w14:paraId="7CFE4A65"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4278F337" w14:textId="77777777" w:rsidR="00732BCB" w:rsidRPr="0024339E" w:rsidRDefault="00732BCB" w:rsidP="002D0ED4">
            <w:pPr>
              <w:spacing w:after="0" w:line="240" w:lineRule="auto"/>
              <w:rPr>
                <w:sz w:val="24"/>
                <w:szCs w:val="24"/>
              </w:rPr>
            </w:pPr>
            <w:r w:rsidRPr="0072250B">
              <w:rPr>
                <w:position w:val="50"/>
                <w:sz w:val="24"/>
                <w:szCs w:val="24"/>
              </w:rPr>
              <w:t>(a)</w:t>
            </w:r>
            <w:r>
              <w:rPr>
                <w:sz w:val="24"/>
                <w:szCs w:val="24"/>
              </w:rPr>
              <w:t xml:space="preserve"> </w:t>
            </w:r>
            <w:r>
              <w:rPr>
                <w:noProof/>
                <w:position w:val="-68"/>
                <w:sz w:val="24"/>
                <w:szCs w:val="24"/>
                <w:lang w:bidi="ar-SA"/>
              </w:rPr>
              <w:drawing>
                <wp:inline distT="0" distB="0" distL="0" distR="0" wp14:anchorId="1BC4E528" wp14:editId="6B97E2B4">
                  <wp:extent cx="4232910" cy="933450"/>
                  <wp:effectExtent l="0" t="0" r="8890" b="6350"/>
                  <wp:docPr id="2514" name="Picture 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4232910" cy="933450"/>
                          </a:xfrm>
                          <a:prstGeom prst="rect">
                            <a:avLst/>
                          </a:prstGeom>
                          <a:noFill/>
                          <a:ln>
                            <a:noFill/>
                          </a:ln>
                        </pic:spPr>
                      </pic:pic>
                    </a:graphicData>
                  </a:graphic>
                </wp:inline>
              </w:drawing>
            </w:r>
          </w:p>
          <w:p w14:paraId="35174C63" w14:textId="77777777" w:rsidR="00732BCB" w:rsidRPr="0024339E" w:rsidRDefault="00732BCB" w:rsidP="002D0ED4">
            <w:pPr>
              <w:spacing w:after="0" w:line="240" w:lineRule="auto"/>
              <w:rPr>
                <w:sz w:val="24"/>
                <w:szCs w:val="24"/>
              </w:rPr>
            </w:pPr>
            <w:r w:rsidRPr="0072250B">
              <w:rPr>
                <w:position w:val="30"/>
                <w:sz w:val="24"/>
                <w:szCs w:val="24"/>
              </w:rPr>
              <w:t>(b)</w:t>
            </w:r>
            <w:r>
              <w:rPr>
                <w:sz w:val="24"/>
                <w:szCs w:val="24"/>
              </w:rPr>
              <w:t xml:space="preserve"> </w:t>
            </w:r>
            <w:r>
              <w:rPr>
                <w:noProof/>
                <w:position w:val="-66"/>
                <w:sz w:val="24"/>
                <w:szCs w:val="24"/>
                <w:lang w:bidi="ar-SA"/>
              </w:rPr>
              <w:drawing>
                <wp:inline distT="0" distB="0" distL="0" distR="0" wp14:anchorId="3CE115EB" wp14:editId="22129C09">
                  <wp:extent cx="2677160" cy="914400"/>
                  <wp:effectExtent l="0" t="0" r="0" b="0"/>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677160" cy="914400"/>
                          </a:xfrm>
                          <a:prstGeom prst="rect">
                            <a:avLst/>
                          </a:prstGeom>
                          <a:noFill/>
                          <a:ln>
                            <a:noFill/>
                          </a:ln>
                        </pic:spPr>
                      </pic:pic>
                    </a:graphicData>
                  </a:graphic>
                </wp:inline>
              </w:drawing>
            </w:r>
          </w:p>
          <w:p w14:paraId="59DA4FC6" w14:textId="77777777" w:rsidR="00732BCB" w:rsidRPr="0024339E" w:rsidRDefault="00732BCB" w:rsidP="002D0ED4">
            <w:pPr>
              <w:spacing w:after="0" w:line="240" w:lineRule="auto"/>
              <w:ind w:left="378"/>
              <w:rPr>
                <w:sz w:val="24"/>
                <w:szCs w:val="24"/>
              </w:rPr>
            </w:pPr>
            <w:r>
              <w:rPr>
                <w:noProof/>
                <w:position w:val="-24"/>
                <w:sz w:val="24"/>
                <w:szCs w:val="24"/>
                <w:lang w:bidi="ar-SA"/>
              </w:rPr>
              <w:drawing>
                <wp:inline distT="0" distB="0" distL="0" distR="0" wp14:anchorId="3EF8B992" wp14:editId="66F3E7A2">
                  <wp:extent cx="2413000" cy="386715"/>
                  <wp:effectExtent l="0" t="0" r="0" b="0"/>
                  <wp:docPr id="2516" name="Picture 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413000" cy="386715"/>
                          </a:xfrm>
                          <a:prstGeom prst="rect">
                            <a:avLst/>
                          </a:prstGeom>
                          <a:noFill/>
                          <a:ln>
                            <a:noFill/>
                          </a:ln>
                        </pic:spPr>
                      </pic:pic>
                    </a:graphicData>
                  </a:graphic>
                </wp:inline>
              </w:drawing>
            </w:r>
            <w:r w:rsidRPr="0024339E">
              <w:rPr>
                <w:sz w:val="24"/>
                <w:szCs w:val="24"/>
              </w:rPr>
              <w:t>, so that</w:t>
            </w:r>
          </w:p>
          <w:p w14:paraId="273348A8" w14:textId="77777777" w:rsidR="00732BCB" w:rsidRPr="00551307" w:rsidRDefault="00732BCB" w:rsidP="002D0ED4">
            <w:pPr>
              <w:spacing w:after="0" w:line="240" w:lineRule="auto"/>
              <w:ind w:left="378"/>
              <w:rPr>
                <w:i/>
                <w:sz w:val="24"/>
                <w:szCs w:val="24"/>
              </w:rPr>
            </w:pPr>
            <w:r>
              <w:rPr>
                <w:noProof/>
                <w:position w:val="-152"/>
                <w:sz w:val="24"/>
                <w:szCs w:val="24"/>
                <w:lang w:bidi="ar-SA"/>
              </w:rPr>
              <w:lastRenderedPageBreak/>
              <w:drawing>
                <wp:inline distT="0" distB="0" distL="0" distR="0" wp14:anchorId="360A2AA3" wp14:editId="3F128190">
                  <wp:extent cx="4562475" cy="1998345"/>
                  <wp:effectExtent l="0" t="0" r="9525" b="8255"/>
                  <wp:docPr id="2517" name="Picture 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562475" cy="1998345"/>
                          </a:xfrm>
                          <a:prstGeom prst="rect">
                            <a:avLst/>
                          </a:prstGeom>
                          <a:noFill/>
                          <a:ln>
                            <a:noFill/>
                          </a:ln>
                        </pic:spPr>
                      </pic:pic>
                    </a:graphicData>
                  </a:graphic>
                </wp:inline>
              </w:drawing>
            </w:r>
          </w:p>
        </w:tc>
      </w:tr>
      <w:tr w:rsidR="00732BCB" w:rsidRPr="005C5FC9" w14:paraId="6018AA82" w14:textId="77777777" w:rsidTr="00FC2BAF">
        <w:trPr>
          <w:cantSplit/>
        </w:trPr>
        <w:tc>
          <w:tcPr>
            <w:tcW w:w="9655" w:type="dxa"/>
            <w:gridSpan w:val="5"/>
          </w:tcPr>
          <w:p w14:paraId="7440415E" w14:textId="77777777" w:rsidR="00732BCB" w:rsidRPr="005C5FC9" w:rsidRDefault="00732BCB" w:rsidP="002D0ED4">
            <w:pPr>
              <w:pStyle w:val="Heading1"/>
              <w:rPr>
                <w:i/>
              </w:rPr>
            </w:pPr>
            <w:bookmarkStart w:id="6" w:name="_Toc331405164"/>
            <w:r w:rsidRPr="005C5FC9">
              <w:lastRenderedPageBreak/>
              <w:t>12.4 viscosi</w:t>
            </w:r>
            <w:r>
              <w:t>ty and laminar flow; poiseuille’</w:t>
            </w:r>
            <w:r w:rsidRPr="005C5FC9">
              <w:t>s law</w:t>
            </w:r>
            <w:bookmarkEnd w:id="6"/>
          </w:p>
        </w:tc>
      </w:tr>
      <w:tr w:rsidR="00732BCB" w:rsidRPr="00551307" w14:paraId="770E7E52" w14:textId="77777777" w:rsidTr="00FC2BAF">
        <w:trPr>
          <w:cantSplit/>
        </w:trPr>
        <w:tc>
          <w:tcPr>
            <w:tcW w:w="1080" w:type="dxa"/>
            <w:gridSpan w:val="2"/>
          </w:tcPr>
          <w:p w14:paraId="2D5224B4" w14:textId="77777777" w:rsidR="00732BCB" w:rsidRPr="00551307" w:rsidRDefault="00732BCB" w:rsidP="002D0ED4">
            <w:pPr>
              <w:spacing w:after="0" w:line="240" w:lineRule="auto"/>
              <w:jc w:val="both"/>
              <w:rPr>
                <w:sz w:val="24"/>
                <w:szCs w:val="24"/>
              </w:rPr>
            </w:pPr>
            <w:r w:rsidRPr="00551307">
              <w:rPr>
                <w:sz w:val="24"/>
                <w:szCs w:val="24"/>
              </w:rPr>
              <w:t>29.</w:t>
            </w:r>
          </w:p>
        </w:tc>
        <w:tc>
          <w:tcPr>
            <w:tcW w:w="8575" w:type="dxa"/>
            <w:gridSpan w:val="3"/>
          </w:tcPr>
          <w:p w14:paraId="4356E14F" w14:textId="77777777" w:rsidR="00732BCB" w:rsidRPr="00DA685D" w:rsidRDefault="00732BCB" w:rsidP="002D0ED4">
            <w:pPr>
              <w:spacing w:after="0" w:line="240" w:lineRule="auto"/>
              <w:rPr>
                <w:i/>
                <w:sz w:val="24"/>
                <w:szCs w:val="24"/>
              </w:rPr>
            </w:pPr>
            <w:r w:rsidRPr="00DA685D">
              <w:rPr>
                <w:i/>
                <w:sz w:val="24"/>
                <w:szCs w:val="24"/>
              </w:rPr>
              <w:t>(a) Calculate the retarding force due to the viscosity of the air layer between a cart and a level air track given the following information—air temperature is</w:t>
            </w:r>
            <w:r>
              <w:rPr>
                <w:i/>
                <w:position w:val="-6"/>
                <w:sz w:val="24"/>
                <w:szCs w:val="24"/>
              </w:rPr>
              <w:t xml:space="preserve"> </w:t>
            </w:r>
            <w:r>
              <w:rPr>
                <w:noProof/>
                <w:position w:val="-6"/>
                <w:lang w:bidi="ar-SA"/>
              </w:rPr>
              <w:drawing>
                <wp:inline distT="0" distB="0" distL="0" distR="0" wp14:anchorId="44013CB1" wp14:editId="7E8221CC">
                  <wp:extent cx="348615" cy="179070"/>
                  <wp:effectExtent l="0" t="0" r="6985" b="0"/>
                  <wp:docPr id="2518" name="Picture 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DA685D">
              <w:rPr>
                <w:i/>
                <w:sz w:val="24"/>
                <w:szCs w:val="24"/>
              </w:rPr>
              <w:t xml:space="preserve">, the cart is moving at 0.400 </w:t>
            </w:r>
            <w:r w:rsidRPr="00DA685D">
              <w:rPr>
                <w:i/>
                <w:spacing w:val="10"/>
                <w:sz w:val="24"/>
                <w:szCs w:val="24"/>
              </w:rPr>
              <w:t>m</w:t>
            </w:r>
            <w:r w:rsidRPr="00DA685D">
              <w:rPr>
                <w:i/>
                <w:sz w:val="24"/>
                <w:szCs w:val="24"/>
              </w:rPr>
              <w:t xml:space="preserve">/s, its surface area is </w:t>
            </w:r>
            <w:r>
              <w:rPr>
                <w:i/>
                <w:noProof/>
                <w:position w:val="-10"/>
                <w:sz w:val="24"/>
                <w:szCs w:val="24"/>
                <w:lang w:bidi="ar-SA"/>
              </w:rPr>
              <w:drawing>
                <wp:inline distT="0" distB="0" distL="0" distR="0" wp14:anchorId="61578498" wp14:editId="7586B43A">
                  <wp:extent cx="895350" cy="226060"/>
                  <wp:effectExtent l="0" t="0" r="0" b="2540"/>
                  <wp:docPr id="2519" name="Picture 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895350" cy="226060"/>
                          </a:xfrm>
                          <a:prstGeom prst="rect">
                            <a:avLst/>
                          </a:prstGeom>
                          <a:noFill/>
                          <a:ln>
                            <a:noFill/>
                          </a:ln>
                        </pic:spPr>
                      </pic:pic>
                    </a:graphicData>
                  </a:graphic>
                </wp:inline>
              </w:drawing>
            </w:r>
            <w:r w:rsidRPr="00DA685D">
              <w:rPr>
                <w:i/>
                <w:sz w:val="24"/>
                <w:szCs w:val="24"/>
              </w:rPr>
              <w:t xml:space="preserve">, and the thickness of the air layer is </w:t>
            </w:r>
            <w:r>
              <w:rPr>
                <w:i/>
                <w:noProof/>
                <w:position w:val="-10"/>
                <w:sz w:val="24"/>
                <w:szCs w:val="24"/>
                <w:lang w:bidi="ar-SA"/>
              </w:rPr>
              <w:drawing>
                <wp:inline distT="0" distB="0" distL="0" distR="0" wp14:anchorId="4BBCFC52" wp14:editId="2C28BB52">
                  <wp:extent cx="848360" cy="226060"/>
                  <wp:effectExtent l="0" t="0" r="0" b="2540"/>
                  <wp:docPr id="2520" name="Picture 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848360" cy="226060"/>
                          </a:xfrm>
                          <a:prstGeom prst="rect">
                            <a:avLst/>
                          </a:prstGeom>
                          <a:noFill/>
                          <a:ln>
                            <a:noFill/>
                          </a:ln>
                        </pic:spPr>
                      </pic:pic>
                    </a:graphicData>
                  </a:graphic>
                </wp:inline>
              </w:drawing>
            </w:r>
            <w:r w:rsidRPr="00DA685D">
              <w:rPr>
                <w:i/>
                <w:sz w:val="24"/>
                <w:szCs w:val="24"/>
              </w:rPr>
              <w:t>. (b) What is the ratio of this force to the weight of the 0.300-kg cart?</w:t>
            </w:r>
          </w:p>
        </w:tc>
      </w:tr>
      <w:tr w:rsidR="00732BCB" w:rsidRPr="00551307" w14:paraId="30B79FCD" w14:textId="77777777" w:rsidTr="00FC2BAF">
        <w:trPr>
          <w:cantSplit/>
        </w:trPr>
        <w:tc>
          <w:tcPr>
            <w:tcW w:w="1080" w:type="dxa"/>
            <w:gridSpan w:val="2"/>
          </w:tcPr>
          <w:p w14:paraId="0210FBD7"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609A17E2" w14:textId="77777777" w:rsidR="00732BCB" w:rsidRPr="0024339E" w:rsidRDefault="00732BCB" w:rsidP="002D0ED4">
            <w:pPr>
              <w:spacing w:after="0" w:line="240" w:lineRule="auto"/>
              <w:rPr>
                <w:sz w:val="24"/>
                <w:szCs w:val="24"/>
              </w:rPr>
            </w:pPr>
            <w:r w:rsidRPr="00942F62">
              <w:rPr>
                <w:position w:val="20"/>
                <w:sz w:val="24"/>
                <w:szCs w:val="24"/>
              </w:rPr>
              <w:t>(a)</w:t>
            </w:r>
            <w:r>
              <w:rPr>
                <w:sz w:val="24"/>
                <w:szCs w:val="24"/>
              </w:rPr>
              <w:t xml:space="preserve"> </w:t>
            </w:r>
            <w:r>
              <w:rPr>
                <w:noProof/>
                <w:position w:val="-46"/>
                <w:sz w:val="24"/>
                <w:szCs w:val="24"/>
                <w:lang w:bidi="ar-SA"/>
              </w:rPr>
              <w:drawing>
                <wp:inline distT="0" distB="0" distL="0" distR="0" wp14:anchorId="31A6F0FD" wp14:editId="6C77D63A">
                  <wp:extent cx="3723640" cy="659765"/>
                  <wp:effectExtent l="0" t="0" r="10160" b="635"/>
                  <wp:docPr id="2521" name="Picture 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723640" cy="659765"/>
                          </a:xfrm>
                          <a:prstGeom prst="rect">
                            <a:avLst/>
                          </a:prstGeom>
                          <a:noFill/>
                          <a:ln>
                            <a:noFill/>
                          </a:ln>
                        </pic:spPr>
                      </pic:pic>
                    </a:graphicData>
                  </a:graphic>
                </wp:inline>
              </w:drawing>
            </w:r>
          </w:p>
          <w:p w14:paraId="12931C76" w14:textId="77777777" w:rsidR="00732BCB" w:rsidRPr="00551307" w:rsidRDefault="00732BCB" w:rsidP="002D0ED4">
            <w:pPr>
              <w:spacing w:after="0" w:line="240" w:lineRule="auto"/>
              <w:rPr>
                <w:i/>
                <w:sz w:val="24"/>
                <w:szCs w:val="24"/>
              </w:rPr>
            </w:pPr>
            <w:r w:rsidRPr="00942F62">
              <w:rPr>
                <w:position w:val="30"/>
                <w:sz w:val="24"/>
                <w:szCs w:val="24"/>
              </w:rPr>
              <w:t>(b)</w:t>
            </w:r>
            <w:r>
              <w:rPr>
                <w:sz w:val="24"/>
                <w:szCs w:val="24"/>
              </w:rPr>
              <w:t xml:space="preserve"> </w:t>
            </w:r>
            <w:r>
              <w:rPr>
                <w:noProof/>
                <w:position w:val="-46"/>
                <w:sz w:val="24"/>
                <w:szCs w:val="24"/>
                <w:lang w:bidi="ar-SA"/>
              </w:rPr>
              <w:drawing>
                <wp:inline distT="0" distB="0" distL="0" distR="0" wp14:anchorId="4C625160" wp14:editId="72D8B5B3">
                  <wp:extent cx="2611120" cy="659765"/>
                  <wp:effectExtent l="0" t="0" r="5080" b="635"/>
                  <wp:docPr id="2522" name="Picture 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611120" cy="659765"/>
                          </a:xfrm>
                          <a:prstGeom prst="rect">
                            <a:avLst/>
                          </a:prstGeom>
                          <a:noFill/>
                          <a:ln>
                            <a:noFill/>
                          </a:ln>
                        </pic:spPr>
                      </pic:pic>
                    </a:graphicData>
                  </a:graphic>
                </wp:inline>
              </w:drawing>
            </w:r>
          </w:p>
        </w:tc>
      </w:tr>
      <w:tr w:rsidR="00732BCB" w:rsidRPr="00551307" w14:paraId="23F4C291" w14:textId="77777777" w:rsidTr="00FC2BAF">
        <w:trPr>
          <w:cantSplit/>
        </w:trPr>
        <w:tc>
          <w:tcPr>
            <w:tcW w:w="1080" w:type="dxa"/>
            <w:gridSpan w:val="2"/>
          </w:tcPr>
          <w:p w14:paraId="0F7A5983" w14:textId="77777777" w:rsidR="00732BCB" w:rsidRPr="00551307" w:rsidRDefault="00732BCB" w:rsidP="002D0ED4">
            <w:pPr>
              <w:spacing w:after="0" w:line="240" w:lineRule="auto"/>
              <w:jc w:val="both"/>
              <w:rPr>
                <w:sz w:val="24"/>
                <w:szCs w:val="24"/>
              </w:rPr>
            </w:pPr>
            <w:r w:rsidRPr="00551307">
              <w:rPr>
                <w:sz w:val="24"/>
                <w:szCs w:val="24"/>
              </w:rPr>
              <w:t>30.</w:t>
            </w:r>
          </w:p>
        </w:tc>
        <w:tc>
          <w:tcPr>
            <w:tcW w:w="8575" w:type="dxa"/>
            <w:gridSpan w:val="3"/>
          </w:tcPr>
          <w:p w14:paraId="63C8A87D" w14:textId="77777777" w:rsidR="00732BCB" w:rsidRPr="00DA685D" w:rsidRDefault="00732BCB" w:rsidP="002D0ED4">
            <w:pPr>
              <w:spacing w:after="0" w:line="240" w:lineRule="auto"/>
              <w:rPr>
                <w:i/>
                <w:sz w:val="24"/>
                <w:szCs w:val="24"/>
              </w:rPr>
            </w:pPr>
            <w:r w:rsidRPr="00DA685D">
              <w:rPr>
                <w:i/>
                <w:sz w:val="24"/>
                <w:szCs w:val="24"/>
              </w:rPr>
              <w:t>What force is needed to pull one microscope slide over another at a speed of 1.00 c</w:t>
            </w:r>
            <w:r w:rsidRPr="00DA685D">
              <w:rPr>
                <w:i/>
                <w:spacing w:val="5"/>
                <w:sz w:val="24"/>
                <w:szCs w:val="24"/>
              </w:rPr>
              <w:t>m</w:t>
            </w:r>
            <w:r w:rsidRPr="00DA685D">
              <w:rPr>
                <w:i/>
                <w:sz w:val="24"/>
                <w:szCs w:val="24"/>
              </w:rPr>
              <w:t xml:space="preserve">/s, if there is a 0.500-mm-thick layer of </w:t>
            </w:r>
            <w:r>
              <w:rPr>
                <w:noProof/>
                <w:position w:val="-6"/>
                <w:lang w:bidi="ar-SA"/>
              </w:rPr>
              <w:drawing>
                <wp:inline distT="0" distB="0" distL="0" distR="0" wp14:anchorId="7EBF8E75" wp14:editId="15C91737">
                  <wp:extent cx="348615" cy="179070"/>
                  <wp:effectExtent l="0" t="0" r="6985" b="0"/>
                  <wp:docPr id="2523" name="Picture 2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DA685D">
              <w:rPr>
                <w:i/>
                <w:sz w:val="24"/>
                <w:szCs w:val="24"/>
              </w:rPr>
              <w:t xml:space="preserve"> water between them and the contact area is </w:t>
            </w:r>
            <w:r>
              <w:rPr>
                <w:i/>
                <w:noProof/>
                <w:position w:val="-10"/>
                <w:sz w:val="24"/>
                <w:szCs w:val="24"/>
                <w:lang w:bidi="ar-SA"/>
              </w:rPr>
              <w:drawing>
                <wp:inline distT="0" distB="0" distL="0" distR="0" wp14:anchorId="5E8C646F" wp14:editId="4AF5CCCB">
                  <wp:extent cx="584200" cy="226060"/>
                  <wp:effectExtent l="0" t="0" r="0" b="2540"/>
                  <wp:docPr id="2524" name="Picture 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584200" cy="226060"/>
                          </a:xfrm>
                          <a:prstGeom prst="rect">
                            <a:avLst/>
                          </a:prstGeom>
                          <a:noFill/>
                          <a:ln>
                            <a:noFill/>
                          </a:ln>
                        </pic:spPr>
                      </pic:pic>
                    </a:graphicData>
                  </a:graphic>
                </wp:inline>
              </w:drawing>
            </w:r>
            <w:r w:rsidRPr="00DA685D">
              <w:rPr>
                <w:i/>
                <w:sz w:val="24"/>
                <w:szCs w:val="24"/>
              </w:rPr>
              <w:t>?</w:t>
            </w:r>
          </w:p>
        </w:tc>
      </w:tr>
      <w:tr w:rsidR="00732BCB" w:rsidRPr="00551307" w14:paraId="2B0252E8" w14:textId="77777777" w:rsidTr="00FC2BAF">
        <w:trPr>
          <w:cantSplit/>
        </w:trPr>
        <w:tc>
          <w:tcPr>
            <w:tcW w:w="1080" w:type="dxa"/>
            <w:gridSpan w:val="2"/>
          </w:tcPr>
          <w:p w14:paraId="7FD8F184"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40B641AD" w14:textId="77777777" w:rsidR="00732BCB" w:rsidRPr="00551307" w:rsidRDefault="00732BCB" w:rsidP="002D0ED4">
            <w:pPr>
              <w:spacing w:after="0" w:line="240" w:lineRule="auto"/>
              <w:rPr>
                <w:i/>
                <w:sz w:val="24"/>
                <w:szCs w:val="24"/>
              </w:rPr>
            </w:pPr>
            <w:r>
              <w:rPr>
                <w:noProof/>
                <w:position w:val="-24"/>
                <w:lang w:bidi="ar-SA"/>
              </w:rPr>
              <w:drawing>
                <wp:inline distT="0" distB="0" distL="0" distR="0" wp14:anchorId="52BE52C0" wp14:editId="6A7962C5">
                  <wp:extent cx="4779645" cy="414655"/>
                  <wp:effectExtent l="0" t="0" r="0" b="0"/>
                  <wp:docPr id="2525" name="Picture 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4779645" cy="414655"/>
                          </a:xfrm>
                          <a:prstGeom prst="rect">
                            <a:avLst/>
                          </a:prstGeom>
                          <a:noFill/>
                          <a:ln>
                            <a:noFill/>
                          </a:ln>
                        </pic:spPr>
                      </pic:pic>
                    </a:graphicData>
                  </a:graphic>
                </wp:inline>
              </w:drawing>
            </w:r>
          </w:p>
        </w:tc>
      </w:tr>
      <w:tr w:rsidR="00732BCB" w:rsidRPr="00551307" w14:paraId="1264809F" w14:textId="77777777" w:rsidTr="00FC2BAF">
        <w:trPr>
          <w:cantSplit/>
        </w:trPr>
        <w:tc>
          <w:tcPr>
            <w:tcW w:w="1080" w:type="dxa"/>
            <w:gridSpan w:val="2"/>
          </w:tcPr>
          <w:p w14:paraId="13334595" w14:textId="77777777" w:rsidR="00732BCB" w:rsidRPr="00551307" w:rsidRDefault="00732BCB" w:rsidP="002D0ED4">
            <w:pPr>
              <w:spacing w:after="0" w:line="240" w:lineRule="auto"/>
              <w:jc w:val="both"/>
              <w:rPr>
                <w:sz w:val="24"/>
                <w:szCs w:val="24"/>
              </w:rPr>
            </w:pPr>
            <w:r w:rsidRPr="00551307">
              <w:rPr>
                <w:sz w:val="24"/>
                <w:szCs w:val="24"/>
              </w:rPr>
              <w:lastRenderedPageBreak/>
              <w:t>31.</w:t>
            </w:r>
          </w:p>
        </w:tc>
        <w:tc>
          <w:tcPr>
            <w:tcW w:w="8575" w:type="dxa"/>
            <w:gridSpan w:val="3"/>
          </w:tcPr>
          <w:p w14:paraId="31011A8E" w14:textId="77777777" w:rsidR="00732BCB" w:rsidRPr="00DA685D" w:rsidRDefault="00732BCB" w:rsidP="002D0ED4">
            <w:pPr>
              <w:spacing w:after="0" w:line="240" w:lineRule="auto"/>
              <w:rPr>
                <w:i/>
                <w:sz w:val="24"/>
                <w:szCs w:val="24"/>
              </w:rPr>
            </w:pPr>
            <w:r w:rsidRPr="00DA685D">
              <w:rPr>
                <w:i/>
                <w:sz w:val="24"/>
                <w:szCs w:val="24"/>
              </w:rPr>
              <w:t xml:space="preserve">A glucose solution being administered with an IV has a flow rate of </w:t>
            </w:r>
            <w:r>
              <w:rPr>
                <w:i/>
                <w:noProof/>
                <w:position w:val="-10"/>
                <w:sz w:val="24"/>
                <w:szCs w:val="24"/>
                <w:lang w:bidi="ar-SA"/>
              </w:rPr>
              <w:drawing>
                <wp:inline distT="0" distB="0" distL="0" distR="0" wp14:anchorId="4DCF034C" wp14:editId="19BE4B62">
                  <wp:extent cx="876935" cy="226060"/>
                  <wp:effectExtent l="0" t="0" r="12065" b="2540"/>
                  <wp:docPr id="2526" name="Picture 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876935" cy="226060"/>
                          </a:xfrm>
                          <a:prstGeom prst="rect">
                            <a:avLst/>
                          </a:prstGeom>
                          <a:noFill/>
                          <a:ln>
                            <a:noFill/>
                          </a:ln>
                        </pic:spPr>
                      </pic:pic>
                    </a:graphicData>
                  </a:graphic>
                </wp:inline>
              </w:drawing>
            </w:r>
            <w:r w:rsidRPr="00DA685D">
              <w:rPr>
                <w:i/>
                <w:sz w:val="24"/>
                <w:szCs w:val="24"/>
              </w:rPr>
              <w:t>. What will the new flow rate be if the glucose is replaced by whole blood having the same density but a viscosity 2.50 times that of the glucose? All other factors remain constant.</w:t>
            </w:r>
          </w:p>
        </w:tc>
      </w:tr>
      <w:tr w:rsidR="00732BCB" w:rsidRPr="00551307" w14:paraId="2855A1D6" w14:textId="77777777" w:rsidTr="00FC2BAF">
        <w:trPr>
          <w:cantSplit/>
        </w:trPr>
        <w:tc>
          <w:tcPr>
            <w:tcW w:w="1080" w:type="dxa"/>
            <w:gridSpan w:val="2"/>
          </w:tcPr>
          <w:p w14:paraId="34A70EBB"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07ECF3E7" w14:textId="77777777" w:rsidR="00732BCB" w:rsidRPr="00551307" w:rsidRDefault="00732BCB" w:rsidP="002D0ED4">
            <w:pPr>
              <w:spacing w:after="0" w:line="240" w:lineRule="auto"/>
              <w:rPr>
                <w:i/>
                <w:sz w:val="24"/>
                <w:szCs w:val="24"/>
              </w:rPr>
            </w:pPr>
            <w:r>
              <w:rPr>
                <w:noProof/>
                <w:position w:val="-104"/>
                <w:lang w:bidi="ar-SA"/>
              </w:rPr>
              <w:drawing>
                <wp:inline distT="0" distB="0" distL="0" distR="0" wp14:anchorId="345EC119" wp14:editId="3222B566">
                  <wp:extent cx="3223895" cy="1376045"/>
                  <wp:effectExtent l="0" t="0" r="1905" b="0"/>
                  <wp:docPr id="2527" name="Picture 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223895" cy="1376045"/>
                          </a:xfrm>
                          <a:prstGeom prst="rect">
                            <a:avLst/>
                          </a:prstGeom>
                          <a:noFill/>
                          <a:ln>
                            <a:noFill/>
                          </a:ln>
                        </pic:spPr>
                      </pic:pic>
                    </a:graphicData>
                  </a:graphic>
                </wp:inline>
              </w:drawing>
            </w:r>
          </w:p>
        </w:tc>
      </w:tr>
      <w:tr w:rsidR="00732BCB" w:rsidRPr="00551307" w14:paraId="75B69731" w14:textId="77777777" w:rsidTr="00FC2BAF">
        <w:trPr>
          <w:cantSplit/>
        </w:trPr>
        <w:tc>
          <w:tcPr>
            <w:tcW w:w="1080" w:type="dxa"/>
            <w:gridSpan w:val="2"/>
          </w:tcPr>
          <w:p w14:paraId="782E5C11" w14:textId="77777777" w:rsidR="00732BCB" w:rsidRPr="00551307" w:rsidRDefault="00732BCB" w:rsidP="002D0ED4">
            <w:pPr>
              <w:spacing w:after="0" w:line="240" w:lineRule="auto"/>
              <w:jc w:val="both"/>
              <w:rPr>
                <w:sz w:val="24"/>
                <w:szCs w:val="24"/>
              </w:rPr>
            </w:pPr>
            <w:r w:rsidRPr="00551307">
              <w:rPr>
                <w:sz w:val="24"/>
                <w:szCs w:val="24"/>
              </w:rPr>
              <w:t>32.</w:t>
            </w:r>
          </w:p>
        </w:tc>
        <w:tc>
          <w:tcPr>
            <w:tcW w:w="8575" w:type="dxa"/>
            <w:gridSpan w:val="3"/>
          </w:tcPr>
          <w:p w14:paraId="258EE366" w14:textId="77777777" w:rsidR="00732BCB" w:rsidRPr="007326BB" w:rsidRDefault="00732BCB" w:rsidP="002D0ED4">
            <w:pPr>
              <w:spacing w:after="0" w:line="240" w:lineRule="auto"/>
              <w:rPr>
                <w:i/>
                <w:sz w:val="24"/>
                <w:szCs w:val="24"/>
              </w:rPr>
            </w:pPr>
            <w:r w:rsidRPr="007326BB">
              <w:rPr>
                <w:i/>
                <w:sz w:val="24"/>
                <w:szCs w:val="24"/>
              </w:rPr>
              <w:t>The pressure drop along a length of artery is 100 Pa, the radius is 10 mm, and the flow is laminar. The average speed of the blood is 15 mm/s.</w:t>
            </w:r>
            <w:r w:rsidRPr="007326BB" w:rsidDel="006B56C9">
              <w:rPr>
                <w:i/>
                <w:sz w:val="24"/>
                <w:szCs w:val="24"/>
              </w:rPr>
              <w:t xml:space="preserve"> </w:t>
            </w:r>
            <w:r w:rsidRPr="007326BB">
              <w:rPr>
                <w:i/>
                <w:sz w:val="24"/>
                <w:szCs w:val="24"/>
              </w:rPr>
              <w:t>(a) What is the net force on the blood in this section of artery?</w:t>
            </w:r>
            <w:r w:rsidRPr="007326BB" w:rsidDel="006B56C9">
              <w:rPr>
                <w:i/>
                <w:sz w:val="24"/>
                <w:szCs w:val="24"/>
              </w:rPr>
              <w:t xml:space="preserve"> </w:t>
            </w:r>
            <w:r w:rsidRPr="007326BB">
              <w:rPr>
                <w:i/>
                <w:sz w:val="24"/>
                <w:szCs w:val="24"/>
              </w:rPr>
              <w:t>(b) What is the power expended maintaining the flow?</w:t>
            </w:r>
          </w:p>
        </w:tc>
      </w:tr>
      <w:tr w:rsidR="00732BCB" w:rsidRPr="00551307" w14:paraId="47648006" w14:textId="77777777" w:rsidTr="00FC2BAF">
        <w:trPr>
          <w:cantSplit/>
          <w:trHeight w:val="1235"/>
        </w:trPr>
        <w:tc>
          <w:tcPr>
            <w:tcW w:w="1080" w:type="dxa"/>
            <w:gridSpan w:val="2"/>
          </w:tcPr>
          <w:p w14:paraId="78D33C84"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5AC58EC2" w14:textId="77777777" w:rsidR="00732BCB" w:rsidRPr="00417BF7" w:rsidRDefault="00732BCB" w:rsidP="002D0ED4">
            <w:pPr>
              <w:spacing w:after="0" w:line="240" w:lineRule="auto"/>
              <w:rPr>
                <w:sz w:val="24"/>
                <w:szCs w:val="24"/>
              </w:rPr>
            </w:pPr>
            <w:r>
              <w:rPr>
                <w:sz w:val="24"/>
                <w:szCs w:val="24"/>
              </w:rPr>
              <w:t>(</w:t>
            </w:r>
            <w:r w:rsidRPr="00417BF7">
              <w:rPr>
                <w:sz w:val="24"/>
                <w:szCs w:val="24"/>
              </w:rPr>
              <w:t>a)</w:t>
            </w:r>
            <w:r>
              <w:rPr>
                <w:sz w:val="24"/>
                <w:szCs w:val="24"/>
              </w:rPr>
              <w:t xml:space="preserve">  </w:t>
            </w:r>
            <w:r>
              <w:rPr>
                <w:noProof/>
                <w:position w:val="-16"/>
                <w:sz w:val="24"/>
                <w:szCs w:val="24"/>
                <w:lang w:bidi="ar-SA"/>
              </w:rPr>
              <w:drawing>
                <wp:inline distT="0" distB="0" distL="0" distR="0" wp14:anchorId="7895D14F" wp14:editId="268BB9F0">
                  <wp:extent cx="2978785" cy="264160"/>
                  <wp:effectExtent l="0" t="0" r="0" b="0"/>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978785" cy="264160"/>
                          </a:xfrm>
                          <a:prstGeom prst="rect">
                            <a:avLst/>
                          </a:prstGeom>
                          <a:noFill/>
                          <a:ln>
                            <a:noFill/>
                          </a:ln>
                        </pic:spPr>
                      </pic:pic>
                    </a:graphicData>
                  </a:graphic>
                </wp:inline>
              </w:drawing>
            </w:r>
          </w:p>
          <w:p w14:paraId="68029D96" w14:textId="77777777" w:rsidR="00732BCB" w:rsidRPr="00551307" w:rsidRDefault="00732BCB" w:rsidP="002D0ED4">
            <w:pPr>
              <w:rPr>
                <w:i/>
                <w:sz w:val="24"/>
                <w:szCs w:val="24"/>
              </w:rPr>
            </w:pPr>
            <w:r>
              <w:rPr>
                <w:sz w:val="24"/>
                <w:szCs w:val="24"/>
              </w:rPr>
              <w:t>(</w:t>
            </w:r>
            <w:r w:rsidRPr="00417BF7">
              <w:rPr>
                <w:sz w:val="24"/>
                <w:szCs w:val="24"/>
              </w:rPr>
              <w:t>b)</w:t>
            </w:r>
            <w:r>
              <w:rPr>
                <w:sz w:val="24"/>
                <w:szCs w:val="24"/>
              </w:rPr>
              <w:t xml:space="preserve">  </w:t>
            </w:r>
            <w:r>
              <w:rPr>
                <w:noProof/>
                <w:position w:val="-16"/>
                <w:sz w:val="24"/>
                <w:szCs w:val="24"/>
                <w:lang w:bidi="ar-SA"/>
              </w:rPr>
              <w:drawing>
                <wp:inline distT="0" distB="0" distL="0" distR="0" wp14:anchorId="5968F7F0" wp14:editId="2AFCA488">
                  <wp:extent cx="2611120" cy="264160"/>
                  <wp:effectExtent l="0" t="0" r="5080" b="0"/>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611120" cy="264160"/>
                          </a:xfrm>
                          <a:prstGeom prst="rect">
                            <a:avLst/>
                          </a:prstGeom>
                          <a:noFill/>
                          <a:ln>
                            <a:noFill/>
                          </a:ln>
                        </pic:spPr>
                      </pic:pic>
                    </a:graphicData>
                  </a:graphic>
                </wp:inline>
              </w:drawing>
            </w:r>
          </w:p>
        </w:tc>
      </w:tr>
      <w:tr w:rsidR="00732BCB" w:rsidRPr="00551307" w14:paraId="04218425" w14:textId="77777777" w:rsidTr="00FC2BAF">
        <w:trPr>
          <w:cantSplit/>
        </w:trPr>
        <w:tc>
          <w:tcPr>
            <w:tcW w:w="1080" w:type="dxa"/>
            <w:gridSpan w:val="2"/>
          </w:tcPr>
          <w:p w14:paraId="75903BAC" w14:textId="77777777" w:rsidR="00732BCB" w:rsidRPr="00551307" w:rsidRDefault="00732BCB" w:rsidP="002D0ED4">
            <w:pPr>
              <w:spacing w:after="0" w:line="240" w:lineRule="auto"/>
              <w:jc w:val="both"/>
              <w:rPr>
                <w:sz w:val="24"/>
                <w:szCs w:val="24"/>
              </w:rPr>
            </w:pPr>
            <w:r w:rsidRPr="00551307">
              <w:rPr>
                <w:sz w:val="24"/>
                <w:szCs w:val="24"/>
              </w:rPr>
              <w:t>33.</w:t>
            </w:r>
          </w:p>
        </w:tc>
        <w:tc>
          <w:tcPr>
            <w:tcW w:w="8575" w:type="dxa"/>
            <w:gridSpan w:val="3"/>
          </w:tcPr>
          <w:p w14:paraId="394E18FD" w14:textId="77777777" w:rsidR="00732BCB" w:rsidRPr="007326BB" w:rsidRDefault="00732BCB" w:rsidP="002D0ED4">
            <w:pPr>
              <w:spacing w:after="0" w:line="240" w:lineRule="auto"/>
              <w:rPr>
                <w:i/>
                <w:sz w:val="24"/>
                <w:szCs w:val="24"/>
              </w:rPr>
            </w:pPr>
            <w:r w:rsidRPr="007326BB">
              <w:rPr>
                <w:i/>
                <w:sz w:val="24"/>
                <w:szCs w:val="24"/>
              </w:rPr>
              <w:t xml:space="preserve">A small artery has a length of </w:t>
            </w:r>
            <w:r>
              <w:rPr>
                <w:i/>
                <w:noProof/>
                <w:position w:val="-10"/>
                <w:sz w:val="24"/>
                <w:szCs w:val="24"/>
                <w:lang w:bidi="ar-SA"/>
              </w:rPr>
              <w:drawing>
                <wp:inline distT="0" distB="0" distL="0" distR="0" wp14:anchorId="3940AFED" wp14:editId="01A9EB9F">
                  <wp:extent cx="754380" cy="226060"/>
                  <wp:effectExtent l="0" t="0" r="7620" b="2540"/>
                  <wp:docPr id="2530" name="Picture 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754380" cy="226060"/>
                          </a:xfrm>
                          <a:prstGeom prst="rect">
                            <a:avLst/>
                          </a:prstGeom>
                          <a:noFill/>
                          <a:ln>
                            <a:noFill/>
                          </a:ln>
                        </pic:spPr>
                      </pic:pic>
                    </a:graphicData>
                  </a:graphic>
                </wp:inline>
              </w:drawing>
            </w:r>
            <w:r w:rsidRPr="007326BB">
              <w:rPr>
                <w:i/>
                <w:sz w:val="24"/>
                <w:szCs w:val="24"/>
              </w:rPr>
              <w:t xml:space="preserve"> and a radius of </w:t>
            </w:r>
            <w:r>
              <w:rPr>
                <w:i/>
                <w:noProof/>
                <w:position w:val="-10"/>
                <w:sz w:val="24"/>
                <w:szCs w:val="24"/>
                <w:lang w:bidi="ar-SA"/>
              </w:rPr>
              <w:drawing>
                <wp:inline distT="0" distB="0" distL="0" distR="0" wp14:anchorId="6EC0E20A" wp14:editId="78AC8B13">
                  <wp:extent cx="763270" cy="226060"/>
                  <wp:effectExtent l="0" t="0" r="0" b="2540"/>
                  <wp:docPr id="2531" name="Picture 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763270" cy="226060"/>
                          </a:xfrm>
                          <a:prstGeom prst="rect">
                            <a:avLst/>
                          </a:prstGeom>
                          <a:noFill/>
                          <a:ln>
                            <a:noFill/>
                          </a:ln>
                        </pic:spPr>
                      </pic:pic>
                    </a:graphicData>
                  </a:graphic>
                </wp:inline>
              </w:drawing>
            </w:r>
            <w:r w:rsidRPr="007326BB">
              <w:rPr>
                <w:i/>
                <w:sz w:val="24"/>
                <w:szCs w:val="24"/>
              </w:rPr>
              <w:t>. If the pressure drop across the artery is 1.3 </w:t>
            </w:r>
            <w:proofErr w:type="spellStart"/>
            <w:r w:rsidRPr="007326BB">
              <w:rPr>
                <w:i/>
                <w:sz w:val="24"/>
                <w:szCs w:val="24"/>
              </w:rPr>
              <w:t>kPa</w:t>
            </w:r>
            <w:proofErr w:type="spellEnd"/>
            <w:r w:rsidRPr="007326BB">
              <w:rPr>
                <w:i/>
                <w:sz w:val="24"/>
                <w:szCs w:val="24"/>
              </w:rPr>
              <w:t xml:space="preserve">, what is the flow rate through the artery? (Assume that the temperature is </w:t>
            </w:r>
            <w:r>
              <w:rPr>
                <w:i/>
                <w:noProof/>
                <w:position w:val="-6"/>
                <w:sz w:val="24"/>
                <w:szCs w:val="24"/>
                <w:lang w:bidi="ar-SA"/>
              </w:rPr>
              <w:drawing>
                <wp:inline distT="0" distB="0" distL="0" distR="0" wp14:anchorId="0E603D6F" wp14:editId="1D218399">
                  <wp:extent cx="348615" cy="160020"/>
                  <wp:effectExtent l="0" t="0" r="6985" b="0"/>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48615" cy="160020"/>
                          </a:xfrm>
                          <a:prstGeom prst="rect">
                            <a:avLst/>
                          </a:prstGeom>
                          <a:noFill/>
                          <a:ln>
                            <a:noFill/>
                          </a:ln>
                        </pic:spPr>
                      </pic:pic>
                    </a:graphicData>
                  </a:graphic>
                </wp:inline>
              </w:drawing>
            </w:r>
            <w:r w:rsidRPr="007326BB">
              <w:rPr>
                <w:i/>
                <w:sz w:val="24"/>
                <w:szCs w:val="24"/>
              </w:rPr>
              <w:t>.)</w:t>
            </w:r>
          </w:p>
        </w:tc>
      </w:tr>
      <w:tr w:rsidR="00732BCB" w:rsidRPr="00551307" w14:paraId="0425BD10" w14:textId="77777777" w:rsidTr="00FC2BAF">
        <w:trPr>
          <w:cantSplit/>
        </w:trPr>
        <w:tc>
          <w:tcPr>
            <w:tcW w:w="1080" w:type="dxa"/>
            <w:gridSpan w:val="2"/>
          </w:tcPr>
          <w:p w14:paraId="14D737F1"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1F89CA61" w14:textId="77777777" w:rsidR="00732BCB" w:rsidRPr="00551307" w:rsidRDefault="00732BCB" w:rsidP="002D0ED4">
            <w:pPr>
              <w:spacing w:after="0" w:line="240" w:lineRule="auto"/>
              <w:rPr>
                <w:i/>
                <w:sz w:val="24"/>
                <w:szCs w:val="24"/>
              </w:rPr>
            </w:pPr>
            <w:r>
              <w:rPr>
                <w:noProof/>
                <w:position w:val="-66"/>
                <w:lang w:bidi="ar-SA"/>
              </w:rPr>
              <w:drawing>
                <wp:inline distT="0" distB="0" distL="0" distR="0" wp14:anchorId="29C247DF" wp14:editId="1D4BEDD6">
                  <wp:extent cx="4657090" cy="914400"/>
                  <wp:effectExtent l="0" t="0" r="0" b="0"/>
                  <wp:docPr id="2533" name="Picture 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4657090" cy="914400"/>
                          </a:xfrm>
                          <a:prstGeom prst="rect">
                            <a:avLst/>
                          </a:prstGeom>
                          <a:noFill/>
                          <a:ln>
                            <a:noFill/>
                          </a:ln>
                        </pic:spPr>
                      </pic:pic>
                    </a:graphicData>
                  </a:graphic>
                </wp:inline>
              </w:drawing>
            </w:r>
          </w:p>
        </w:tc>
      </w:tr>
      <w:tr w:rsidR="00732BCB" w:rsidRPr="00551307" w14:paraId="6B782F4B" w14:textId="77777777" w:rsidTr="00FC2BAF">
        <w:trPr>
          <w:cantSplit/>
        </w:trPr>
        <w:tc>
          <w:tcPr>
            <w:tcW w:w="1080" w:type="dxa"/>
            <w:gridSpan w:val="2"/>
          </w:tcPr>
          <w:p w14:paraId="36D2CFC7" w14:textId="77777777" w:rsidR="00732BCB" w:rsidRPr="00551307" w:rsidRDefault="00732BCB" w:rsidP="002D0ED4">
            <w:pPr>
              <w:spacing w:after="0" w:line="240" w:lineRule="auto"/>
              <w:jc w:val="both"/>
              <w:rPr>
                <w:sz w:val="24"/>
                <w:szCs w:val="24"/>
              </w:rPr>
            </w:pPr>
            <w:r w:rsidRPr="00551307">
              <w:rPr>
                <w:sz w:val="24"/>
                <w:szCs w:val="24"/>
              </w:rPr>
              <w:lastRenderedPageBreak/>
              <w:t>34.</w:t>
            </w:r>
          </w:p>
        </w:tc>
        <w:tc>
          <w:tcPr>
            <w:tcW w:w="8575" w:type="dxa"/>
            <w:gridSpan w:val="3"/>
          </w:tcPr>
          <w:p w14:paraId="5079CB46" w14:textId="77777777" w:rsidR="00732BCB" w:rsidRPr="007326BB" w:rsidRDefault="00732BCB" w:rsidP="002D0ED4">
            <w:pPr>
              <w:spacing w:after="0" w:line="240" w:lineRule="auto"/>
              <w:rPr>
                <w:i/>
                <w:sz w:val="24"/>
                <w:szCs w:val="24"/>
              </w:rPr>
            </w:pPr>
            <w:r w:rsidRPr="007326BB">
              <w:rPr>
                <w:i/>
                <w:spacing w:val="-5"/>
                <w:sz w:val="24"/>
                <w:szCs w:val="24"/>
              </w:rPr>
              <w:t>Fluid</w:t>
            </w:r>
            <w:r w:rsidRPr="007326BB">
              <w:rPr>
                <w:i/>
                <w:sz w:val="24"/>
                <w:szCs w:val="24"/>
              </w:rPr>
              <w:t xml:space="preserve"> </w:t>
            </w:r>
            <w:r w:rsidRPr="007326BB">
              <w:rPr>
                <w:i/>
                <w:spacing w:val="-5"/>
                <w:sz w:val="24"/>
                <w:szCs w:val="24"/>
              </w:rPr>
              <w:t>originally</w:t>
            </w:r>
            <w:r w:rsidRPr="007326BB">
              <w:rPr>
                <w:i/>
                <w:sz w:val="24"/>
                <w:szCs w:val="24"/>
              </w:rPr>
              <w:t xml:space="preserve"> </w:t>
            </w:r>
            <w:r w:rsidRPr="007326BB">
              <w:rPr>
                <w:i/>
                <w:spacing w:val="-5"/>
                <w:sz w:val="24"/>
                <w:szCs w:val="24"/>
              </w:rPr>
              <w:t>flows</w:t>
            </w:r>
            <w:r w:rsidRPr="007326BB">
              <w:rPr>
                <w:i/>
                <w:sz w:val="24"/>
                <w:szCs w:val="24"/>
              </w:rPr>
              <w:t xml:space="preserve"> </w:t>
            </w:r>
            <w:r w:rsidRPr="007326BB">
              <w:rPr>
                <w:i/>
                <w:spacing w:val="-5"/>
                <w:sz w:val="24"/>
                <w:szCs w:val="24"/>
              </w:rPr>
              <w:t>through</w:t>
            </w:r>
            <w:r w:rsidRPr="007326BB">
              <w:rPr>
                <w:i/>
                <w:sz w:val="24"/>
                <w:szCs w:val="24"/>
              </w:rPr>
              <w:t xml:space="preserve"> </w:t>
            </w:r>
            <w:r w:rsidRPr="007326BB">
              <w:rPr>
                <w:i/>
                <w:spacing w:val="-5"/>
                <w:sz w:val="24"/>
                <w:szCs w:val="24"/>
              </w:rPr>
              <w:t>a</w:t>
            </w:r>
            <w:r w:rsidRPr="007326BB">
              <w:rPr>
                <w:i/>
                <w:sz w:val="24"/>
                <w:szCs w:val="24"/>
              </w:rPr>
              <w:t xml:space="preserve"> </w:t>
            </w:r>
            <w:r w:rsidRPr="007326BB">
              <w:rPr>
                <w:i/>
                <w:spacing w:val="-5"/>
                <w:sz w:val="24"/>
                <w:szCs w:val="24"/>
              </w:rPr>
              <w:t>tube</w:t>
            </w:r>
            <w:r w:rsidRPr="007326BB">
              <w:rPr>
                <w:i/>
                <w:sz w:val="24"/>
                <w:szCs w:val="24"/>
              </w:rPr>
              <w:t xml:space="preserve"> </w:t>
            </w:r>
            <w:r w:rsidRPr="007326BB">
              <w:rPr>
                <w:i/>
                <w:spacing w:val="-5"/>
                <w:sz w:val="24"/>
                <w:szCs w:val="24"/>
              </w:rPr>
              <w:t>at</w:t>
            </w:r>
            <w:r w:rsidRPr="007326BB">
              <w:rPr>
                <w:i/>
                <w:sz w:val="24"/>
                <w:szCs w:val="24"/>
              </w:rPr>
              <w:t xml:space="preserve"> </w:t>
            </w:r>
            <w:r w:rsidRPr="007326BB">
              <w:rPr>
                <w:i/>
                <w:spacing w:val="-5"/>
                <w:sz w:val="24"/>
                <w:szCs w:val="24"/>
              </w:rPr>
              <w:t>a</w:t>
            </w:r>
            <w:r w:rsidRPr="007326BB">
              <w:rPr>
                <w:i/>
                <w:sz w:val="24"/>
                <w:szCs w:val="24"/>
              </w:rPr>
              <w:t xml:space="preserve"> </w:t>
            </w:r>
            <w:r w:rsidRPr="007326BB">
              <w:rPr>
                <w:i/>
                <w:spacing w:val="-5"/>
                <w:sz w:val="24"/>
                <w:szCs w:val="24"/>
              </w:rPr>
              <w:t>rate</w:t>
            </w:r>
            <w:r w:rsidRPr="007326BB">
              <w:rPr>
                <w:i/>
                <w:sz w:val="24"/>
                <w:szCs w:val="24"/>
              </w:rPr>
              <w:t xml:space="preserve"> </w:t>
            </w:r>
            <w:r w:rsidRPr="007326BB">
              <w:rPr>
                <w:i/>
                <w:spacing w:val="-5"/>
                <w:sz w:val="24"/>
                <w:szCs w:val="24"/>
              </w:rPr>
              <w:t>of</w:t>
            </w:r>
            <w:r w:rsidRPr="007326BB">
              <w:rPr>
                <w:i/>
                <w:sz w:val="24"/>
                <w:szCs w:val="24"/>
              </w:rPr>
              <w:t xml:space="preserve"> </w:t>
            </w:r>
            <w:r>
              <w:rPr>
                <w:i/>
                <w:noProof/>
                <w:position w:val="-10"/>
                <w:sz w:val="24"/>
                <w:szCs w:val="24"/>
                <w:lang w:bidi="ar-SA"/>
              </w:rPr>
              <w:drawing>
                <wp:inline distT="0" distB="0" distL="0" distR="0" wp14:anchorId="04EFEA96" wp14:editId="030726AE">
                  <wp:extent cx="631825" cy="226060"/>
                  <wp:effectExtent l="0" t="0" r="3175" b="2540"/>
                  <wp:docPr id="2534" name="Picture 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inline>
              </w:drawing>
            </w:r>
            <w:r w:rsidRPr="007326BB">
              <w:rPr>
                <w:i/>
                <w:spacing w:val="-5"/>
                <w:sz w:val="24"/>
                <w:szCs w:val="24"/>
              </w:rPr>
              <w:t>.</w:t>
            </w:r>
            <w:r w:rsidRPr="007326BB">
              <w:rPr>
                <w:i/>
                <w:sz w:val="24"/>
                <w:szCs w:val="24"/>
              </w:rPr>
              <w:t xml:space="preserve"> </w:t>
            </w:r>
            <w:r w:rsidRPr="007326BB">
              <w:rPr>
                <w:i/>
                <w:spacing w:val="-5"/>
                <w:sz w:val="24"/>
                <w:szCs w:val="24"/>
              </w:rPr>
              <w:t>To</w:t>
            </w:r>
            <w:r w:rsidRPr="007326BB">
              <w:rPr>
                <w:i/>
                <w:sz w:val="24"/>
                <w:szCs w:val="24"/>
              </w:rPr>
              <w:t xml:space="preserve"> </w:t>
            </w:r>
            <w:r w:rsidRPr="007326BB">
              <w:rPr>
                <w:i/>
                <w:spacing w:val="-5"/>
                <w:sz w:val="24"/>
                <w:szCs w:val="24"/>
              </w:rPr>
              <w:t>illustrate</w:t>
            </w:r>
            <w:r w:rsidRPr="007326BB">
              <w:rPr>
                <w:i/>
                <w:sz w:val="24"/>
                <w:szCs w:val="24"/>
              </w:rPr>
              <w:t xml:space="preserve"> </w:t>
            </w:r>
            <w:r w:rsidRPr="007326BB">
              <w:rPr>
                <w:i/>
                <w:spacing w:val="-5"/>
                <w:sz w:val="24"/>
                <w:szCs w:val="24"/>
              </w:rPr>
              <w:t>the</w:t>
            </w:r>
            <w:r w:rsidRPr="007326BB">
              <w:rPr>
                <w:i/>
                <w:sz w:val="24"/>
                <w:szCs w:val="24"/>
              </w:rPr>
              <w:t xml:space="preserve"> </w:t>
            </w:r>
            <w:r w:rsidRPr="007326BB">
              <w:rPr>
                <w:i/>
                <w:spacing w:val="-5"/>
                <w:sz w:val="24"/>
                <w:szCs w:val="24"/>
              </w:rPr>
              <w:t>sensitivity</w:t>
            </w:r>
            <w:r w:rsidRPr="007326BB">
              <w:rPr>
                <w:i/>
                <w:sz w:val="24"/>
                <w:szCs w:val="24"/>
              </w:rPr>
              <w:t xml:space="preserve"> </w:t>
            </w:r>
            <w:r w:rsidRPr="007326BB">
              <w:rPr>
                <w:i/>
                <w:spacing w:val="-5"/>
                <w:sz w:val="24"/>
                <w:szCs w:val="24"/>
              </w:rPr>
              <w:t>of</w:t>
            </w:r>
            <w:r w:rsidRPr="007326BB">
              <w:rPr>
                <w:i/>
                <w:sz w:val="24"/>
                <w:szCs w:val="24"/>
              </w:rPr>
              <w:t xml:space="preserve"> </w:t>
            </w:r>
            <w:r w:rsidRPr="007326BB">
              <w:rPr>
                <w:i/>
                <w:spacing w:val="-5"/>
                <w:sz w:val="24"/>
                <w:szCs w:val="24"/>
              </w:rPr>
              <w:t>flow</w:t>
            </w:r>
            <w:r w:rsidRPr="007326BB">
              <w:rPr>
                <w:i/>
                <w:sz w:val="24"/>
                <w:szCs w:val="24"/>
              </w:rPr>
              <w:t xml:space="preserve"> </w:t>
            </w:r>
            <w:r w:rsidRPr="007326BB">
              <w:rPr>
                <w:i/>
                <w:spacing w:val="-5"/>
                <w:sz w:val="24"/>
                <w:szCs w:val="24"/>
              </w:rPr>
              <w:t>rate</w:t>
            </w:r>
            <w:r w:rsidRPr="007326BB">
              <w:rPr>
                <w:i/>
                <w:sz w:val="24"/>
                <w:szCs w:val="24"/>
              </w:rPr>
              <w:t xml:space="preserve"> </w:t>
            </w:r>
            <w:r w:rsidRPr="007326BB">
              <w:rPr>
                <w:i/>
                <w:spacing w:val="-5"/>
                <w:sz w:val="24"/>
                <w:szCs w:val="24"/>
              </w:rPr>
              <w:t>to</w:t>
            </w:r>
            <w:r w:rsidRPr="007326BB">
              <w:rPr>
                <w:i/>
                <w:sz w:val="24"/>
                <w:szCs w:val="24"/>
              </w:rPr>
              <w:t xml:space="preserve"> </w:t>
            </w:r>
            <w:r w:rsidRPr="007326BB">
              <w:rPr>
                <w:i/>
                <w:spacing w:val="-5"/>
                <w:sz w:val="24"/>
                <w:szCs w:val="24"/>
              </w:rPr>
              <w:t>various</w:t>
            </w:r>
            <w:r w:rsidRPr="007326BB">
              <w:rPr>
                <w:i/>
                <w:sz w:val="24"/>
                <w:szCs w:val="24"/>
              </w:rPr>
              <w:t xml:space="preserve"> </w:t>
            </w:r>
            <w:r w:rsidRPr="007326BB">
              <w:rPr>
                <w:i/>
                <w:spacing w:val="-5"/>
                <w:sz w:val="24"/>
                <w:szCs w:val="24"/>
              </w:rPr>
              <w:t>factors,</w:t>
            </w:r>
            <w:r w:rsidRPr="007326BB">
              <w:rPr>
                <w:i/>
                <w:sz w:val="24"/>
                <w:szCs w:val="24"/>
              </w:rPr>
              <w:t xml:space="preserve"> </w:t>
            </w:r>
            <w:r w:rsidRPr="007326BB">
              <w:rPr>
                <w:i/>
                <w:spacing w:val="-5"/>
                <w:sz w:val="24"/>
                <w:szCs w:val="24"/>
              </w:rPr>
              <w:t>calculate</w:t>
            </w:r>
            <w:r w:rsidRPr="007326BB">
              <w:rPr>
                <w:i/>
                <w:sz w:val="24"/>
                <w:szCs w:val="24"/>
              </w:rPr>
              <w:t xml:space="preserve"> </w:t>
            </w:r>
            <w:r w:rsidRPr="007326BB">
              <w:rPr>
                <w:i/>
                <w:spacing w:val="-5"/>
                <w:sz w:val="24"/>
                <w:szCs w:val="24"/>
              </w:rPr>
              <w:t>the</w:t>
            </w:r>
            <w:r w:rsidRPr="007326BB">
              <w:rPr>
                <w:i/>
                <w:sz w:val="24"/>
                <w:szCs w:val="24"/>
              </w:rPr>
              <w:t xml:space="preserve"> </w:t>
            </w:r>
            <w:r w:rsidRPr="007326BB">
              <w:rPr>
                <w:i/>
                <w:spacing w:val="-5"/>
                <w:sz w:val="24"/>
                <w:szCs w:val="24"/>
              </w:rPr>
              <w:t>new</w:t>
            </w:r>
            <w:r w:rsidRPr="007326BB">
              <w:rPr>
                <w:i/>
                <w:sz w:val="24"/>
                <w:szCs w:val="24"/>
              </w:rPr>
              <w:t xml:space="preserve"> </w:t>
            </w:r>
            <w:r w:rsidRPr="007326BB">
              <w:rPr>
                <w:i/>
                <w:spacing w:val="-5"/>
                <w:sz w:val="24"/>
                <w:szCs w:val="24"/>
              </w:rPr>
              <w:t>flow</w:t>
            </w:r>
            <w:r w:rsidRPr="007326BB">
              <w:rPr>
                <w:i/>
                <w:sz w:val="24"/>
                <w:szCs w:val="24"/>
              </w:rPr>
              <w:t xml:space="preserve"> </w:t>
            </w:r>
            <w:r w:rsidRPr="007326BB">
              <w:rPr>
                <w:i/>
                <w:spacing w:val="-5"/>
                <w:sz w:val="24"/>
                <w:szCs w:val="24"/>
              </w:rPr>
              <w:t>rate</w:t>
            </w:r>
            <w:r w:rsidRPr="007326BB">
              <w:rPr>
                <w:i/>
                <w:sz w:val="24"/>
                <w:szCs w:val="24"/>
              </w:rPr>
              <w:t xml:space="preserve"> </w:t>
            </w:r>
            <w:r w:rsidRPr="007326BB">
              <w:rPr>
                <w:i/>
                <w:spacing w:val="-5"/>
                <w:sz w:val="24"/>
                <w:szCs w:val="24"/>
              </w:rPr>
              <w:t>for</w:t>
            </w:r>
            <w:r w:rsidRPr="007326BB">
              <w:rPr>
                <w:i/>
                <w:sz w:val="24"/>
                <w:szCs w:val="24"/>
              </w:rPr>
              <w:t xml:space="preserve"> </w:t>
            </w:r>
            <w:r w:rsidRPr="007326BB">
              <w:rPr>
                <w:i/>
                <w:spacing w:val="-5"/>
                <w:sz w:val="24"/>
                <w:szCs w:val="24"/>
              </w:rPr>
              <w:t>the</w:t>
            </w:r>
            <w:r w:rsidRPr="007326BB">
              <w:rPr>
                <w:i/>
                <w:sz w:val="24"/>
                <w:szCs w:val="24"/>
              </w:rPr>
              <w:t xml:space="preserve"> </w:t>
            </w:r>
            <w:r w:rsidRPr="007326BB">
              <w:rPr>
                <w:i/>
                <w:spacing w:val="-5"/>
                <w:sz w:val="24"/>
                <w:szCs w:val="24"/>
              </w:rPr>
              <w:t>fol</w:t>
            </w:r>
            <w:r w:rsidRPr="007326BB">
              <w:rPr>
                <w:i/>
                <w:sz w:val="24"/>
                <w:szCs w:val="24"/>
              </w:rPr>
              <w:t>lowing changes with all other factors remaining the same as in the original conditions. (a) Pressure difference increases by a factor of 1.50. (b) A new fluid with 3.00 times greater viscosity is substituted. (c) The tube is replaced by one having 4.00 times the length. (d) Another tube is used with a radius 0.100 times the original. (e) Yet another tube is substituted with a radius 0.100 times the original and half the length, and the pressure difference is increased by a factor of 1.50.</w:t>
            </w:r>
          </w:p>
        </w:tc>
      </w:tr>
      <w:tr w:rsidR="00732BCB" w:rsidRPr="00551307" w14:paraId="01F21134" w14:textId="77777777" w:rsidTr="00FC2BAF">
        <w:trPr>
          <w:cantSplit/>
        </w:trPr>
        <w:tc>
          <w:tcPr>
            <w:tcW w:w="1080" w:type="dxa"/>
            <w:gridSpan w:val="2"/>
          </w:tcPr>
          <w:p w14:paraId="7CBB3B8A"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35E82188" w14:textId="77777777" w:rsidR="00732BCB" w:rsidRPr="00417BF7" w:rsidRDefault="00732BCB" w:rsidP="002D0ED4">
            <w:pPr>
              <w:spacing w:after="0" w:line="240" w:lineRule="auto"/>
              <w:rPr>
                <w:sz w:val="24"/>
                <w:szCs w:val="24"/>
              </w:rPr>
            </w:pPr>
            <w:r>
              <w:rPr>
                <w:noProof/>
                <w:position w:val="-28"/>
                <w:sz w:val="24"/>
                <w:szCs w:val="24"/>
                <w:lang w:bidi="ar-SA"/>
              </w:rPr>
              <w:drawing>
                <wp:inline distT="0" distB="0" distL="0" distR="0" wp14:anchorId="44639ECD" wp14:editId="3CD00427">
                  <wp:extent cx="1074420" cy="433705"/>
                  <wp:effectExtent l="0" t="0" r="0" b="0"/>
                  <wp:docPr id="2535" name="Picture 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074420" cy="433705"/>
                          </a:xfrm>
                          <a:prstGeom prst="rect">
                            <a:avLst/>
                          </a:prstGeom>
                          <a:noFill/>
                          <a:ln>
                            <a:noFill/>
                          </a:ln>
                        </pic:spPr>
                      </pic:pic>
                    </a:graphicData>
                  </a:graphic>
                </wp:inline>
              </w:drawing>
            </w:r>
          </w:p>
          <w:p w14:paraId="255B36C0" w14:textId="77777777" w:rsidR="00732BCB" w:rsidRPr="00417BF7" w:rsidRDefault="00732BCB" w:rsidP="002D0ED4">
            <w:pPr>
              <w:spacing w:after="0" w:line="240" w:lineRule="auto"/>
              <w:rPr>
                <w:sz w:val="24"/>
                <w:szCs w:val="24"/>
              </w:rPr>
            </w:pPr>
            <w:r w:rsidRPr="00417BF7">
              <w:rPr>
                <w:sz w:val="24"/>
                <w:szCs w:val="24"/>
              </w:rPr>
              <w:t xml:space="preserve">(a) </w:t>
            </w:r>
            <w:r>
              <w:rPr>
                <w:noProof/>
                <w:position w:val="-10"/>
                <w:sz w:val="24"/>
                <w:szCs w:val="24"/>
                <w:lang w:bidi="ar-SA"/>
              </w:rPr>
              <w:drawing>
                <wp:inline distT="0" distB="0" distL="0" distR="0" wp14:anchorId="133C294F" wp14:editId="060966B6">
                  <wp:extent cx="1875790" cy="226060"/>
                  <wp:effectExtent l="0" t="0" r="3810" b="2540"/>
                  <wp:docPr id="2536" name="Picture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875790" cy="226060"/>
                          </a:xfrm>
                          <a:prstGeom prst="rect">
                            <a:avLst/>
                          </a:prstGeom>
                          <a:noFill/>
                          <a:ln>
                            <a:noFill/>
                          </a:ln>
                        </pic:spPr>
                      </pic:pic>
                    </a:graphicData>
                  </a:graphic>
                </wp:inline>
              </w:drawing>
            </w:r>
          </w:p>
          <w:p w14:paraId="37501D25" w14:textId="77777777" w:rsidR="00732BCB" w:rsidRPr="00417BF7" w:rsidRDefault="00732BCB" w:rsidP="002D0ED4">
            <w:pPr>
              <w:spacing w:after="0" w:line="240" w:lineRule="auto"/>
              <w:rPr>
                <w:sz w:val="24"/>
                <w:szCs w:val="24"/>
              </w:rPr>
            </w:pPr>
            <w:r w:rsidRPr="00417BF7">
              <w:rPr>
                <w:sz w:val="24"/>
                <w:szCs w:val="24"/>
              </w:rPr>
              <w:t xml:space="preserve">(b) </w:t>
            </w:r>
            <w:r>
              <w:rPr>
                <w:noProof/>
                <w:position w:val="-24"/>
                <w:sz w:val="24"/>
                <w:szCs w:val="24"/>
                <w:lang w:bidi="ar-SA"/>
              </w:rPr>
              <w:drawing>
                <wp:inline distT="0" distB="0" distL="0" distR="0" wp14:anchorId="31B611A2" wp14:editId="30CF5290">
                  <wp:extent cx="1480185" cy="414655"/>
                  <wp:effectExtent l="0" t="0" r="0" b="0"/>
                  <wp:docPr id="2537" name="Picture 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480185" cy="414655"/>
                          </a:xfrm>
                          <a:prstGeom prst="rect">
                            <a:avLst/>
                          </a:prstGeom>
                          <a:noFill/>
                          <a:ln>
                            <a:noFill/>
                          </a:ln>
                        </pic:spPr>
                      </pic:pic>
                    </a:graphicData>
                  </a:graphic>
                </wp:inline>
              </w:drawing>
            </w:r>
          </w:p>
          <w:p w14:paraId="177AF387" w14:textId="77777777" w:rsidR="00732BCB" w:rsidRPr="00417BF7" w:rsidRDefault="00732BCB" w:rsidP="002D0ED4">
            <w:pPr>
              <w:spacing w:after="0" w:line="240" w:lineRule="auto"/>
              <w:rPr>
                <w:sz w:val="24"/>
                <w:szCs w:val="24"/>
              </w:rPr>
            </w:pPr>
            <w:r w:rsidRPr="00417BF7">
              <w:rPr>
                <w:sz w:val="24"/>
                <w:szCs w:val="24"/>
              </w:rPr>
              <w:t xml:space="preserve">(c) </w:t>
            </w:r>
            <w:r>
              <w:rPr>
                <w:noProof/>
                <w:position w:val="-24"/>
                <w:sz w:val="24"/>
                <w:szCs w:val="24"/>
                <w:lang w:bidi="ar-SA"/>
              </w:rPr>
              <w:drawing>
                <wp:inline distT="0" distB="0" distL="0" distR="0" wp14:anchorId="1C9F2892" wp14:editId="20E41CBE">
                  <wp:extent cx="1489710" cy="414655"/>
                  <wp:effectExtent l="0" t="0" r="8890" b="0"/>
                  <wp:docPr id="2538" name="Picture 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489710" cy="414655"/>
                          </a:xfrm>
                          <a:prstGeom prst="rect">
                            <a:avLst/>
                          </a:prstGeom>
                          <a:noFill/>
                          <a:ln>
                            <a:noFill/>
                          </a:ln>
                        </pic:spPr>
                      </pic:pic>
                    </a:graphicData>
                  </a:graphic>
                </wp:inline>
              </w:drawing>
            </w:r>
          </w:p>
          <w:p w14:paraId="62DD48C6" w14:textId="77777777" w:rsidR="00732BCB" w:rsidRPr="00417BF7" w:rsidRDefault="00732BCB" w:rsidP="002D0ED4">
            <w:pPr>
              <w:spacing w:after="0" w:line="240" w:lineRule="auto"/>
              <w:rPr>
                <w:sz w:val="24"/>
                <w:szCs w:val="24"/>
              </w:rPr>
            </w:pPr>
            <w:r w:rsidRPr="00417BF7">
              <w:rPr>
                <w:sz w:val="24"/>
                <w:szCs w:val="24"/>
              </w:rPr>
              <w:t xml:space="preserve">(d) </w:t>
            </w:r>
            <w:r>
              <w:rPr>
                <w:noProof/>
                <w:position w:val="-10"/>
                <w:sz w:val="24"/>
                <w:szCs w:val="24"/>
                <w:lang w:bidi="ar-SA"/>
              </w:rPr>
              <w:drawing>
                <wp:inline distT="0" distB="0" distL="0" distR="0" wp14:anchorId="6A2F653C" wp14:editId="374BA230">
                  <wp:extent cx="2243455" cy="226060"/>
                  <wp:effectExtent l="0" t="0" r="0" b="2540"/>
                  <wp:docPr id="2539"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243455" cy="226060"/>
                          </a:xfrm>
                          <a:prstGeom prst="rect">
                            <a:avLst/>
                          </a:prstGeom>
                          <a:noFill/>
                          <a:ln>
                            <a:noFill/>
                          </a:ln>
                        </pic:spPr>
                      </pic:pic>
                    </a:graphicData>
                  </a:graphic>
                </wp:inline>
              </w:drawing>
            </w:r>
          </w:p>
          <w:p w14:paraId="5E3DBFC0" w14:textId="77777777" w:rsidR="00732BCB" w:rsidRPr="00551307" w:rsidRDefault="00732BCB" w:rsidP="002D0ED4">
            <w:pPr>
              <w:spacing w:after="0" w:line="240" w:lineRule="auto"/>
              <w:rPr>
                <w:i/>
                <w:sz w:val="24"/>
                <w:szCs w:val="24"/>
              </w:rPr>
            </w:pPr>
            <w:r w:rsidRPr="00417BF7">
              <w:rPr>
                <w:sz w:val="24"/>
                <w:szCs w:val="24"/>
              </w:rPr>
              <w:t xml:space="preserve">(e) </w:t>
            </w:r>
            <w:r>
              <w:rPr>
                <w:noProof/>
                <w:position w:val="-28"/>
                <w:sz w:val="24"/>
                <w:szCs w:val="24"/>
                <w:lang w:bidi="ar-SA"/>
              </w:rPr>
              <w:drawing>
                <wp:inline distT="0" distB="0" distL="0" distR="0" wp14:anchorId="6B99DAC9" wp14:editId="086B3893">
                  <wp:extent cx="2950845" cy="480695"/>
                  <wp:effectExtent l="0" t="0" r="0" b="1905"/>
                  <wp:docPr id="2540" name="Picture 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950845" cy="480695"/>
                          </a:xfrm>
                          <a:prstGeom prst="rect">
                            <a:avLst/>
                          </a:prstGeom>
                          <a:noFill/>
                          <a:ln>
                            <a:noFill/>
                          </a:ln>
                        </pic:spPr>
                      </pic:pic>
                    </a:graphicData>
                  </a:graphic>
                </wp:inline>
              </w:drawing>
            </w:r>
          </w:p>
        </w:tc>
      </w:tr>
      <w:tr w:rsidR="00732BCB" w:rsidRPr="00551307" w14:paraId="2B836F18" w14:textId="77777777" w:rsidTr="00FC2BAF">
        <w:trPr>
          <w:cantSplit/>
        </w:trPr>
        <w:tc>
          <w:tcPr>
            <w:tcW w:w="1080" w:type="dxa"/>
            <w:gridSpan w:val="2"/>
          </w:tcPr>
          <w:p w14:paraId="3E8AB34F" w14:textId="77777777" w:rsidR="00732BCB" w:rsidRPr="00551307" w:rsidRDefault="00732BCB" w:rsidP="002D0ED4">
            <w:pPr>
              <w:spacing w:after="0" w:line="240" w:lineRule="auto"/>
              <w:jc w:val="both"/>
              <w:rPr>
                <w:sz w:val="24"/>
                <w:szCs w:val="24"/>
              </w:rPr>
            </w:pPr>
            <w:r w:rsidRPr="00551307">
              <w:rPr>
                <w:sz w:val="24"/>
                <w:szCs w:val="24"/>
              </w:rPr>
              <w:t>35.</w:t>
            </w:r>
          </w:p>
        </w:tc>
        <w:tc>
          <w:tcPr>
            <w:tcW w:w="8575" w:type="dxa"/>
            <w:gridSpan w:val="3"/>
          </w:tcPr>
          <w:p w14:paraId="6A0DB91D" w14:textId="77777777" w:rsidR="00732BCB" w:rsidRPr="007326BB" w:rsidRDefault="00732BCB" w:rsidP="002D0ED4">
            <w:pPr>
              <w:spacing w:after="0" w:line="240" w:lineRule="auto"/>
              <w:rPr>
                <w:i/>
                <w:sz w:val="24"/>
                <w:szCs w:val="24"/>
              </w:rPr>
            </w:pPr>
            <w:r w:rsidRPr="007326BB">
              <w:rPr>
                <w:i/>
                <w:sz w:val="24"/>
                <w:szCs w:val="24"/>
              </w:rPr>
              <w:t>The arterioles (small arteries) leading to an organ, constrict in order to decrease flow to the organ. To shut down an organ, blood flow is reduced naturally to 1.00% of its original value. By what factor did the radii of the arterioles constrict? Penguins do this when they stand on ice to reduce the blood flow to their feet.</w:t>
            </w:r>
          </w:p>
        </w:tc>
      </w:tr>
      <w:tr w:rsidR="00732BCB" w:rsidRPr="00551307" w14:paraId="69DF7087" w14:textId="77777777" w:rsidTr="00FC2BAF">
        <w:trPr>
          <w:cantSplit/>
        </w:trPr>
        <w:tc>
          <w:tcPr>
            <w:tcW w:w="1080" w:type="dxa"/>
            <w:gridSpan w:val="2"/>
          </w:tcPr>
          <w:p w14:paraId="6C49B239"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624731FC" w14:textId="77777777" w:rsidR="00732BCB" w:rsidRPr="00D53EE5" w:rsidRDefault="00732BCB" w:rsidP="002D0ED4">
            <w:pPr>
              <w:spacing w:after="0" w:line="240" w:lineRule="auto"/>
              <w:rPr>
                <w:sz w:val="24"/>
                <w:szCs w:val="24"/>
              </w:rPr>
            </w:pPr>
            <w:r w:rsidRPr="00D53EE5">
              <w:rPr>
                <w:sz w:val="24"/>
                <w:szCs w:val="24"/>
              </w:rPr>
              <w:t xml:space="preserve">If the flow rate is reduced to 1.00% of its original value, then </w:t>
            </w:r>
          </w:p>
          <w:p w14:paraId="6055855C" w14:textId="77777777" w:rsidR="00732BCB" w:rsidRDefault="00732BCB" w:rsidP="002D0ED4">
            <w:pPr>
              <w:spacing w:after="0" w:line="240" w:lineRule="auto"/>
              <w:rPr>
                <w:sz w:val="24"/>
                <w:szCs w:val="24"/>
              </w:rPr>
            </w:pPr>
            <w:r>
              <w:rPr>
                <w:noProof/>
                <w:position w:val="-30"/>
                <w:sz w:val="24"/>
                <w:szCs w:val="24"/>
                <w:lang w:bidi="ar-SA"/>
              </w:rPr>
              <w:drawing>
                <wp:inline distT="0" distB="0" distL="0" distR="0" wp14:anchorId="14661414" wp14:editId="2B1D1158">
                  <wp:extent cx="2535555" cy="471170"/>
                  <wp:effectExtent l="0" t="0" r="4445" b="11430"/>
                  <wp:docPr id="2541" name="Picture 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535555" cy="471170"/>
                          </a:xfrm>
                          <a:prstGeom prst="rect">
                            <a:avLst/>
                          </a:prstGeom>
                          <a:noFill/>
                          <a:ln>
                            <a:noFill/>
                          </a:ln>
                        </pic:spPr>
                      </pic:pic>
                    </a:graphicData>
                  </a:graphic>
                </wp:inline>
              </w:drawing>
            </w:r>
            <w:r w:rsidRPr="00D53EE5">
              <w:rPr>
                <w:sz w:val="24"/>
                <w:szCs w:val="24"/>
              </w:rPr>
              <w:t xml:space="preserve"> . </w:t>
            </w:r>
          </w:p>
          <w:p w14:paraId="4BE9FB14" w14:textId="77777777" w:rsidR="00732BCB" w:rsidRPr="00D53EE5" w:rsidRDefault="00732BCB" w:rsidP="002D0ED4">
            <w:pPr>
              <w:spacing w:after="0" w:line="240" w:lineRule="auto"/>
              <w:rPr>
                <w:sz w:val="24"/>
                <w:szCs w:val="24"/>
              </w:rPr>
            </w:pPr>
            <w:r w:rsidRPr="00D53EE5">
              <w:rPr>
                <w:sz w:val="24"/>
                <w:szCs w:val="24"/>
              </w:rPr>
              <w:t>Since the length of the arterioles is kept constant and the pressure difference is kept constant, we can get a relationship between the radii:</w:t>
            </w:r>
          </w:p>
          <w:p w14:paraId="6A52143E" w14:textId="77777777" w:rsidR="00732BCB" w:rsidRPr="00551307" w:rsidRDefault="00732BCB" w:rsidP="002D0ED4">
            <w:pPr>
              <w:spacing w:after="0" w:line="240" w:lineRule="auto"/>
              <w:rPr>
                <w:i/>
                <w:sz w:val="24"/>
                <w:szCs w:val="24"/>
              </w:rPr>
            </w:pPr>
            <w:r>
              <w:rPr>
                <w:noProof/>
                <w:position w:val="-16"/>
                <w:sz w:val="24"/>
                <w:szCs w:val="24"/>
                <w:lang w:bidi="ar-SA"/>
              </w:rPr>
              <w:drawing>
                <wp:inline distT="0" distB="0" distL="0" distR="0" wp14:anchorId="152F1ACA" wp14:editId="4B23653D">
                  <wp:extent cx="2809240" cy="273685"/>
                  <wp:effectExtent l="0" t="0" r="10160" b="5715"/>
                  <wp:docPr id="2542" name="Picture 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809240" cy="273685"/>
                          </a:xfrm>
                          <a:prstGeom prst="rect">
                            <a:avLst/>
                          </a:prstGeom>
                          <a:noFill/>
                          <a:ln>
                            <a:noFill/>
                          </a:ln>
                        </pic:spPr>
                      </pic:pic>
                    </a:graphicData>
                  </a:graphic>
                </wp:inline>
              </w:drawing>
            </w:r>
          </w:p>
        </w:tc>
      </w:tr>
      <w:tr w:rsidR="00732BCB" w:rsidRPr="00551307" w14:paraId="39381385" w14:textId="77777777" w:rsidTr="00FC2BAF">
        <w:trPr>
          <w:cantSplit/>
        </w:trPr>
        <w:tc>
          <w:tcPr>
            <w:tcW w:w="1080" w:type="dxa"/>
            <w:gridSpan w:val="2"/>
          </w:tcPr>
          <w:p w14:paraId="3BECDB5C" w14:textId="77777777" w:rsidR="00732BCB" w:rsidRPr="00551307" w:rsidRDefault="00732BCB" w:rsidP="002D0ED4">
            <w:pPr>
              <w:spacing w:after="0" w:line="240" w:lineRule="auto"/>
              <w:jc w:val="both"/>
              <w:rPr>
                <w:sz w:val="24"/>
                <w:szCs w:val="24"/>
              </w:rPr>
            </w:pPr>
            <w:r w:rsidRPr="00551307">
              <w:rPr>
                <w:sz w:val="24"/>
                <w:szCs w:val="24"/>
              </w:rPr>
              <w:lastRenderedPageBreak/>
              <w:t>36.</w:t>
            </w:r>
          </w:p>
        </w:tc>
        <w:tc>
          <w:tcPr>
            <w:tcW w:w="8575" w:type="dxa"/>
            <w:gridSpan w:val="3"/>
          </w:tcPr>
          <w:p w14:paraId="08A83CFB" w14:textId="77777777" w:rsidR="00732BCB" w:rsidRPr="007326BB" w:rsidRDefault="00732BCB" w:rsidP="002D0ED4">
            <w:pPr>
              <w:spacing w:after="0" w:line="240" w:lineRule="auto"/>
              <w:rPr>
                <w:i/>
                <w:sz w:val="24"/>
                <w:szCs w:val="24"/>
              </w:rPr>
            </w:pPr>
            <w:r w:rsidRPr="007326BB">
              <w:rPr>
                <w:i/>
                <w:sz w:val="24"/>
                <w:szCs w:val="24"/>
              </w:rPr>
              <w:t>Angioplasty is a technique in which arteries partially blocked with plaque are dilated to increase blood flow. By what factor must the radius of an artery be increased in order to increase blood flow by a factor of 10?</w:t>
            </w:r>
          </w:p>
        </w:tc>
      </w:tr>
      <w:tr w:rsidR="00732BCB" w:rsidRPr="00551307" w14:paraId="43969A2A" w14:textId="77777777" w:rsidTr="00FC2BAF">
        <w:trPr>
          <w:cantSplit/>
        </w:trPr>
        <w:tc>
          <w:tcPr>
            <w:tcW w:w="1080" w:type="dxa"/>
            <w:gridSpan w:val="2"/>
          </w:tcPr>
          <w:p w14:paraId="3751A0D8"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51945BE7" w14:textId="77777777" w:rsidR="00732BCB" w:rsidRPr="00551307" w:rsidRDefault="00732BCB" w:rsidP="002D0ED4">
            <w:pPr>
              <w:spacing w:after="0" w:line="240" w:lineRule="auto"/>
              <w:rPr>
                <w:i/>
                <w:sz w:val="24"/>
                <w:szCs w:val="24"/>
              </w:rPr>
            </w:pPr>
            <w:r>
              <w:rPr>
                <w:noProof/>
                <w:position w:val="-30"/>
                <w:lang w:bidi="ar-SA"/>
              </w:rPr>
              <w:drawing>
                <wp:inline distT="0" distB="0" distL="0" distR="0" wp14:anchorId="27EFB54C" wp14:editId="320AD9CF">
                  <wp:extent cx="4458970" cy="471170"/>
                  <wp:effectExtent l="0" t="0" r="11430" b="11430"/>
                  <wp:docPr id="2543" name="Picture 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458970" cy="471170"/>
                          </a:xfrm>
                          <a:prstGeom prst="rect">
                            <a:avLst/>
                          </a:prstGeom>
                          <a:noFill/>
                          <a:ln>
                            <a:noFill/>
                          </a:ln>
                        </pic:spPr>
                      </pic:pic>
                    </a:graphicData>
                  </a:graphic>
                </wp:inline>
              </w:drawing>
            </w:r>
          </w:p>
        </w:tc>
      </w:tr>
      <w:tr w:rsidR="00732BCB" w:rsidRPr="00551307" w14:paraId="418091E8" w14:textId="77777777" w:rsidTr="00FC2BAF">
        <w:trPr>
          <w:cantSplit/>
        </w:trPr>
        <w:tc>
          <w:tcPr>
            <w:tcW w:w="1080" w:type="dxa"/>
            <w:gridSpan w:val="2"/>
          </w:tcPr>
          <w:p w14:paraId="03A510A8" w14:textId="77777777" w:rsidR="00732BCB" w:rsidRPr="00551307" w:rsidRDefault="00732BCB" w:rsidP="002D0ED4">
            <w:pPr>
              <w:spacing w:after="0" w:line="240" w:lineRule="auto"/>
              <w:jc w:val="both"/>
              <w:rPr>
                <w:sz w:val="24"/>
                <w:szCs w:val="24"/>
              </w:rPr>
            </w:pPr>
            <w:r w:rsidRPr="00551307">
              <w:rPr>
                <w:sz w:val="24"/>
                <w:szCs w:val="24"/>
              </w:rPr>
              <w:t>37.</w:t>
            </w:r>
          </w:p>
        </w:tc>
        <w:tc>
          <w:tcPr>
            <w:tcW w:w="8575" w:type="dxa"/>
            <w:gridSpan w:val="3"/>
          </w:tcPr>
          <w:p w14:paraId="6E7CB6E0" w14:textId="77777777" w:rsidR="00732BCB" w:rsidRPr="007326BB" w:rsidRDefault="00732BCB" w:rsidP="002D0ED4">
            <w:pPr>
              <w:spacing w:after="0" w:line="240" w:lineRule="auto"/>
              <w:rPr>
                <w:i/>
                <w:sz w:val="24"/>
                <w:szCs w:val="24"/>
              </w:rPr>
            </w:pPr>
            <w:r w:rsidRPr="007326BB">
              <w:rPr>
                <w:i/>
                <w:spacing w:val="-5"/>
                <w:sz w:val="24"/>
                <w:szCs w:val="24"/>
              </w:rPr>
              <w:t>(a) Suppose a blood vessel’s radius is decreased to 90.0% of its original value by plaque deposits and the body compensates by increasing the pressure difference along the vessel to keep the flow rate constant. By what factor must the pressure difference increase? (b) If turbulence is created by the obstruction, what additional effect would it have on the flow rate?</w:t>
            </w:r>
          </w:p>
        </w:tc>
      </w:tr>
      <w:tr w:rsidR="00732BCB" w:rsidRPr="00551307" w14:paraId="400D1C59" w14:textId="77777777" w:rsidTr="00FC2BAF">
        <w:trPr>
          <w:cantSplit/>
        </w:trPr>
        <w:tc>
          <w:tcPr>
            <w:tcW w:w="1080" w:type="dxa"/>
            <w:gridSpan w:val="2"/>
          </w:tcPr>
          <w:p w14:paraId="7C6A45B9"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1401BF3F" w14:textId="77777777" w:rsidR="00732BCB" w:rsidRPr="00D53EE5" w:rsidRDefault="00732BCB" w:rsidP="002D0ED4">
            <w:pPr>
              <w:spacing w:after="0" w:line="240" w:lineRule="auto"/>
              <w:rPr>
                <w:sz w:val="24"/>
                <w:szCs w:val="24"/>
              </w:rPr>
            </w:pPr>
            <w:r w:rsidRPr="00D53EE5">
              <w:rPr>
                <w:sz w:val="24"/>
                <w:szCs w:val="24"/>
              </w:rPr>
              <w:t>(a)</w:t>
            </w:r>
            <w:r>
              <w:rPr>
                <w:sz w:val="24"/>
                <w:szCs w:val="24"/>
              </w:rPr>
              <w:t xml:space="preserve"> </w:t>
            </w:r>
            <w:r>
              <w:rPr>
                <w:noProof/>
                <w:position w:val="-30"/>
                <w:sz w:val="24"/>
                <w:szCs w:val="24"/>
                <w:lang w:bidi="ar-SA"/>
              </w:rPr>
              <w:drawing>
                <wp:inline distT="0" distB="0" distL="0" distR="0" wp14:anchorId="6552B2B0" wp14:editId="309DF7A2">
                  <wp:extent cx="3572510" cy="443230"/>
                  <wp:effectExtent l="0" t="0" r="8890" b="0"/>
                  <wp:docPr id="2544" name="Picture 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3572510" cy="443230"/>
                          </a:xfrm>
                          <a:prstGeom prst="rect">
                            <a:avLst/>
                          </a:prstGeom>
                          <a:noFill/>
                          <a:ln>
                            <a:noFill/>
                          </a:ln>
                        </pic:spPr>
                      </pic:pic>
                    </a:graphicData>
                  </a:graphic>
                </wp:inline>
              </w:drawing>
            </w:r>
          </w:p>
          <w:p w14:paraId="2212A33D" w14:textId="77777777" w:rsidR="00732BCB" w:rsidRPr="00551307" w:rsidRDefault="00732BCB" w:rsidP="002D0ED4">
            <w:pPr>
              <w:spacing w:after="0" w:line="240" w:lineRule="auto"/>
              <w:ind w:left="335" w:hanging="335"/>
              <w:rPr>
                <w:i/>
                <w:sz w:val="24"/>
                <w:szCs w:val="24"/>
              </w:rPr>
            </w:pPr>
            <w:r w:rsidRPr="00D53EE5">
              <w:rPr>
                <w:sz w:val="24"/>
                <w:szCs w:val="24"/>
              </w:rPr>
              <w:t>(b) Turbulence will decrease the flow rate of the blood, which would require an even larger increase in the pressure difference, leading to higher blood pressure.</w:t>
            </w:r>
          </w:p>
        </w:tc>
      </w:tr>
      <w:tr w:rsidR="00732BCB" w:rsidRPr="00551307" w14:paraId="59C431E4" w14:textId="77777777" w:rsidTr="00FC2BAF">
        <w:trPr>
          <w:cantSplit/>
        </w:trPr>
        <w:tc>
          <w:tcPr>
            <w:tcW w:w="1080" w:type="dxa"/>
            <w:gridSpan w:val="2"/>
          </w:tcPr>
          <w:p w14:paraId="52055D38" w14:textId="77777777" w:rsidR="00732BCB" w:rsidRPr="00551307" w:rsidRDefault="00732BCB" w:rsidP="002D0ED4">
            <w:pPr>
              <w:spacing w:after="0" w:line="240" w:lineRule="auto"/>
              <w:jc w:val="both"/>
              <w:rPr>
                <w:sz w:val="24"/>
                <w:szCs w:val="24"/>
              </w:rPr>
            </w:pPr>
            <w:r>
              <w:rPr>
                <w:sz w:val="24"/>
                <w:szCs w:val="24"/>
              </w:rPr>
              <w:t>38.</w:t>
            </w:r>
          </w:p>
        </w:tc>
        <w:tc>
          <w:tcPr>
            <w:tcW w:w="8575" w:type="dxa"/>
            <w:gridSpan w:val="3"/>
          </w:tcPr>
          <w:p w14:paraId="32D613D9" w14:textId="77777777" w:rsidR="00732BCB" w:rsidRPr="00D53EE5" w:rsidRDefault="00732BCB" w:rsidP="002D0ED4">
            <w:pPr>
              <w:spacing w:after="0" w:line="240" w:lineRule="auto"/>
              <w:rPr>
                <w:sz w:val="24"/>
                <w:szCs w:val="24"/>
              </w:rPr>
            </w:pPr>
            <w:r w:rsidRPr="007326BB">
              <w:rPr>
                <w:i/>
                <w:sz w:val="24"/>
              </w:rPr>
              <w:t xml:space="preserve">A spherical particle falling at a terminal speed in a liquid must have the gravitational force balanced by the drag force and the buoyant force. The buoyant force is equal to the weight of the displaced fluid, while the drag force </w:t>
            </w:r>
            <w:proofErr w:type="gramStart"/>
            <w:r w:rsidRPr="007326BB">
              <w:rPr>
                <w:i/>
                <w:sz w:val="24"/>
              </w:rPr>
              <w:t>is assumed to be given</w:t>
            </w:r>
            <w:proofErr w:type="gramEnd"/>
            <w:r w:rsidRPr="007326BB">
              <w:rPr>
                <w:i/>
                <w:sz w:val="24"/>
              </w:rPr>
              <w:t xml:space="preserve"> by Stokes Law, </w:t>
            </w:r>
            <w:r>
              <w:rPr>
                <w:i/>
                <w:noProof/>
                <w:position w:val="-12"/>
                <w:sz w:val="24"/>
                <w:lang w:bidi="ar-SA"/>
              </w:rPr>
              <w:drawing>
                <wp:inline distT="0" distB="0" distL="0" distR="0" wp14:anchorId="3731D8B2" wp14:editId="0E52EC26">
                  <wp:extent cx="716280" cy="226060"/>
                  <wp:effectExtent l="0" t="0" r="0" b="2540"/>
                  <wp:docPr id="2545" name="Picture 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716280" cy="226060"/>
                          </a:xfrm>
                          <a:prstGeom prst="rect">
                            <a:avLst/>
                          </a:prstGeom>
                          <a:noFill/>
                          <a:ln>
                            <a:noFill/>
                          </a:ln>
                        </pic:spPr>
                      </pic:pic>
                    </a:graphicData>
                  </a:graphic>
                </wp:inline>
              </w:drawing>
            </w:r>
            <w:r w:rsidRPr="007326BB">
              <w:rPr>
                <w:i/>
                <w:sz w:val="24"/>
              </w:rPr>
              <w:t>. Show that the terminal speed is given by</w:t>
            </w:r>
            <w:r>
              <w:rPr>
                <w:i/>
                <w:sz w:val="24"/>
              </w:rPr>
              <w:t xml:space="preserve"> </w:t>
            </w:r>
            <w:r>
              <w:rPr>
                <w:b/>
                <w:i/>
                <w:noProof/>
                <w:position w:val="-28"/>
                <w:sz w:val="24"/>
                <w:lang w:bidi="ar-SA"/>
              </w:rPr>
              <w:drawing>
                <wp:inline distT="0" distB="0" distL="0" distR="0" wp14:anchorId="1E3A2C39" wp14:editId="38BF45F3">
                  <wp:extent cx="1159510" cy="433705"/>
                  <wp:effectExtent l="0" t="0" r="8890" b="0"/>
                  <wp:docPr id="2546" name="Picture 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159510" cy="433705"/>
                          </a:xfrm>
                          <a:prstGeom prst="rect">
                            <a:avLst/>
                          </a:prstGeom>
                          <a:noFill/>
                          <a:ln>
                            <a:noFill/>
                          </a:ln>
                        </pic:spPr>
                      </pic:pic>
                    </a:graphicData>
                  </a:graphic>
                </wp:inline>
              </w:drawing>
            </w:r>
            <w:r w:rsidRPr="007326BB">
              <w:rPr>
                <w:b/>
                <w:i/>
                <w:sz w:val="24"/>
              </w:rPr>
              <w:t>,</w:t>
            </w:r>
            <w:r>
              <w:rPr>
                <w:b/>
                <w:i/>
                <w:sz w:val="24"/>
              </w:rPr>
              <w:t xml:space="preserve"> </w:t>
            </w:r>
            <w:r w:rsidRPr="007326BB">
              <w:rPr>
                <w:i/>
                <w:sz w:val="24"/>
              </w:rPr>
              <w:t xml:space="preserve">where </w:t>
            </w:r>
            <w:r>
              <w:rPr>
                <w:i/>
                <w:noProof/>
                <w:position w:val="-4"/>
                <w:sz w:val="24"/>
                <w:lang w:bidi="ar-SA"/>
              </w:rPr>
              <w:drawing>
                <wp:inline distT="0" distB="0" distL="0" distR="0" wp14:anchorId="1CEB3A72" wp14:editId="072DDF9D">
                  <wp:extent cx="151130" cy="160020"/>
                  <wp:effectExtent l="0" t="0" r="1270" b="0"/>
                  <wp:docPr id="2547" name="Picture 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7326BB">
              <w:rPr>
                <w:i/>
                <w:sz w:val="24"/>
              </w:rPr>
              <w:t xml:space="preserve"> is the radius of the sphere, </w:t>
            </w:r>
            <w:r>
              <w:rPr>
                <w:i/>
                <w:noProof/>
                <w:position w:val="-12"/>
                <w:sz w:val="24"/>
                <w:lang w:bidi="ar-SA"/>
              </w:rPr>
              <w:drawing>
                <wp:inline distT="0" distB="0" distL="0" distR="0" wp14:anchorId="05E8465B" wp14:editId="3ADFCD00">
                  <wp:extent cx="160020" cy="226060"/>
                  <wp:effectExtent l="0" t="0" r="0" b="2540"/>
                  <wp:docPr id="2548" name="Picture 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7326BB">
              <w:rPr>
                <w:i/>
                <w:sz w:val="24"/>
              </w:rPr>
              <w:t xml:space="preserve"> is its density, and </w:t>
            </w:r>
            <w:r>
              <w:rPr>
                <w:i/>
                <w:noProof/>
                <w:position w:val="-10"/>
                <w:sz w:val="24"/>
                <w:lang w:bidi="ar-SA"/>
              </w:rPr>
              <w:drawing>
                <wp:inline distT="0" distB="0" distL="0" distR="0" wp14:anchorId="36C85ED4" wp14:editId="3FEABF16">
                  <wp:extent cx="160020" cy="207645"/>
                  <wp:effectExtent l="0" t="0" r="0" b="0"/>
                  <wp:docPr id="2549" name="Picture 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60020" cy="207645"/>
                          </a:xfrm>
                          <a:prstGeom prst="rect">
                            <a:avLst/>
                          </a:prstGeom>
                          <a:noFill/>
                          <a:ln>
                            <a:noFill/>
                          </a:ln>
                        </pic:spPr>
                      </pic:pic>
                    </a:graphicData>
                  </a:graphic>
                </wp:inline>
              </w:drawing>
            </w:r>
            <w:r w:rsidRPr="007326BB">
              <w:rPr>
                <w:i/>
                <w:sz w:val="24"/>
              </w:rPr>
              <w:t xml:space="preserve"> is the density of the fluid and </w:t>
            </w:r>
            <w:r>
              <w:rPr>
                <w:i/>
                <w:noProof/>
                <w:position w:val="-10"/>
                <w:sz w:val="24"/>
                <w:lang w:bidi="ar-SA"/>
              </w:rPr>
              <w:drawing>
                <wp:inline distT="0" distB="0" distL="0" distR="0" wp14:anchorId="2BB18131" wp14:editId="53B5F23E">
                  <wp:extent cx="113030" cy="160020"/>
                  <wp:effectExtent l="0" t="0" r="0" b="0"/>
                  <wp:docPr id="2550" name="Picture 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13030" cy="160020"/>
                          </a:xfrm>
                          <a:prstGeom prst="rect">
                            <a:avLst/>
                          </a:prstGeom>
                          <a:noFill/>
                          <a:ln>
                            <a:noFill/>
                          </a:ln>
                        </pic:spPr>
                      </pic:pic>
                    </a:graphicData>
                  </a:graphic>
                </wp:inline>
              </w:drawing>
            </w:r>
            <w:r w:rsidRPr="007326BB">
              <w:rPr>
                <w:i/>
                <w:sz w:val="24"/>
              </w:rPr>
              <w:t xml:space="preserve"> the coefficient of viscosity.</w:t>
            </w:r>
          </w:p>
        </w:tc>
      </w:tr>
      <w:tr w:rsidR="00732BCB" w:rsidRPr="00551307" w14:paraId="373B4AB5" w14:textId="77777777" w:rsidTr="00FC2BAF">
        <w:tc>
          <w:tcPr>
            <w:tcW w:w="1080" w:type="dxa"/>
            <w:gridSpan w:val="2"/>
          </w:tcPr>
          <w:p w14:paraId="56BACB4C"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571609C9" w14:textId="77777777" w:rsidR="00732BCB" w:rsidRDefault="00732BCB" w:rsidP="002D0ED4">
            <w:pPr>
              <w:rPr>
                <w:b/>
                <w:i/>
                <w:position w:val="-102"/>
                <w:sz w:val="24"/>
              </w:rPr>
            </w:pPr>
            <w:r w:rsidRPr="006506D0">
              <w:rPr>
                <w:sz w:val="24"/>
                <w:szCs w:val="24"/>
              </w:rPr>
              <w:t xml:space="preserve">The net force is zero, so </w:t>
            </w:r>
            <w:r>
              <w:rPr>
                <w:noProof/>
                <w:position w:val="-14"/>
                <w:sz w:val="24"/>
                <w:szCs w:val="24"/>
                <w:lang w:bidi="ar-SA"/>
              </w:rPr>
              <w:drawing>
                <wp:inline distT="0" distB="0" distL="0" distR="0" wp14:anchorId="061B0C45" wp14:editId="56B25B14">
                  <wp:extent cx="1027430" cy="235585"/>
                  <wp:effectExtent l="0" t="0" r="0" b="0"/>
                  <wp:docPr id="2551" name="Picture 2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027430" cy="235585"/>
                          </a:xfrm>
                          <a:prstGeom prst="rect">
                            <a:avLst/>
                          </a:prstGeom>
                          <a:noFill/>
                          <a:ln>
                            <a:noFill/>
                          </a:ln>
                        </pic:spPr>
                      </pic:pic>
                    </a:graphicData>
                  </a:graphic>
                </wp:inline>
              </w:drawing>
            </w:r>
            <w:r w:rsidRPr="006506D0">
              <w:rPr>
                <w:sz w:val="24"/>
                <w:szCs w:val="24"/>
              </w:rPr>
              <w:t>. Now,</w:t>
            </w:r>
            <w:r>
              <w:rPr>
                <w:noProof/>
                <w:position w:val="-28"/>
                <w:sz w:val="24"/>
                <w:szCs w:val="24"/>
                <w:lang w:bidi="ar-SA"/>
              </w:rPr>
              <w:drawing>
                <wp:inline distT="0" distB="0" distL="0" distR="0" wp14:anchorId="135CE7F5" wp14:editId="6E3B65BD">
                  <wp:extent cx="1536700" cy="424180"/>
                  <wp:effectExtent l="0" t="0" r="12700" b="7620"/>
                  <wp:docPr id="2552" name="Picture 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536700" cy="424180"/>
                          </a:xfrm>
                          <a:prstGeom prst="rect">
                            <a:avLst/>
                          </a:prstGeom>
                          <a:noFill/>
                          <a:ln>
                            <a:noFill/>
                          </a:ln>
                        </pic:spPr>
                      </pic:pic>
                    </a:graphicData>
                  </a:graphic>
                </wp:inline>
              </w:drawing>
            </w:r>
            <w:r w:rsidRPr="006506D0">
              <w:rPr>
                <w:sz w:val="24"/>
                <w:szCs w:val="24"/>
              </w:rPr>
              <w:t xml:space="preserve">, </w:t>
            </w:r>
            <w:r>
              <w:rPr>
                <w:noProof/>
                <w:position w:val="-12"/>
                <w:sz w:val="24"/>
                <w:szCs w:val="24"/>
                <w:lang w:bidi="ar-SA"/>
              </w:rPr>
              <w:drawing>
                <wp:inline distT="0" distB="0" distL="0" distR="0" wp14:anchorId="77BAE54A" wp14:editId="57FB3BCC">
                  <wp:extent cx="754380" cy="226060"/>
                  <wp:effectExtent l="0" t="0" r="7620" b="2540"/>
                  <wp:docPr id="2553" name="Picture 2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754380" cy="226060"/>
                          </a:xfrm>
                          <a:prstGeom prst="rect">
                            <a:avLst/>
                          </a:prstGeom>
                          <a:noFill/>
                          <a:ln>
                            <a:noFill/>
                          </a:ln>
                        </pic:spPr>
                      </pic:pic>
                    </a:graphicData>
                  </a:graphic>
                </wp:inline>
              </w:drawing>
            </w:r>
            <w:r w:rsidRPr="006506D0">
              <w:rPr>
                <w:sz w:val="24"/>
                <w:szCs w:val="24"/>
              </w:rPr>
              <w:t xml:space="preserve">, and </w:t>
            </w:r>
            <w:r>
              <w:rPr>
                <w:noProof/>
                <w:position w:val="-28"/>
                <w:sz w:val="24"/>
                <w:szCs w:val="24"/>
                <w:lang w:bidi="ar-SA"/>
              </w:rPr>
              <w:drawing>
                <wp:inline distT="0" distB="0" distL="0" distR="0" wp14:anchorId="5C31DAF2" wp14:editId="7FA96DF2">
                  <wp:extent cx="1546225" cy="424180"/>
                  <wp:effectExtent l="0" t="0" r="3175" b="7620"/>
                  <wp:docPr id="2554" name="Picture 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546225" cy="424180"/>
                          </a:xfrm>
                          <a:prstGeom prst="rect">
                            <a:avLst/>
                          </a:prstGeom>
                          <a:noFill/>
                          <a:ln>
                            <a:noFill/>
                          </a:ln>
                        </pic:spPr>
                      </pic:pic>
                    </a:graphicData>
                  </a:graphic>
                </wp:inline>
              </w:drawing>
            </w:r>
            <w:r w:rsidRPr="006506D0">
              <w:rPr>
                <w:sz w:val="24"/>
                <w:szCs w:val="24"/>
              </w:rPr>
              <w:t>. Therefore,</w:t>
            </w:r>
            <w:r>
              <w:rPr>
                <w:b/>
                <w:i/>
                <w:noProof/>
                <w:position w:val="-24"/>
                <w:sz w:val="24"/>
                <w:lang w:bidi="ar-SA"/>
              </w:rPr>
              <w:drawing>
                <wp:inline distT="0" distB="0" distL="0" distR="0" wp14:anchorId="21EBDCAB" wp14:editId="707D5A6B">
                  <wp:extent cx="2120900" cy="386715"/>
                  <wp:effectExtent l="0" t="0" r="12700" b="0"/>
                  <wp:docPr id="2555" name="Picture 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120900" cy="386715"/>
                          </a:xfrm>
                          <a:prstGeom prst="rect">
                            <a:avLst/>
                          </a:prstGeom>
                          <a:noFill/>
                          <a:ln>
                            <a:noFill/>
                          </a:ln>
                        </pic:spPr>
                      </pic:pic>
                    </a:graphicData>
                  </a:graphic>
                </wp:inline>
              </w:drawing>
            </w:r>
          </w:p>
          <w:p w14:paraId="0382426F" w14:textId="77777777" w:rsidR="00732BCB" w:rsidRPr="006506D0" w:rsidRDefault="00732BCB" w:rsidP="002D0ED4">
            <w:pPr>
              <w:spacing w:after="0" w:line="240" w:lineRule="auto"/>
              <w:rPr>
                <w:sz w:val="24"/>
                <w:szCs w:val="24"/>
              </w:rPr>
            </w:pPr>
            <w:r>
              <w:rPr>
                <w:noProof/>
                <w:position w:val="-64"/>
                <w:lang w:bidi="ar-SA"/>
              </w:rPr>
              <w:lastRenderedPageBreak/>
              <w:drawing>
                <wp:inline distT="0" distB="0" distL="0" distR="0" wp14:anchorId="1402B3F5" wp14:editId="46BE85DC">
                  <wp:extent cx="1668780" cy="885825"/>
                  <wp:effectExtent l="0" t="0" r="7620" b="3175"/>
                  <wp:docPr id="2556" name="Picture 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668780" cy="885825"/>
                          </a:xfrm>
                          <a:prstGeom prst="rect">
                            <a:avLst/>
                          </a:prstGeom>
                          <a:noFill/>
                          <a:ln>
                            <a:noFill/>
                          </a:ln>
                        </pic:spPr>
                      </pic:pic>
                    </a:graphicData>
                  </a:graphic>
                </wp:inline>
              </w:drawing>
            </w:r>
          </w:p>
        </w:tc>
      </w:tr>
      <w:tr w:rsidR="00732BCB" w:rsidRPr="00551307" w14:paraId="425FA4E4" w14:textId="77777777" w:rsidTr="00FC2BAF">
        <w:trPr>
          <w:cantSplit/>
        </w:trPr>
        <w:tc>
          <w:tcPr>
            <w:tcW w:w="1080" w:type="dxa"/>
            <w:gridSpan w:val="2"/>
          </w:tcPr>
          <w:p w14:paraId="78ADC5EF" w14:textId="77777777" w:rsidR="00732BCB" w:rsidRPr="00551307" w:rsidRDefault="00732BCB" w:rsidP="002D0ED4">
            <w:pPr>
              <w:spacing w:after="0" w:line="240" w:lineRule="auto"/>
              <w:jc w:val="both"/>
              <w:rPr>
                <w:sz w:val="24"/>
                <w:szCs w:val="24"/>
              </w:rPr>
            </w:pPr>
            <w:r w:rsidRPr="00551307">
              <w:rPr>
                <w:sz w:val="24"/>
                <w:szCs w:val="24"/>
              </w:rPr>
              <w:lastRenderedPageBreak/>
              <w:t>39.</w:t>
            </w:r>
          </w:p>
        </w:tc>
        <w:tc>
          <w:tcPr>
            <w:tcW w:w="8575" w:type="dxa"/>
            <w:gridSpan w:val="3"/>
          </w:tcPr>
          <w:p w14:paraId="3D8F6D44" w14:textId="77777777" w:rsidR="00732BCB" w:rsidRPr="007326BB" w:rsidRDefault="00732BCB" w:rsidP="002D0ED4">
            <w:pPr>
              <w:spacing w:after="0" w:line="240" w:lineRule="auto"/>
              <w:rPr>
                <w:i/>
                <w:sz w:val="24"/>
                <w:szCs w:val="24"/>
              </w:rPr>
            </w:pPr>
            <w:r w:rsidRPr="007326BB">
              <w:rPr>
                <w:i/>
                <w:sz w:val="24"/>
                <w:szCs w:val="24"/>
              </w:rPr>
              <w:t>Using the equation of the previous problem, find the viscosity of motor oil in which a steel ball of radius 0.8 mm falls with a terminal speed of 4.32 cm/s. The densities of the ball and the oil are 7.86 and 0.88 g/mL, respectively.</w:t>
            </w:r>
          </w:p>
        </w:tc>
      </w:tr>
      <w:tr w:rsidR="00732BCB" w:rsidRPr="00551307" w14:paraId="64BEA8F6" w14:textId="77777777" w:rsidTr="00FC2BAF">
        <w:trPr>
          <w:cantSplit/>
        </w:trPr>
        <w:tc>
          <w:tcPr>
            <w:tcW w:w="1080" w:type="dxa"/>
            <w:gridSpan w:val="2"/>
          </w:tcPr>
          <w:p w14:paraId="6A459AD6"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0B52060C" w14:textId="77777777" w:rsidR="00732BCB" w:rsidRPr="00551307" w:rsidRDefault="00732BCB" w:rsidP="002D0ED4">
            <w:pPr>
              <w:spacing w:after="0" w:line="240" w:lineRule="auto"/>
              <w:rPr>
                <w:i/>
                <w:sz w:val="24"/>
                <w:szCs w:val="24"/>
              </w:rPr>
            </w:pPr>
            <w:r>
              <w:rPr>
                <w:noProof/>
                <w:position w:val="-66"/>
                <w:lang w:bidi="ar-SA"/>
              </w:rPr>
              <w:drawing>
                <wp:inline distT="0" distB="0" distL="0" distR="0" wp14:anchorId="16222A2F" wp14:editId="37B8F7B6">
                  <wp:extent cx="5250815" cy="914400"/>
                  <wp:effectExtent l="0" t="0" r="6985" b="0"/>
                  <wp:docPr id="2557" name="Picture 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5250815" cy="914400"/>
                          </a:xfrm>
                          <a:prstGeom prst="rect">
                            <a:avLst/>
                          </a:prstGeom>
                          <a:noFill/>
                          <a:ln>
                            <a:noFill/>
                          </a:ln>
                        </pic:spPr>
                      </pic:pic>
                    </a:graphicData>
                  </a:graphic>
                </wp:inline>
              </w:drawing>
            </w:r>
          </w:p>
        </w:tc>
      </w:tr>
      <w:tr w:rsidR="00732BCB" w:rsidRPr="00551307" w14:paraId="3EB7739A" w14:textId="77777777" w:rsidTr="00FC2BAF">
        <w:trPr>
          <w:cantSplit/>
        </w:trPr>
        <w:tc>
          <w:tcPr>
            <w:tcW w:w="1080" w:type="dxa"/>
            <w:gridSpan w:val="2"/>
          </w:tcPr>
          <w:p w14:paraId="0164E4D3" w14:textId="77777777" w:rsidR="00732BCB" w:rsidRPr="00551307" w:rsidRDefault="00732BCB" w:rsidP="002D0ED4">
            <w:pPr>
              <w:spacing w:after="0" w:line="240" w:lineRule="auto"/>
              <w:jc w:val="both"/>
              <w:rPr>
                <w:sz w:val="24"/>
                <w:szCs w:val="24"/>
              </w:rPr>
            </w:pPr>
            <w:r w:rsidRPr="00551307">
              <w:rPr>
                <w:sz w:val="24"/>
                <w:szCs w:val="24"/>
              </w:rPr>
              <w:t>40.</w:t>
            </w:r>
          </w:p>
        </w:tc>
        <w:tc>
          <w:tcPr>
            <w:tcW w:w="8575" w:type="dxa"/>
            <w:gridSpan w:val="3"/>
          </w:tcPr>
          <w:p w14:paraId="16AB2502" w14:textId="77777777" w:rsidR="00732BCB" w:rsidRPr="007326BB" w:rsidRDefault="00732BCB" w:rsidP="002D0ED4">
            <w:pPr>
              <w:spacing w:after="0" w:line="240" w:lineRule="auto"/>
              <w:rPr>
                <w:i/>
                <w:sz w:val="24"/>
                <w:szCs w:val="24"/>
              </w:rPr>
            </w:pPr>
            <w:r w:rsidRPr="007326BB">
              <w:rPr>
                <w:i/>
                <w:sz w:val="24"/>
                <w:szCs w:val="24"/>
              </w:rPr>
              <w:t xml:space="preserve">A skydiver will reach a terminal velocity when the air drag equals their weight. For a skydiver with high speed and a large body, turbulence is a factor. The drag force then is approximately proportional to the square of the velocity. Taking the drag force to be </w:t>
            </w:r>
            <w:r>
              <w:rPr>
                <w:i/>
                <w:noProof/>
                <w:position w:val="-12"/>
                <w:sz w:val="24"/>
                <w:szCs w:val="24"/>
                <w:lang w:bidi="ar-SA"/>
              </w:rPr>
              <w:drawing>
                <wp:inline distT="0" distB="0" distL="0" distR="0" wp14:anchorId="4E03C228" wp14:editId="013C457D">
                  <wp:extent cx="763270" cy="235585"/>
                  <wp:effectExtent l="0" t="0" r="0" b="0"/>
                  <wp:docPr id="2558" name="Picture 2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763270" cy="235585"/>
                          </a:xfrm>
                          <a:prstGeom prst="rect">
                            <a:avLst/>
                          </a:prstGeom>
                          <a:noFill/>
                          <a:ln>
                            <a:noFill/>
                          </a:ln>
                        </pic:spPr>
                      </pic:pic>
                    </a:graphicData>
                  </a:graphic>
                </wp:inline>
              </w:drawing>
            </w:r>
            <w:r w:rsidRPr="007326BB">
              <w:rPr>
                <w:i/>
                <w:sz w:val="24"/>
                <w:szCs w:val="24"/>
              </w:rPr>
              <w:t xml:space="preserve"> and setting this equal to the person’s weight, find the terminal speed for a person falling “spread eagle.” Find both a formula and a number for </w:t>
            </w:r>
            <w:r>
              <w:rPr>
                <w:i/>
                <w:noProof/>
                <w:position w:val="-12"/>
                <w:sz w:val="24"/>
                <w:szCs w:val="24"/>
                <w:lang w:bidi="ar-SA"/>
              </w:rPr>
              <w:drawing>
                <wp:inline distT="0" distB="0" distL="0" distR="0" wp14:anchorId="00426E6F" wp14:editId="0F933746">
                  <wp:extent cx="151130" cy="226060"/>
                  <wp:effectExtent l="0" t="0" r="1270" b="2540"/>
                  <wp:docPr id="2559" name="Picture 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151130" cy="226060"/>
                          </a:xfrm>
                          <a:prstGeom prst="rect">
                            <a:avLst/>
                          </a:prstGeom>
                          <a:noFill/>
                          <a:ln>
                            <a:noFill/>
                          </a:ln>
                        </pic:spPr>
                      </pic:pic>
                    </a:graphicData>
                  </a:graphic>
                </wp:inline>
              </w:drawing>
            </w:r>
            <w:r w:rsidRPr="007326BB">
              <w:rPr>
                <w:i/>
                <w:sz w:val="24"/>
                <w:szCs w:val="24"/>
              </w:rPr>
              <w:t>, with assumptions as to size.</w:t>
            </w:r>
          </w:p>
        </w:tc>
      </w:tr>
      <w:tr w:rsidR="00732BCB" w:rsidRPr="00551307" w14:paraId="1A5D7424" w14:textId="77777777" w:rsidTr="00FC2BAF">
        <w:trPr>
          <w:cantSplit/>
        </w:trPr>
        <w:tc>
          <w:tcPr>
            <w:tcW w:w="1080" w:type="dxa"/>
            <w:gridSpan w:val="2"/>
          </w:tcPr>
          <w:p w14:paraId="1EDAB0EE"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46C24B50" w14:textId="77777777" w:rsidR="00732BCB" w:rsidRDefault="00732BCB" w:rsidP="002D0ED4">
            <w:pPr>
              <w:spacing w:after="0" w:line="240" w:lineRule="auto"/>
              <w:rPr>
                <w:position w:val="-36"/>
              </w:rPr>
            </w:pPr>
            <w:r>
              <w:rPr>
                <w:noProof/>
                <w:position w:val="-34"/>
                <w:lang w:bidi="ar-SA"/>
              </w:rPr>
              <w:drawing>
                <wp:inline distT="0" distB="0" distL="0" distR="0" wp14:anchorId="1DBC3815" wp14:editId="58C03BD1">
                  <wp:extent cx="3978275" cy="575310"/>
                  <wp:effectExtent l="0" t="0" r="9525" b="8890"/>
                  <wp:docPr id="2560" name="Picture 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978275" cy="575310"/>
                          </a:xfrm>
                          <a:prstGeom prst="rect">
                            <a:avLst/>
                          </a:prstGeom>
                          <a:noFill/>
                          <a:ln>
                            <a:noFill/>
                          </a:ln>
                        </pic:spPr>
                      </pic:pic>
                    </a:graphicData>
                  </a:graphic>
                </wp:inline>
              </w:drawing>
            </w:r>
          </w:p>
          <w:p w14:paraId="26D02663" w14:textId="77777777" w:rsidR="00732BCB" w:rsidRPr="001D7B41" w:rsidRDefault="00732BCB" w:rsidP="002D0ED4">
            <w:pPr>
              <w:rPr>
                <w:sz w:val="24"/>
                <w:szCs w:val="24"/>
              </w:rPr>
            </w:pPr>
            <w:r w:rsidRPr="001D7B41">
              <w:rPr>
                <w:sz w:val="24"/>
                <w:szCs w:val="24"/>
              </w:rPr>
              <w:t xml:space="preserve">An adult male skydiver with gear might have a weight of about 100 kg, and a surface area of </w:t>
            </w:r>
            <w:r>
              <w:rPr>
                <w:noProof/>
                <w:position w:val="-4"/>
                <w:sz w:val="24"/>
                <w:szCs w:val="24"/>
                <w:lang w:bidi="ar-SA"/>
              </w:rPr>
              <w:drawing>
                <wp:inline distT="0" distB="0" distL="0" distR="0" wp14:anchorId="61C3B7FC" wp14:editId="2C763070">
                  <wp:extent cx="301625" cy="188595"/>
                  <wp:effectExtent l="0" t="0" r="3175" b="0"/>
                  <wp:docPr id="2561" name="Picture 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301625" cy="188595"/>
                          </a:xfrm>
                          <a:prstGeom prst="rect">
                            <a:avLst/>
                          </a:prstGeom>
                          <a:noFill/>
                          <a:ln>
                            <a:noFill/>
                          </a:ln>
                        </pic:spPr>
                      </pic:pic>
                    </a:graphicData>
                  </a:graphic>
                </wp:inline>
              </w:drawing>
            </w:r>
            <w:r w:rsidRPr="001D7B41">
              <w:rPr>
                <w:sz w:val="24"/>
                <w:szCs w:val="24"/>
              </w:rPr>
              <w:t xml:space="preserve">. The critical velocity is about </w:t>
            </w:r>
            <w:r>
              <w:rPr>
                <w:noProof/>
                <w:position w:val="-32"/>
                <w:sz w:val="24"/>
                <w:szCs w:val="24"/>
                <w:lang w:bidi="ar-SA"/>
              </w:rPr>
              <w:drawing>
                <wp:inline distT="0" distB="0" distL="0" distR="0" wp14:anchorId="4D2D161F" wp14:editId="55B69082">
                  <wp:extent cx="2488565" cy="509270"/>
                  <wp:effectExtent l="0" t="0" r="635" b="0"/>
                  <wp:docPr id="2562" name="Picture 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488565" cy="509270"/>
                          </a:xfrm>
                          <a:prstGeom prst="rect">
                            <a:avLst/>
                          </a:prstGeom>
                          <a:noFill/>
                          <a:ln>
                            <a:noFill/>
                          </a:ln>
                        </pic:spPr>
                      </pic:pic>
                    </a:graphicData>
                  </a:graphic>
                </wp:inline>
              </w:drawing>
            </w:r>
          </w:p>
        </w:tc>
      </w:tr>
      <w:tr w:rsidR="00732BCB" w:rsidRPr="00551307" w14:paraId="139F3678" w14:textId="77777777" w:rsidTr="00FC2BAF">
        <w:trPr>
          <w:cantSplit/>
        </w:trPr>
        <w:tc>
          <w:tcPr>
            <w:tcW w:w="1080" w:type="dxa"/>
            <w:gridSpan w:val="2"/>
          </w:tcPr>
          <w:p w14:paraId="0E3D4A32" w14:textId="77777777" w:rsidR="00732BCB" w:rsidRPr="00551307" w:rsidRDefault="00732BCB" w:rsidP="002D0ED4">
            <w:pPr>
              <w:spacing w:after="0" w:line="240" w:lineRule="auto"/>
              <w:jc w:val="both"/>
              <w:rPr>
                <w:sz w:val="24"/>
                <w:szCs w:val="24"/>
              </w:rPr>
            </w:pPr>
            <w:r w:rsidRPr="00551307">
              <w:rPr>
                <w:sz w:val="24"/>
                <w:szCs w:val="24"/>
              </w:rPr>
              <w:t>41.</w:t>
            </w:r>
          </w:p>
        </w:tc>
        <w:tc>
          <w:tcPr>
            <w:tcW w:w="8575" w:type="dxa"/>
            <w:gridSpan w:val="3"/>
          </w:tcPr>
          <w:p w14:paraId="60540DB8" w14:textId="77777777" w:rsidR="00732BCB" w:rsidRPr="007326BB" w:rsidRDefault="00732BCB" w:rsidP="002D0ED4">
            <w:pPr>
              <w:spacing w:after="0" w:line="240" w:lineRule="auto"/>
              <w:rPr>
                <w:i/>
                <w:sz w:val="24"/>
                <w:szCs w:val="24"/>
              </w:rPr>
            </w:pPr>
            <w:r w:rsidRPr="007326BB">
              <w:rPr>
                <w:i/>
                <w:sz w:val="24"/>
                <w:szCs w:val="24"/>
              </w:rPr>
              <w:t xml:space="preserve">A layer of oil 1.50 mm thick is placed between two microscope slides. Researchers find that a force of </w:t>
            </w:r>
            <w:r>
              <w:rPr>
                <w:i/>
                <w:noProof/>
                <w:position w:val="-10"/>
                <w:sz w:val="24"/>
                <w:szCs w:val="24"/>
                <w:lang w:bidi="ar-SA"/>
              </w:rPr>
              <w:drawing>
                <wp:inline distT="0" distB="0" distL="0" distR="0" wp14:anchorId="57D29E9F" wp14:editId="461C19F8">
                  <wp:extent cx="820420" cy="226060"/>
                  <wp:effectExtent l="0" t="0" r="0" b="2540"/>
                  <wp:docPr id="2563" name="Picture 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820420" cy="226060"/>
                          </a:xfrm>
                          <a:prstGeom prst="rect">
                            <a:avLst/>
                          </a:prstGeom>
                          <a:noFill/>
                          <a:ln>
                            <a:noFill/>
                          </a:ln>
                        </pic:spPr>
                      </pic:pic>
                    </a:graphicData>
                  </a:graphic>
                </wp:inline>
              </w:drawing>
            </w:r>
            <w:r w:rsidRPr="007326BB">
              <w:rPr>
                <w:i/>
                <w:sz w:val="24"/>
                <w:szCs w:val="24"/>
              </w:rPr>
              <w:t xml:space="preserve"> is required to glide one over the other at a speed of 1.00 c</w:t>
            </w:r>
            <w:r w:rsidRPr="007326BB">
              <w:rPr>
                <w:i/>
                <w:spacing w:val="10"/>
                <w:sz w:val="24"/>
                <w:szCs w:val="24"/>
              </w:rPr>
              <w:t>m</w:t>
            </w:r>
            <w:r w:rsidRPr="007326BB">
              <w:rPr>
                <w:i/>
                <w:sz w:val="24"/>
                <w:szCs w:val="24"/>
              </w:rPr>
              <w:t xml:space="preserve">/s when their contact area is </w:t>
            </w:r>
            <w:r>
              <w:rPr>
                <w:i/>
                <w:noProof/>
                <w:position w:val="-10"/>
                <w:sz w:val="24"/>
                <w:szCs w:val="24"/>
                <w:lang w:bidi="ar-SA"/>
              </w:rPr>
              <w:drawing>
                <wp:inline distT="0" distB="0" distL="0" distR="0" wp14:anchorId="3F1D21A0" wp14:editId="5B9FCB7E">
                  <wp:extent cx="584200" cy="226060"/>
                  <wp:effectExtent l="0" t="0" r="0" b="2540"/>
                  <wp:docPr id="2564" name="Picture 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584200" cy="226060"/>
                          </a:xfrm>
                          <a:prstGeom prst="rect">
                            <a:avLst/>
                          </a:prstGeom>
                          <a:noFill/>
                          <a:ln>
                            <a:noFill/>
                          </a:ln>
                        </pic:spPr>
                      </pic:pic>
                    </a:graphicData>
                  </a:graphic>
                </wp:inline>
              </w:drawing>
            </w:r>
            <w:r w:rsidRPr="007326BB">
              <w:rPr>
                <w:i/>
                <w:sz w:val="24"/>
                <w:szCs w:val="24"/>
              </w:rPr>
              <w:t>. What is the oil’s viscosity? What type of oil might it be?</w:t>
            </w:r>
          </w:p>
        </w:tc>
      </w:tr>
      <w:tr w:rsidR="00732BCB" w:rsidRPr="00551307" w14:paraId="6F87EE39" w14:textId="77777777" w:rsidTr="00FC2BAF">
        <w:tc>
          <w:tcPr>
            <w:tcW w:w="1080" w:type="dxa"/>
            <w:gridSpan w:val="2"/>
          </w:tcPr>
          <w:p w14:paraId="5DF95F47" w14:textId="77777777" w:rsidR="00732BCB" w:rsidRPr="00551307" w:rsidRDefault="00732BCB" w:rsidP="002D0ED4">
            <w:pPr>
              <w:spacing w:after="0" w:line="240" w:lineRule="auto"/>
              <w:jc w:val="both"/>
              <w:rPr>
                <w:sz w:val="24"/>
                <w:szCs w:val="24"/>
              </w:rPr>
            </w:pPr>
            <w:r w:rsidRPr="00551307">
              <w:rPr>
                <w:sz w:val="24"/>
                <w:szCs w:val="24"/>
              </w:rPr>
              <w:lastRenderedPageBreak/>
              <w:t>Solution</w:t>
            </w:r>
          </w:p>
        </w:tc>
        <w:tc>
          <w:tcPr>
            <w:tcW w:w="8575" w:type="dxa"/>
            <w:gridSpan w:val="3"/>
          </w:tcPr>
          <w:p w14:paraId="42C8FDC9" w14:textId="77777777" w:rsidR="00732BCB" w:rsidRPr="006B3E22" w:rsidRDefault="00732BCB" w:rsidP="002D0ED4">
            <w:pPr>
              <w:spacing w:after="0" w:line="240" w:lineRule="auto"/>
              <w:rPr>
                <w:sz w:val="24"/>
                <w:szCs w:val="24"/>
              </w:rPr>
            </w:pPr>
            <w:r>
              <w:rPr>
                <w:noProof/>
                <w:position w:val="-30"/>
                <w:sz w:val="24"/>
                <w:szCs w:val="24"/>
                <w:lang w:bidi="ar-SA"/>
              </w:rPr>
              <w:drawing>
                <wp:inline distT="0" distB="0" distL="0" distR="0" wp14:anchorId="1C4E8ED8" wp14:editId="0CCAC7CB">
                  <wp:extent cx="4373880" cy="461645"/>
                  <wp:effectExtent l="0" t="0" r="0" b="0"/>
                  <wp:docPr id="2565" name="Picture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373880" cy="461645"/>
                          </a:xfrm>
                          <a:prstGeom prst="rect">
                            <a:avLst/>
                          </a:prstGeom>
                          <a:noFill/>
                          <a:ln>
                            <a:noFill/>
                          </a:ln>
                        </pic:spPr>
                      </pic:pic>
                    </a:graphicData>
                  </a:graphic>
                </wp:inline>
              </w:drawing>
            </w:r>
          </w:p>
          <w:p w14:paraId="33BCDD70" w14:textId="77777777" w:rsidR="00732BCB" w:rsidRPr="00551307" w:rsidRDefault="00732BCB" w:rsidP="002D0ED4">
            <w:pPr>
              <w:spacing w:after="0" w:line="240" w:lineRule="auto"/>
              <w:rPr>
                <w:i/>
                <w:sz w:val="24"/>
                <w:szCs w:val="24"/>
              </w:rPr>
            </w:pPr>
            <w:r w:rsidRPr="006B3E22">
              <w:rPr>
                <w:sz w:val="24"/>
                <w:szCs w:val="24"/>
              </w:rPr>
              <w:t>Based on the values in</w:t>
            </w:r>
            <w:r>
              <w:rPr>
                <w:sz w:val="24"/>
                <w:szCs w:val="24"/>
              </w:rPr>
              <w:t xml:space="preserve"> </w:t>
            </w:r>
            <w:r w:rsidRPr="00201B04">
              <w:rPr>
                <w:color w:val="984806" w:themeColor="accent6" w:themeShade="80"/>
                <w:sz w:val="24"/>
                <w:szCs w:val="24"/>
              </w:rPr>
              <w:t>Table 12.1</w:t>
            </w:r>
            <w:r w:rsidRPr="006B3E22">
              <w:rPr>
                <w:sz w:val="24"/>
                <w:szCs w:val="24"/>
              </w:rPr>
              <w:t xml:space="preserve">, the lubricant oil appears to be </w:t>
            </w:r>
            <w:r w:rsidRPr="006B3E22">
              <w:rPr>
                <w:sz w:val="24"/>
                <w:szCs w:val="24"/>
                <w:u w:val="single"/>
              </w:rPr>
              <w:t>olive oil</w:t>
            </w:r>
            <w:r w:rsidRPr="006B3E22">
              <w:rPr>
                <w:sz w:val="24"/>
                <w:szCs w:val="24"/>
              </w:rPr>
              <w:t>.</w:t>
            </w:r>
          </w:p>
        </w:tc>
      </w:tr>
      <w:tr w:rsidR="00732BCB" w:rsidRPr="00551307" w14:paraId="1EDC5448" w14:textId="77777777" w:rsidTr="00FC2BAF">
        <w:trPr>
          <w:cantSplit/>
        </w:trPr>
        <w:tc>
          <w:tcPr>
            <w:tcW w:w="1080" w:type="dxa"/>
            <w:gridSpan w:val="2"/>
          </w:tcPr>
          <w:p w14:paraId="4CCAE70F" w14:textId="77777777" w:rsidR="00732BCB" w:rsidRPr="00551307" w:rsidRDefault="00732BCB" w:rsidP="002D0ED4">
            <w:pPr>
              <w:spacing w:after="0" w:line="240" w:lineRule="auto"/>
              <w:jc w:val="both"/>
              <w:rPr>
                <w:sz w:val="24"/>
                <w:szCs w:val="24"/>
              </w:rPr>
            </w:pPr>
            <w:r w:rsidRPr="00551307">
              <w:rPr>
                <w:sz w:val="24"/>
                <w:szCs w:val="24"/>
              </w:rPr>
              <w:t>42.</w:t>
            </w:r>
          </w:p>
        </w:tc>
        <w:tc>
          <w:tcPr>
            <w:tcW w:w="8575" w:type="dxa"/>
            <w:gridSpan w:val="3"/>
          </w:tcPr>
          <w:p w14:paraId="1F0F0916" w14:textId="77777777" w:rsidR="00732BCB" w:rsidRPr="007326BB" w:rsidRDefault="00732BCB" w:rsidP="002D0ED4">
            <w:pPr>
              <w:spacing w:after="0" w:line="240" w:lineRule="auto"/>
              <w:rPr>
                <w:i/>
                <w:sz w:val="24"/>
                <w:szCs w:val="24"/>
              </w:rPr>
            </w:pPr>
            <w:r w:rsidRPr="007326BB">
              <w:rPr>
                <w:i/>
                <w:sz w:val="24"/>
                <w:szCs w:val="24"/>
              </w:rPr>
              <w:t>(a) Verify that a 19.0% decrease in laminar flow through a tube is caused by a 5.00% decrease in radius, assuming that all other factors remain constant, as stated in the text. (b) What increase in flow is obtained from a 5.00% increase in radius, again assuming all other factors remain constant?</w:t>
            </w:r>
          </w:p>
        </w:tc>
      </w:tr>
      <w:tr w:rsidR="00732BCB" w:rsidRPr="00551307" w14:paraId="7345FF86" w14:textId="77777777" w:rsidTr="00FC2BAF">
        <w:trPr>
          <w:cantSplit/>
        </w:trPr>
        <w:tc>
          <w:tcPr>
            <w:tcW w:w="1080" w:type="dxa"/>
            <w:gridSpan w:val="2"/>
          </w:tcPr>
          <w:p w14:paraId="059A05FB"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00E42E07" w14:textId="77777777" w:rsidR="00732BCB" w:rsidRPr="006B3E22" w:rsidRDefault="00732BCB" w:rsidP="002D0ED4">
            <w:pPr>
              <w:spacing w:after="0" w:line="240" w:lineRule="auto"/>
              <w:rPr>
                <w:sz w:val="24"/>
                <w:szCs w:val="24"/>
              </w:rPr>
            </w:pPr>
            <w:r w:rsidRPr="00565FB7">
              <w:rPr>
                <w:position w:val="20"/>
                <w:sz w:val="24"/>
                <w:szCs w:val="24"/>
              </w:rPr>
              <w:t>(a)</w:t>
            </w:r>
            <w:r>
              <w:rPr>
                <w:sz w:val="24"/>
                <w:szCs w:val="24"/>
              </w:rPr>
              <w:t xml:space="preserve"> </w:t>
            </w:r>
            <w:r>
              <w:rPr>
                <w:noProof/>
                <w:position w:val="-46"/>
                <w:sz w:val="24"/>
                <w:szCs w:val="24"/>
                <w:lang w:bidi="ar-SA"/>
              </w:rPr>
              <w:drawing>
                <wp:inline distT="0" distB="0" distL="0" distR="0" wp14:anchorId="5A5F699F" wp14:editId="1963DF6B">
                  <wp:extent cx="3874135" cy="669290"/>
                  <wp:effectExtent l="0" t="0" r="12065" b="0"/>
                  <wp:docPr id="2566" name="Picture 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874135" cy="669290"/>
                          </a:xfrm>
                          <a:prstGeom prst="rect">
                            <a:avLst/>
                          </a:prstGeom>
                          <a:noFill/>
                          <a:ln>
                            <a:noFill/>
                          </a:ln>
                        </pic:spPr>
                      </pic:pic>
                    </a:graphicData>
                  </a:graphic>
                </wp:inline>
              </w:drawing>
            </w:r>
          </w:p>
          <w:p w14:paraId="4CC66CBA" w14:textId="77777777" w:rsidR="00732BCB" w:rsidRPr="00551307" w:rsidRDefault="00732BCB" w:rsidP="002D0ED4">
            <w:pPr>
              <w:spacing w:after="0" w:line="240" w:lineRule="auto"/>
              <w:rPr>
                <w:sz w:val="24"/>
                <w:szCs w:val="24"/>
              </w:rPr>
            </w:pPr>
            <w:r w:rsidRPr="006B3E22">
              <w:rPr>
                <w:sz w:val="24"/>
                <w:szCs w:val="24"/>
              </w:rPr>
              <w:t>(b)</w:t>
            </w:r>
            <w:r>
              <w:rPr>
                <w:sz w:val="24"/>
                <w:szCs w:val="24"/>
              </w:rPr>
              <w:t xml:space="preserve"> </w:t>
            </w:r>
            <w:r>
              <w:rPr>
                <w:noProof/>
                <w:position w:val="-10"/>
                <w:sz w:val="24"/>
                <w:szCs w:val="24"/>
                <w:lang w:bidi="ar-SA"/>
              </w:rPr>
              <w:drawing>
                <wp:inline distT="0" distB="0" distL="0" distR="0" wp14:anchorId="277EB981" wp14:editId="439F5517">
                  <wp:extent cx="2554605" cy="226060"/>
                  <wp:effectExtent l="0" t="0" r="10795" b="2540"/>
                  <wp:docPr id="2567" name="Picture 2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554605" cy="226060"/>
                          </a:xfrm>
                          <a:prstGeom prst="rect">
                            <a:avLst/>
                          </a:prstGeom>
                          <a:noFill/>
                          <a:ln>
                            <a:noFill/>
                          </a:ln>
                        </pic:spPr>
                      </pic:pic>
                    </a:graphicData>
                  </a:graphic>
                </wp:inline>
              </w:drawing>
            </w:r>
          </w:p>
        </w:tc>
      </w:tr>
      <w:tr w:rsidR="00732BCB" w:rsidRPr="00551307" w14:paraId="1529630A" w14:textId="77777777" w:rsidTr="00FC2BAF">
        <w:trPr>
          <w:cantSplit/>
        </w:trPr>
        <w:tc>
          <w:tcPr>
            <w:tcW w:w="1080" w:type="dxa"/>
            <w:gridSpan w:val="2"/>
          </w:tcPr>
          <w:p w14:paraId="5F68A8D2" w14:textId="77777777" w:rsidR="00732BCB" w:rsidRPr="00551307" w:rsidRDefault="00732BCB" w:rsidP="002D0ED4">
            <w:pPr>
              <w:spacing w:after="0" w:line="240" w:lineRule="auto"/>
              <w:jc w:val="both"/>
              <w:rPr>
                <w:sz w:val="24"/>
                <w:szCs w:val="24"/>
              </w:rPr>
            </w:pPr>
            <w:r w:rsidRPr="00551307">
              <w:rPr>
                <w:sz w:val="24"/>
                <w:szCs w:val="24"/>
              </w:rPr>
              <w:t>43.</w:t>
            </w:r>
          </w:p>
        </w:tc>
        <w:tc>
          <w:tcPr>
            <w:tcW w:w="8575" w:type="dxa"/>
            <w:gridSpan w:val="3"/>
          </w:tcPr>
          <w:p w14:paraId="4D2164EB" w14:textId="77777777" w:rsidR="00732BCB" w:rsidRPr="00551307" w:rsidRDefault="00732BCB" w:rsidP="002D0ED4">
            <w:pPr>
              <w:spacing w:after="0" w:line="240" w:lineRule="auto"/>
              <w:rPr>
                <w:i/>
                <w:sz w:val="24"/>
                <w:szCs w:val="24"/>
              </w:rPr>
            </w:pPr>
            <w:r w:rsidRPr="00551307">
              <w:rPr>
                <w:i/>
                <w:color w:val="A16A19"/>
                <w:sz w:val="24"/>
                <w:szCs w:val="24"/>
              </w:rPr>
              <w:t>Example 12.8</w:t>
            </w:r>
            <w:r w:rsidRPr="00551307">
              <w:rPr>
                <w:i/>
                <w:sz w:val="24"/>
                <w:szCs w:val="24"/>
              </w:rPr>
              <w:t xml:space="preserve"> </w:t>
            </w:r>
            <w:r w:rsidRPr="007326BB">
              <w:rPr>
                <w:i/>
                <w:sz w:val="24"/>
                <w:szCs w:val="24"/>
              </w:rPr>
              <w:t xml:space="preserve">dealt with the flow of saline solution in an IV system. (a) Verify that a pressure of </w:t>
            </w:r>
            <w:r>
              <w:rPr>
                <w:i/>
                <w:noProof/>
                <w:position w:val="-10"/>
                <w:sz w:val="24"/>
                <w:szCs w:val="24"/>
                <w:lang w:bidi="ar-SA"/>
              </w:rPr>
              <w:drawing>
                <wp:inline distT="0" distB="0" distL="0" distR="0" wp14:anchorId="52903B48" wp14:editId="023F1087">
                  <wp:extent cx="961390" cy="226060"/>
                  <wp:effectExtent l="0" t="0" r="3810" b="2540"/>
                  <wp:docPr id="2568" name="Picture 2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961390" cy="226060"/>
                          </a:xfrm>
                          <a:prstGeom prst="rect">
                            <a:avLst/>
                          </a:prstGeom>
                          <a:noFill/>
                          <a:ln>
                            <a:noFill/>
                          </a:ln>
                        </pic:spPr>
                      </pic:pic>
                    </a:graphicData>
                  </a:graphic>
                </wp:inline>
              </w:drawing>
            </w:r>
            <w:r w:rsidRPr="007326BB">
              <w:rPr>
                <w:i/>
                <w:sz w:val="24"/>
                <w:szCs w:val="24"/>
              </w:rPr>
              <w:t xml:space="preserve"> is created at a depth of 1.61 m in a saline solution, assuming its density to be that of sea water. (b) Calculate the new flow rate if the height of the saline solution is decreased to 1.50 m. (c) At what height would the direction of flow be reversed? (This reversal can be a problem when patients stand up.)</w:t>
            </w:r>
          </w:p>
        </w:tc>
      </w:tr>
      <w:tr w:rsidR="00732BCB" w:rsidRPr="00551307" w14:paraId="2820BBB6" w14:textId="77777777" w:rsidTr="00FC2BAF">
        <w:trPr>
          <w:cantSplit/>
        </w:trPr>
        <w:tc>
          <w:tcPr>
            <w:tcW w:w="1080" w:type="dxa"/>
            <w:gridSpan w:val="2"/>
          </w:tcPr>
          <w:p w14:paraId="6FC93E09"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165DE372" w14:textId="77777777" w:rsidR="00732BCB" w:rsidRPr="006B3E22" w:rsidRDefault="00732BCB" w:rsidP="002D0ED4">
            <w:pPr>
              <w:spacing w:after="0" w:line="240" w:lineRule="auto"/>
              <w:rPr>
                <w:sz w:val="24"/>
                <w:szCs w:val="24"/>
              </w:rPr>
            </w:pPr>
            <w:r w:rsidRPr="006B3E22">
              <w:rPr>
                <w:sz w:val="24"/>
                <w:szCs w:val="24"/>
              </w:rPr>
              <w:t>(a)</w:t>
            </w:r>
            <w:r>
              <w:rPr>
                <w:sz w:val="24"/>
                <w:szCs w:val="24"/>
              </w:rPr>
              <w:t xml:space="preserve"> </w:t>
            </w:r>
            <w:r>
              <w:rPr>
                <w:noProof/>
                <w:position w:val="-10"/>
                <w:sz w:val="24"/>
                <w:szCs w:val="24"/>
                <w:lang w:bidi="ar-SA"/>
              </w:rPr>
              <w:drawing>
                <wp:inline distT="0" distB="0" distL="0" distR="0" wp14:anchorId="4869B693" wp14:editId="1A8E13B4">
                  <wp:extent cx="3836670" cy="226060"/>
                  <wp:effectExtent l="0" t="0" r="0" b="2540"/>
                  <wp:docPr id="2569" name="Picture 2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3836670" cy="226060"/>
                          </a:xfrm>
                          <a:prstGeom prst="rect">
                            <a:avLst/>
                          </a:prstGeom>
                          <a:noFill/>
                          <a:ln>
                            <a:noFill/>
                          </a:ln>
                        </pic:spPr>
                      </pic:pic>
                    </a:graphicData>
                  </a:graphic>
                </wp:inline>
              </w:drawing>
            </w:r>
          </w:p>
          <w:p w14:paraId="2AEB4FC7" w14:textId="77777777" w:rsidR="00732BCB" w:rsidRPr="006B3E22" w:rsidRDefault="00732BCB" w:rsidP="002D0ED4">
            <w:pPr>
              <w:spacing w:after="0" w:line="240" w:lineRule="auto"/>
              <w:rPr>
                <w:sz w:val="24"/>
                <w:szCs w:val="24"/>
              </w:rPr>
            </w:pPr>
            <w:r w:rsidRPr="004F1A56">
              <w:rPr>
                <w:position w:val="100"/>
                <w:sz w:val="24"/>
                <w:szCs w:val="24"/>
              </w:rPr>
              <w:t>(b)</w:t>
            </w:r>
            <w:r>
              <w:rPr>
                <w:sz w:val="24"/>
                <w:szCs w:val="24"/>
              </w:rPr>
              <w:t xml:space="preserve"> </w:t>
            </w:r>
            <w:r>
              <w:rPr>
                <w:noProof/>
                <w:position w:val="-126"/>
                <w:sz w:val="24"/>
                <w:szCs w:val="24"/>
                <w:lang w:bidi="ar-SA"/>
              </w:rPr>
              <w:drawing>
                <wp:inline distT="0" distB="0" distL="0" distR="0" wp14:anchorId="579692E4" wp14:editId="468E1F00">
                  <wp:extent cx="3959225" cy="1687195"/>
                  <wp:effectExtent l="0" t="0" r="3175" b="0"/>
                  <wp:docPr id="2570" name="Picture 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959225" cy="1687195"/>
                          </a:xfrm>
                          <a:prstGeom prst="rect">
                            <a:avLst/>
                          </a:prstGeom>
                          <a:noFill/>
                          <a:ln>
                            <a:noFill/>
                          </a:ln>
                        </pic:spPr>
                      </pic:pic>
                    </a:graphicData>
                  </a:graphic>
                </wp:inline>
              </w:drawing>
            </w:r>
          </w:p>
          <w:p w14:paraId="20604416" w14:textId="77777777" w:rsidR="00732BCB" w:rsidRPr="00551307" w:rsidRDefault="00732BCB" w:rsidP="002D0ED4">
            <w:pPr>
              <w:spacing w:after="0" w:line="240" w:lineRule="auto"/>
              <w:rPr>
                <w:i/>
                <w:sz w:val="24"/>
                <w:szCs w:val="24"/>
              </w:rPr>
            </w:pPr>
            <w:r w:rsidRPr="006B3E22">
              <w:rPr>
                <w:sz w:val="24"/>
                <w:szCs w:val="24"/>
              </w:rPr>
              <w:t>(c)</w:t>
            </w:r>
            <w:r>
              <w:rPr>
                <w:sz w:val="24"/>
                <w:szCs w:val="24"/>
              </w:rPr>
              <w:t xml:space="preserve"> </w:t>
            </w:r>
            <w:r>
              <w:rPr>
                <w:noProof/>
                <w:position w:val="-28"/>
                <w:sz w:val="24"/>
                <w:szCs w:val="24"/>
                <w:lang w:bidi="ar-SA"/>
              </w:rPr>
              <w:drawing>
                <wp:inline distT="0" distB="0" distL="0" distR="0" wp14:anchorId="55482B99" wp14:editId="4CBD7C4D">
                  <wp:extent cx="4157345" cy="461645"/>
                  <wp:effectExtent l="0" t="0" r="8255" b="0"/>
                  <wp:docPr id="2571" name="Picture 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157345" cy="461645"/>
                          </a:xfrm>
                          <a:prstGeom prst="rect">
                            <a:avLst/>
                          </a:prstGeom>
                          <a:noFill/>
                          <a:ln>
                            <a:noFill/>
                          </a:ln>
                        </pic:spPr>
                      </pic:pic>
                    </a:graphicData>
                  </a:graphic>
                </wp:inline>
              </w:drawing>
            </w:r>
          </w:p>
        </w:tc>
      </w:tr>
      <w:tr w:rsidR="00732BCB" w:rsidRPr="00551307" w14:paraId="21B8F340" w14:textId="77777777" w:rsidTr="00FC2BAF">
        <w:trPr>
          <w:cantSplit/>
        </w:trPr>
        <w:tc>
          <w:tcPr>
            <w:tcW w:w="1080" w:type="dxa"/>
            <w:gridSpan w:val="2"/>
          </w:tcPr>
          <w:p w14:paraId="0ACE060B" w14:textId="77777777" w:rsidR="00732BCB" w:rsidRPr="00551307" w:rsidRDefault="00732BCB" w:rsidP="002D0ED4">
            <w:pPr>
              <w:spacing w:after="0" w:line="240" w:lineRule="auto"/>
              <w:jc w:val="both"/>
              <w:rPr>
                <w:sz w:val="24"/>
                <w:szCs w:val="24"/>
              </w:rPr>
            </w:pPr>
            <w:r w:rsidRPr="00551307">
              <w:rPr>
                <w:sz w:val="24"/>
                <w:szCs w:val="24"/>
              </w:rPr>
              <w:lastRenderedPageBreak/>
              <w:t>44.</w:t>
            </w:r>
          </w:p>
        </w:tc>
        <w:tc>
          <w:tcPr>
            <w:tcW w:w="8575" w:type="dxa"/>
            <w:gridSpan w:val="3"/>
          </w:tcPr>
          <w:p w14:paraId="1CCA8E11" w14:textId="77777777" w:rsidR="00732BCB" w:rsidRPr="007326BB" w:rsidRDefault="00732BCB" w:rsidP="002D0ED4">
            <w:pPr>
              <w:spacing w:after="0" w:line="240" w:lineRule="auto"/>
              <w:rPr>
                <w:i/>
                <w:sz w:val="24"/>
                <w:szCs w:val="24"/>
              </w:rPr>
            </w:pPr>
            <w:r w:rsidRPr="007326BB">
              <w:rPr>
                <w:i/>
                <w:sz w:val="24"/>
                <w:szCs w:val="24"/>
              </w:rPr>
              <w:t>When physicians diagnose arterial blockages, they quote the reduction in flow rate. If the flow rate in an artery has been reduced to 10.0% of its normal value by a blood clot and the average pressure difference has increased by 20.0%, by what factor has the clot reduced the radius of the artery?</w:t>
            </w:r>
          </w:p>
        </w:tc>
      </w:tr>
      <w:tr w:rsidR="00732BCB" w:rsidRPr="00551307" w14:paraId="70BD3BCA" w14:textId="77777777" w:rsidTr="00FC2BAF">
        <w:trPr>
          <w:cantSplit/>
        </w:trPr>
        <w:tc>
          <w:tcPr>
            <w:tcW w:w="1080" w:type="dxa"/>
            <w:gridSpan w:val="2"/>
          </w:tcPr>
          <w:p w14:paraId="4F58A641"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16EEFACF" w14:textId="77777777" w:rsidR="00732BCB" w:rsidRPr="00E279DF" w:rsidRDefault="00732BCB" w:rsidP="002D0ED4">
            <w:pPr>
              <w:spacing w:after="0" w:line="240" w:lineRule="auto"/>
              <w:rPr>
                <w:sz w:val="24"/>
                <w:szCs w:val="24"/>
              </w:rPr>
            </w:pPr>
            <w:r>
              <w:rPr>
                <w:noProof/>
                <w:position w:val="-30"/>
                <w:sz w:val="24"/>
                <w:szCs w:val="24"/>
                <w:lang w:bidi="ar-SA"/>
              </w:rPr>
              <w:drawing>
                <wp:inline distT="0" distB="0" distL="0" distR="0" wp14:anchorId="1C566925" wp14:editId="3A0C7BBF">
                  <wp:extent cx="5137785" cy="499745"/>
                  <wp:effectExtent l="0" t="0" r="0" b="8255"/>
                  <wp:docPr id="2572" name="Picture 2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5137785" cy="499745"/>
                          </a:xfrm>
                          <a:prstGeom prst="rect">
                            <a:avLst/>
                          </a:prstGeom>
                          <a:noFill/>
                          <a:ln>
                            <a:noFill/>
                          </a:ln>
                        </pic:spPr>
                      </pic:pic>
                    </a:graphicData>
                  </a:graphic>
                </wp:inline>
              </w:drawing>
            </w:r>
          </w:p>
          <w:p w14:paraId="69189FF4" w14:textId="77777777" w:rsidR="00732BCB" w:rsidRPr="00551307" w:rsidRDefault="00732BCB" w:rsidP="002D0ED4">
            <w:pPr>
              <w:spacing w:after="0" w:line="240" w:lineRule="auto"/>
              <w:rPr>
                <w:i/>
                <w:sz w:val="24"/>
                <w:szCs w:val="24"/>
              </w:rPr>
            </w:pPr>
            <w:r w:rsidRPr="00E279DF">
              <w:rPr>
                <w:sz w:val="24"/>
                <w:szCs w:val="24"/>
              </w:rPr>
              <w:t>The radius reduced to 53.7% of its normal value.</w:t>
            </w:r>
          </w:p>
        </w:tc>
      </w:tr>
      <w:tr w:rsidR="00732BCB" w:rsidRPr="00551307" w14:paraId="0BBAED9B" w14:textId="77777777" w:rsidTr="00FC2BAF">
        <w:trPr>
          <w:cantSplit/>
        </w:trPr>
        <w:tc>
          <w:tcPr>
            <w:tcW w:w="1080" w:type="dxa"/>
            <w:gridSpan w:val="2"/>
          </w:tcPr>
          <w:p w14:paraId="26ABA0A8" w14:textId="77777777" w:rsidR="00732BCB" w:rsidRPr="00551307" w:rsidRDefault="00732BCB" w:rsidP="002D0ED4">
            <w:pPr>
              <w:spacing w:after="0" w:line="240" w:lineRule="auto"/>
              <w:jc w:val="both"/>
              <w:rPr>
                <w:sz w:val="24"/>
                <w:szCs w:val="24"/>
              </w:rPr>
            </w:pPr>
            <w:r w:rsidRPr="00551307">
              <w:rPr>
                <w:sz w:val="24"/>
                <w:szCs w:val="24"/>
              </w:rPr>
              <w:t>45.</w:t>
            </w:r>
          </w:p>
        </w:tc>
        <w:tc>
          <w:tcPr>
            <w:tcW w:w="8575" w:type="dxa"/>
            <w:gridSpan w:val="3"/>
          </w:tcPr>
          <w:p w14:paraId="213F12A4" w14:textId="77777777" w:rsidR="00732BCB" w:rsidRPr="007326BB" w:rsidRDefault="00732BCB" w:rsidP="002D0ED4">
            <w:pPr>
              <w:spacing w:after="0" w:line="240" w:lineRule="auto"/>
              <w:rPr>
                <w:i/>
                <w:sz w:val="24"/>
                <w:szCs w:val="24"/>
              </w:rPr>
            </w:pPr>
            <w:r w:rsidRPr="007326BB">
              <w:rPr>
                <w:i/>
                <w:spacing w:val="-5"/>
                <w:sz w:val="24"/>
                <w:szCs w:val="24"/>
              </w:rPr>
              <w:t>During a marathon race, a runner’s blood flow increases to 10.0 times her resting rate. Her blood’s viscosity has dropped to 95.0% of its normal value, and the blood pressure difference across the circulatory system has increased by 50.0%. By what factor has the average radii of her blood vessels increased?</w:t>
            </w:r>
          </w:p>
        </w:tc>
      </w:tr>
      <w:tr w:rsidR="00732BCB" w:rsidRPr="00551307" w14:paraId="341624B7" w14:textId="77777777" w:rsidTr="00FC2BAF">
        <w:trPr>
          <w:cantSplit/>
        </w:trPr>
        <w:tc>
          <w:tcPr>
            <w:tcW w:w="1080" w:type="dxa"/>
            <w:gridSpan w:val="2"/>
          </w:tcPr>
          <w:p w14:paraId="1D3A067D"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56179F35" w14:textId="77777777" w:rsidR="00732BCB" w:rsidRPr="00E279DF" w:rsidRDefault="00732BCB" w:rsidP="002D0ED4">
            <w:pPr>
              <w:spacing w:after="0" w:line="240" w:lineRule="auto"/>
              <w:rPr>
                <w:sz w:val="24"/>
                <w:szCs w:val="24"/>
              </w:rPr>
            </w:pPr>
            <w:r>
              <w:rPr>
                <w:noProof/>
                <w:position w:val="-30"/>
                <w:sz w:val="24"/>
                <w:szCs w:val="24"/>
                <w:lang w:bidi="ar-SA"/>
              </w:rPr>
              <w:drawing>
                <wp:inline distT="0" distB="0" distL="0" distR="0" wp14:anchorId="0BF416EC" wp14:editId="2E20089E">
                  <wp:extent cx="4402455" cy="499745"/>
                  <wp:effectExtent l="0" t="0" r="0" b="8255"/>
                  <wp:docPr id="2573" name="Picture 2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4402455" cy="499745"/>
                          </a:xfrm>
                          <a:prstGeom prst="rect">
                            <a:avLst/>
                          </a:prstGeom>
                          <a:noFill/>
                          <a:ln>
                            <a:noFill/>
                          </a:ln>
                        </pic:spPr>
                      </pic:pic>
                    </a:graphicData>
                  </a:graphic>
                </wp:inline>
              </w:drawing>
            </w:r>
          </w:p>
          <w:p w14:paraId="63439E20" w14:textId="77777777" w:rsidR="00732BCB" w:rsidRPr="00551307" w:rsidRDefault="00732BCB" w:rsidP="002D0ED4">
            <w:pPr>
              <w:spacing w:after="0" w:line="240" w:lineRule="auto"/>
              <w:rPr>
                <w:i/>
                <w:sz w:val="24"/>
                <w:szCs w:val="24"/>
              </w:rPr>
            </w:pPr>
            <w:r w:rsidRPr="00E279DF">
              <w:rPr>
                <w:sz w:val="24"/>
                <w:szCs w:val="24"/>
              </w:rPr>
              <w:t>The radii of her blood vessels increased by 58.6%.</w:t>
            </w:r>
          </w:p>
        </w:tc>
      </w:tr>
      <w:tr w:rsidR="00732BCB" w:rsidRPr="00551307" w14:paraId="721B0141" w14:textId="77777777" w:rsidTr="00FC2BAF">
        <w:trPr>
          <w:cantSplit/>
        </w:trPr>
        <w:tc>
          <w:tcPr>
            <w:tcW w:w="1080" w:type="dxa"/>
            <w:gridSpan w:val="2"/>
          </w:tcPr>
          <w:p w14:paraId="508B5A52" w14:textId="77777777" w:rsidR="00732BCB" w:rsidRPr="00551307" w:rsidRDefault="00732BCB" w:rsidP="002D0ED4">
            <w:pPr>
              <w:spacing w:after="0" w:line="240" w:lineRule="auto"/>
              <w:jc w:val="both"/>
              <w:rPr>
                <w:sz w:val="24"/>
                <w:szCs w:val="24"/>
              </w:rPr>
            </w:pPr>
            <w:r w:rsidRPr="00551307">
              <w:rPr>
                <w:sz w:val="24"/>
                <w:szCs w:val="24"/>
              </w:rPr>
              <w:t>46.</w:t>
            </w:r>
          </w:p>
        </w:tc>
        <w:tc>
          <w:tcPr>
            <w:tcW w:w="8575" w:type="dxa"/>
            <w:gridSpan w:val="3"/>
          </w:tcPr>
          <w:p w14:paraId="0D14CD77" w14:textId="77777777" w:rsidR="00732BCB" w:rsidRPr="007326BB" w:rsidRDefault="00732BCB" w:rsidP="002D0ED4">
            <w:pPr>
              <w:spacing w:after="0" w:line="240" w:lineRule="auto"/>
              <w:rPr>
                <w:i/>
                <w:sz w:val="24"/>
                <w:szCs w:val="24"/>
              </w:rPr>
            </w:pPr>
            <w:r w:rsidRPr="007326BB">
              <w:rPr>
                <w:i/>
                <w:sz w:val="24"/>
                <w:szCs w:val="24"/>
              </w:rPr>
              <w:t xml:space="preserve">Water supplied to a house by a water main has a pressure of </w:t>
            </w:r>
            <w:r>
              <w:rPr>
                <w:i/>
                <w:noProof/>
                <w:position w:val="-10"/>
                <w:sz w:val="24"/>
                <w:szCs w:val="24"/>
                <w:lang w:bidi="ar-SA"/>
              </w:rPr>
              <w:drawing>
                <wp:inline distT="0" distB="0" distL="0" distR="0" wp14:anchorId="1DF767AC" wp14:editId="3750F5E5">
                  <wp:extent cx="980440" cy="226060"/>
                  <wp:effectExtent l="0" t="0" r="10160" b="2540"/>
                  <wp:docPr id="2574" name="Picture 2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80440" cy="226060"/>
                          </a:xfrm>
                          <a:prstGeom prst="rect">
                            <a:avLst/>
                          </a:prstGeom>
                          <a:noFill/>
                          <a:ln>
                            <a:noFill/>
                          </a:ln>
                        </pic:spPr>
                      </pic:pic>
                    </a:graphicData>
                  </a:graphic>
                </wp:inline>
              </w:drawing>
            </w:r>
            <w:r w:rsidRPr="007326BB">
              <w:rPr>
                <w:i/>
                <w:sz w:val="24"/>
                <w:szCs w:val="24"/>
              </w:rPr>
              <w:t xml:space="preserve"> early on a summer day when neighborhood use is low. This pressure produces a flow of 20.0 L/min through a garden hose. Later in the day, pressure at the exit of the water main and entrance to the house drops, and a flow of only 8.00 L/min is obtained through the same hose. (a) What pressure is now being supplied to the house, assuming resistance is constant? (b) By what factor did the flow rate in the water main increase in order to cause this decrease in delivered pressure? The pressure at the entrance of the water main is </w:t>
            </w:r>
            <w:r>
              <w:rPr>
                <w:i/>
                <w:noProof/>
                <w:position w:val="-10"/>
                <w:sz w:val="24"/>
                <w:szCs w:val="24"/>
                <w:lang w:bidi="ar-SA"/>
              </w:rPr>
              <w:drawing>
                <wp:inline distT="0" distB="0" distL="0" distR="0" wp14:anchorId="37F625D0" wp14:editId="79156B4F">
                  <wp:extent cx="980440" cy="226060"/>
                  <wp:effectExtent l="0" t="0" r="10160" b="2540"/>
                  <wp:docPr id="2575" name="Picture 2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980440" cy="226060"/>
                          </a:xfrm>
                          <a:prstGeom prst="rect">
                            <a:avLst/>
                          </a:prstGeom>
                          <a:noFill/>
                          <a:ln>
                            <a:noFill/>
                          </a:ln>
                        </pic:spPr>
                      </pic:pic>
                    </a:graphicData>
                  </a:graphic>
                </wp:inline>
              </w:drawing>
            </w:r>
            <w:r w:rsidRPr="007326BB">
              <w:rPr>
                <w:i/>
                <w:sz w:val="24"/>
                <w:szCs w:val="24"/>
              </w:rPr>
              <w:t>, and the original flow rate was 200 L/min. (c) How many more users are there, assuming each would consume 20.0 L/min in the morning?</w:t>
            </w:r>
          </w:p>
        </w:tc>
      </w:tr>
      <w:tr w:rsidR="00732BCB" w:rsidRPr="00551307" w14:paraId="0DE643A9" w14:textId="77777777" w:rsidTr="00FC2BAF">
        <w:tc>
          <w:tcPr>
            <w:tcW w:w="1080" w:type="dxa"/>
            <w:gridSpan w:val="2"/>
          </w:tcPr>
          <w:p w14:paraId="110C0F34"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16B009A5" w14:textId="77777777" w:rsidR="00732BCB" w:rsidRDefault="00732BCB" w:rsidP="002D0ED4">
            <w:pPr>
              <w:spacing w:before="20" w:after="0" w:line="240" w:lineRule="auto"/>
              <w:ind w:left="335" w:hanging="335"/>
              <w:rPr>
                <w:sz w:val="24"/>
                <w:szCs w:val="24"/>
              </w:rPr>
            </w:pPr>
          </w:p>
          <w:p w14:paraId="7A6ECAEA" w14:textId="77777777" w:rsidR="00732BCB" w:rsidRPr="00E279DF" w:rsidRDefault="00732BCB" w:rsidP="002D0ED4">
            <w:pPr>
              <w:spacing w:before="20" w:after="0" w:line="240" w:lineRule="auto"/>
              <w:ind w:left="335" w:hanging="335"/>
              <w:rPr>
                <w:sz w:val="24"/>
                <w:szCs w:val="24"/>
              </w:rPr>
            </w:pPr>
            <w:r w:rsidRPr="00E279DF">
              <w:rPr>
                <w:sz w:val="24"/>
                <w:szCs w:val="24"/>
              </w:rPr>
              <w:t xml:space="preserve">(a) Let </w:t>
            </w:r>
            <w:r>
              <w:rPr>
                <w:noProof/>
                <w:position w:val="-10"/>
                <w:sz w:val="24"/>
                <w:szCs w:val="24"/>
                <w:lang w:bidi="ar-SA"/>
              </w:rPr>
              <w:drawing>
                <wp:inline distT="0" distB="0" distL="0" distR="0" wp14:anchorId="45C2B23B" wp14:editId="593C5713">
                  <wp:extent cx="537210" cy="207645"/>
                  <wp:effectExtent l="0" t="0" r="0" b="0"/>
                  <wp:docPr id="2576" name="Picture 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537210" cy="207645"/>
                          </a:xfrm>
                          <a:prstGeom prst="rect">
                            <a:avLst/>
                          </a:prstGeom>
                          <a:noFill/>
                          <a:ln>
                            <a:noFill/>
                          </a:ln>
                        </pic:spPr>
                      </pic:pic>
                    </a:graphicData>
                  </a:graphic>
                </wp:inline>
              </w:drawing>
            </w:r>
            <w:r w:rsidRPr="00E279DF">
              <w:rPr>
                <w:sz w:val="24"/>
                <w:szCs w:val="24"/>
              </w:rPr>
              <w:t>pressure at end of hose,</w:t>
            </w:r>
            <w:r>
              <w:rPr>
                <w:noProof/>
                <w:position w:val="-10"/>
                <w:sz w:val="24"/>
                <w:szCs w:val="24"/>
                <w:lang w:bidi="ar-SA"/>
              </w:rPr>
              <w:drawing>
                <wp:inline distT="0" distB="0" distL="0" distR="0" wp14:anchorId="7AE56557" wp14:editId="4D6DBAF5">
                  <wp:extent cx="301625" cy="207645"/>
                  <wp:effectExtent l="0" t="0" r="3175" b="0"/>
                  <wp:docPr id="2577" name="Picture 2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301625" cy="207645"/>
                          </a:xfrm>
                          <a:prstGeom prst="rect">
                            <a:avLst/>
                          </a:prstGeom>
                          <a:noFill/>
                          <a:ln>
                            <a:noFill/>
                          </a:ln>
                        </pic:spPr>
                      </pic:pic>
                    </a:graphicData>
                  </a:graphic>
                </wp:inline>
              </w:drawing>
            </w:r>
            <w:r w:rsidRPr="00E279DF">
              <w:rPr>
                <w:sz w:val="24"/>
                <w:szCs w:val="24"/>
              </w:rPr>
              <w:t xml:space="preserve"> pressure at hose for home use, and</w:t>
            </w:r>
          </w:p>
          <w:p w14:paraId="076B7A42" w14:textId="77777777" w:rsidR="00732BCB" w:rsidRPr="00E279DF" w:rsidRDefault="00732BCB" w:rsidP="002D0ED4">
            <w:pPr>
              <w:spacing w:before="20" w:after="0" w:line="240" w:lineRule="auto"/>
              <w:ind w:left="335"/>
              <w:rPr>
                <w:sz w:val="24"/>
                <w:szCs w:val="24"/>
              </w:rPr>
            </w:pPr>
            <w:r>
              <w:rPr>
                <w:noProof/>
                <w:position w:val="-12"/>
                <w:sz w:val="24"/>
                <w:szCs w:val="24"/>
                <w:lang w:bidi="ar-SA"/>
              </w:rPr>
              <w:drawing>
                <wp:inline distT="0" distB="0" distL="0" distR="0" wp14:anchorId="05AA28B1" wp14:editId="6BE7C00D">
                  <wp:extent cx="301625" cy="226060"/>
                  <wp:effectExtent l="0" t="0" r="3175" b="2540"/>
                  <wp:docPr id="2578" name="Picture 2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301625" cy="226060"/>
                          </a:xfrm>
                          <a:prstGeom prst="rect">
                            <a:avLst/>
                          </a:prstGeom>
                          <a:noFill/>
                          <a:ln>
                            <a:noFill/>
                          </a:ln>
                        </pic:spPr>
                      </pic:pic>
                    </a:graphicData>
                  </a:graphic>
                </wp:inline>
              </w:drawing>
            </w:r>
            <w:r w:rsidRPr="00E279DF">
              <w:rPr>
                <w:sz w:val="24"/>
                <w:szCs w:val="24"/>
              </w:rPr>
              <w:t xml:space="preserve"> </w:t>
            </w:r>
            <w:proofErr w:type="gramStart"/>
            <w:r w:rsidRPr="00E279DF">
              <w:rPr>
                <w:sz w:val="24"/>
                <w:szCs w:val="24"/>
              </w:rPr>
              <w:t>pressure</w:t>
            </w:r>
            <w:proofErr w:type="gramEnd"/>
            <w:r w:rsidRPr="00E279DF">
              <w:rPr>
                <w:sz w:val="24"/>
                <w:szCs w:val="24"/>
              </w:rPr>
              <w:t xml:space="preserve"> at main water works. At the hose,</w:t>
            </w:r>
          </w:p>
          <w:p w14:paraId="413DE435" w14:textId="77777777" w:rsidR="00732BCB" w:rsidRPr="00E279DF" w:rsidRDefault="00732BCB" w:rsidP="002D0ED4">
            <w:pPr>
              <w:spacing w:before="20" w:after="0" w:line="240" w:lineRule="auto"/>
              <w:ind w:left="335"/>
              <w:rPr>
                <w:sz w:val="24"/>
                <w:szCs w:val="24"/>
              </w:rPr>
            </w:pPr>
            <w:r>
              <w:rPr>
                <w:noProof/>
                <w:position w:val="-48"/>
                <w:sz w:val="24"/>
                <w:szCs w:val="24"/>
                <w:lang w:bidi="ar-SA"/>
              </w:rPr>
              <w:drawing>
                <wp:inline distT="0" distB="0" distL="0" distR="0" wp14:anchorId="34BFA3F1" wp14:editId="370119B6">
                  <wp:extent cx="4779645" cy="688340"/>
                  <wp:effectExtent l="0" t="0" r="0" b="0"/>
                  <wp:docPr id="2579" name="Picture 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4779645" cy="688340"/>
                          </a:xfrm>
                          <a:prstGeom prst="rect">
                            <a:avLst/>
                          </a:prstGeom>
                          <a:noFill/>
                          <a:ln>
                            <a:noFill/>
                          </a:ln>
                        </pic:spPr>
                      </pic:pic>
                    </a:graphicData>
                  </a:graphic>
                </wp:inline>
              </w:drawing>
            </w:r>
          </w:p>
          <w:p w14:paraId="7E68A1DD" w14:textId="77777777" w:rsidR="00732BCB" w:rsidRDefault="00732BCB" w:rsidP="002D0ED4">
            <w:pPr>
              <w:spacing w:before="20" w:after="0" w:line="240" w:lineRule="auto"/>
              <w:ind w:left="335" w:hanging="335"/>
              <w:rPr>
                <w:sz w:val="24"/>
                <w:szCs w:val="24"/>
              </w:rPr>
            </w:pPr>
            <w:r w:rsidRPr="00E279DF">
              <w:rPr>
                <w:sz w:val="24"/>
                <w:szCs w:val="24"/>
              </w:rPr>
              <w:t xml:space="preserve">(b) To find </w:t>
            </w:r>
            <w:r w:rsidRPr="00246187">
              <w:rPr>
                <w:i/>
                <w:sz w:val="24"/>
                <w:szCs w:val="24"/>
              </w:rPr>
              <w:t>R</w:t>
            </w:r>
            <w:r w:rsidRPr="00E279DF">
              <w:rPr>
                <w:sz w:val="24"/>
                <w:szCs w:val="24"/>
              </w:rPr>
              <w:t xml:space="preserve">, use </w:t>
            </w:r>
            <w:r>
              <w:rPr>
                <w:noProof/>
                <w:position w:val="-12"/>
                <w:lang w:bidi="ar-SA"/>
              </w:rPr>
              <w:drawing>
                <wp:inline distT="0" distB="0" distL="0" distR="0" wp14:anchorId="404427B2" wp14:editId="11B3A392">
                  <wp:extent cx="999490" cy="226060"/>
                  <wp:effectExtent l="0" t="0" r="0" b="2540"/>
                  <wp:docPr id="2580" name="Picture 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999490" cy="226060"/>
                          </a:xfrm>
                          <a:prstGeom prst="rect">
                            <a:avLst/>
                          </a:prstGeom>
                          <a:noFill/>
                          <a:ln>
                            <a:noFill/>
                          </a:ln>
                        </pic:spPr>
                      </pic:pic>
                    </a:graphicData>
                  </a:graphic>
                </wp:inline>
              </w:drawing>
            </w:r>
            <w:r>
              <w:rPr>
                <w:sz w:val="24"/>
                <w:szCs w:val="24"/>
              </w:rPr>
              <w:t xml:space="preserve"> where </w:t>
            </w:r>
            <w:r>
              <w:rPr>
                <w:noProof/>
                <w:position w:val="-10"/>
                <w:lang w:bidi="ar-SA"/>
              </w:rPr>
              <w:drawing>
                <wp:inline distT="0" distB="0" distL="0" distR="0" wp14:anchorId="3396CB97" wp14:editId="3B0D387F">
                  <wp:extent cx="1385570" cy="226060"/>
                  <wp:effectExtent l="0" t="0" r="11430" b="2540"/>
                  <wp:docPr id="2581" name="Picture 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1385570" cy="226060"/>
                          </a:xfrm>
                          <a:prstGeom prst="rect">
                            <a:avLst/>
                          </a:prstGeom>
                          <a:noFill/>
                          <a:ln>
                            <a:noFill/>
                          </a:ln>
                        </pic:spPr>
                      </pic:pic>
                    </a:graphicData>
                  </a:graphic>
                </wp:inline>
              </w:drawing>
            </w:r>
            <w:r>
              <w:t xml:space="preserve"> </w:t>
            </w:r>
            <w:r w:rsidRPr="00D44302">
              <w:rPr>
                <w:sz w:val="24"/>
                <w:szCs w:val="24"/>
              </w:rPr>
              <w:t xml:space="preserve">and </w:t>
            </w:r>
            <w:r>
              <w:rPr>
                <w:noProof/>
                <w:position w:val="-12"/>
                <w:lang w:bidi="ar-SA"/>
              </w:rPr>
              <w:lastRenderedPageBreak/>
              <w:drawing>
                <wp:inline distT="0" distB="0" distL="0" distR="0" wp14:anchorId="053D3569" wp14:editId="1836A562">
                  <wp:extent cx="1263015" cy="235585"/>
                  <wp:effectExtent l="0" t="0" r="6985" b="0"/>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263015" cy="235585"/>
                          </a:xfrm>
                          <a:prstGeom prst="rect">
                            <a:avLst/>
                          </a:prstGeom>
                          <a:noFill/>
                          <a:ln>
                            <a:noFill/>
                          </a:ln>
                        </pic:spPr>
                      </pic:pic>
                    </a:graphicData>
                  </a:graphic>
                </wp:inline>
              </w:drawing>
            </w:r>
            <w:r>
              <w:rPr>
                <w:sz w:val="24"/>
                <w:szCs w:val="24"/>
              </w:rPr>
              <w:t xml:space="preserve">are given. For the main, </w:t>
            </w:r>
            <w:r>
              <w:rPr>
                <w:noProof/>
                <w:position w:val="-12"/>
                <w:lang w:bidi="ar-SA"/>
              </w:rPr>
              <w:drawing>
                <wp:inline distT="0" distB="0" distL="0" distR="0" wp14:anchorId="037368D6" wp14:editId="7D89911C">
                  <wp:extent cx="1065530" cy="226060"/>
                  <wp:effectExtent l="0" t="0" r="1270" b="2540"/>
                  <wp:docPr id="2583" name="Picture 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065530" cy="226060"/>
                          </a:xfrm>
                          <a:prstGeom prst="rect">
                            <a:avLst/>
                          </a:prstGeom>
                          <a:noFill/>
                          <a:ln>
                            <a:noFill/>
                          </a:ln>
                        </pic:spPr>
                      </pic:pic>
                    </a:graphicData>
                  </a:graphic>
                </wp:inline>
              </w:drawing>
            </w:r>
            <w:r>
              <w:t xml:space="preserve"> </w:t>
            </w:r>
            <w:r>
              <w:rPr>
                <w:sz w:val="24"/>
                <w:szCs w:val="24"/>
              </w:rPr>
              <w:t>Thus,</w:t>
            </w:r>
          </w:p>
          <w:p w14:paraId="0F16889C" w14:textId="77777777" w:rsidR="00732BCB" w:rsidRDefault="00732BCB" w:rsidP="002D0ED4">
            <w:pPr>
              <w:spacing w:before="20" w:after="0" w:line="240" w:lineRule="auto"/>
              <w:ind w:left="335"/>
              <w:rPr>
                <w:position w:val="-118"/>
                <w:sz w:val="24"/>
                <w:szCs w:val="24"/>
              </w:rPr>
            </w:pPr>
            <w:r>
              <w:rPr>
                <w:noProof/>
                <w:position w:val="-24"/>
                <w:sz w:val="24"/>
                <w:szCs w:val="24"/>
                <w:lang w:bidi="ar-SA"/>
              </w:rPr>
              <w:drawing>
                <wp:inline distT="0" distB="0" distL="0" distR="0" wp14:anchorId="2190E84B" wp14:editId="4F2C484E">
                  <wp:extent cx="4194810" cy="414655"/>
                  <wp:effectExtent l="0" t="0" r="0" b="0"/>
                  <wp:docPr id="2584" name="Picture 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4194810" cy="414655"/>
                          </a:xfrm>
                          <a:prstGeom prst="rect">
                            <a:avLst/>
                          </a:prstGeom>
                          <a:noFill/>
                          <a:ln>
                            <a:noFill/>
                          </a:ln>
                        </pic:spPr>
                      </pic:pic>
                    </a:graphicData>
                  </a:graphic>
                </wp:inline>
              </w:drawing>
            </w:r>
          </w:p>
          <w:p w14:paraId="6E837CBF" w14:textId="77777777" w:rsidR="00732BCB" w:rsidRPr="00E279DF" w:rsidRDefault="00732BCB" w:rsidP="002D0ED4">
            <w:pPr>
              <w:spacing w:before="20" w:after="0" w:line="240" w:lineRule="auto"/>
              <w:ind w:left="335"/>
              <w:rPr>
                <w:sz w:val="24"/>
                <w:szCs w:val="24"/>
              </w:rPr>
            </w:pPr>
            <w:r>
              <w:rPr>
                <w:noProof/>
                <w:position w:val="-100"/>
                <w:lang w:bidi="ar-SA"/>
              </w:rPr>
              <w:drawing>
                <wp:inline distT="0" distB="0" distL="0" distR="0" wp14:anchorId="70DEC7FA" wp14:editId="2DAAB463">
                  <wp:extent cx="4025265" cy="1149985"/>
                  <wp:effectExtent l="0" t="0" r="0" b="0"/>
                  <wp:docPr id="2585" name="Picture 2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4025265" cy="1149985"/>
                          </a:xfrm>
                          <a:prstGeom prst="rect">
                            <a:avLst/>
                          </a:prstGeom>
                          <a:noFill/>
                          <a:ln>
                            <a:noFill/>
                          </a:ln>
                        </pic:spPr>
                      </pic:pic>
                    </a:graphicData>
                  </a:graphic>
                </wp:inline>
              </w:drawing>
            </w:r>
          </w:p>
          <w:p w14:paraId="45558E71" w14:textId="77777777" w:rsidR="00732BCB" w:rsidRPr="00E279DF" w:rsidRDefault="00732BCB" w:rsidP="002D0ED4">
            <w:pPr>
              <w:spacing w:before="20" w:after="0" w:line="240" w:lineRule="auto"/>
              <w:ind w:left="335"/>
              <w:rPr>
                <w:sz w:val="24"/>
                <w:szCs w:val="24"/>
              </w:rPr>
            </w:pPr>
            <w:r w:rsidRPr="00E279DF">
              <w:rPr>
                <w:sz w:val="24"/>
                <w:szCs w:val="24"/>
              </w:rPr>
              <w:t xml:space="preserve">Thus, the flow rate in the main increases by </w:t>
            </w:r>
            <w:r w:rsidRPr="00E279DF">
              <w:rPr>
                <w:sz w:val="24"/>
                <w:szCs w:val="24"/>
                <w:u w:val="single"/>
              </w:rPr>
              <w:t>90%</w:t>
            </w:r>
            <w:r w:rsidRPr="00E279DF">
              <w:rPr>
                <w:sz w:val="24"/>
                <w:szCs w:val="24"/>
              </w:rPr>
              <w:t>.</w:t>
            </w:r>
          </w:p>
          <w:p w14:paraId="7E4663FB" w14:textId="77777777" w:rsidR="00732BCB" w:rsidRPr="00E279DF" w:rsidRDefault="00732BCB" w:rsidP="002D0ED4">
            <w:pPr>
              <w:spacing w:before="20" w:after="0" w:line="240" w:lineRule="auto"/>
              <w:rPr>
                <w:sz w:val="24"/>
                <w:szCs w:val="24"/>
              </w:rPr>
            </w:pPr>
            <w:r w:rsidRPr="00E279DF">
              <w:rPr>
                <w:sz w:val="24"/>
                <w:szCs w:val="24"/>
              </w:rPr>
              <w:t xml:space="preserve">(c) In the afternoon, </w:t>
            </w:r>
            <w:r>
              <w:rPr>
                <w:sz w:val="24"/>
                <w:szCs w:val="24"/>
              </w:rPr>
              <w:t>the number</w:t>
            </w:r>
            <w:r w:rsidRPr="00E279DF">
              <w:rPr>
                <w:sz w:val="24"/>
                <w:szCs w:val="24"/>
              </w:rPr>
              <w:t xml:space="preserve"> of users =</w:t>
            </w:r>
            <w:r>
              <w:rPr>
                <w:noProof/>
                <w:position w:val="-30"/>
                <w:sz w:val="24"/>
                <w:szCs w:val="24"/>
                <w:lang w:bidi="ar-SA"/>
              </w:rPr>
              <w:drawing>
                <wp:inline distT="0" distB="0" distL="0" distR="0" wp14:anchorId="08D70978" wp14:editId="3C92E95B">
                  <wp:extent cx="1885315" cy="424180"/>
                  <wp:effectExtent l="0" t="0" r="0" b="7620"/>
                  <wp:docPr id="2586" name="Picture 2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885315" cy="424180"/>
                          </a:xfrm>
                          <a:prstGeom prst="rect">
                            <a:avLst/>
                          </a:prstGeom>
                          <a:noFill/>
                          <a:ln>
                            <a:noFill/>
                          </a:ln>
                        </pic:spPr>
                      </pic:pic>
                    </a:graphicData>
                  </a:graphic>
                </wp:inline>
              </w:drawing>
            </w:r>
          </w:p>
          <w:p w14:paraId="6D7699B4" w14:textId="77777777" w:rsidR="00732BCB" w:rsidRPr="00E279DF" w:rsidRDefault="00732BCB" w:rsidP="002D0ED4">
            <w:pPr>
              <w:spacing w:before="20" w:after="0" w:line="240" w:lineRule="auto"/>
              <w:ind w:left="335"/>
              <w:rPr>
                <w:sz w:val="24"/>
                <w:szCs w:val="24"/>
              </w:rPr>
            </w:pPr>
            <w:r w:rsidRPr="00E279DF">
              <w:rPr>
                <w:sz w:val="24"/>
                <w:szCs w:val="24"/>
              </w:rPr>
              <w:t xml:space="preserve">In the morning, </w:t>
            </w:r>
            <w:r>
              <w:rPr>
                <w:sz w:val="24"/>
                <w:szCs w:val="24"/>
              </w:rPr>
              <w:t>the number</w:t>
            </w:r>
            <w:r w:rsidRPr="00E279DF">
              <w:rPr>
                <w:sz w:val="24"/>
                <w:szCs w:val="24"/>
              </w:rPr>
              <w:t xml:space="preserve"> of users = </w:t>
            </w:r>
            <w:r>
              <w:rPr>
                <w:noProof/>
                <w:position w:val="-30"/>
                <w:sz w:val="24"/>
                <w:szCs w:val="24"/>
                <w:lang w:bidi="ar-SA"/>
              </w:rPr>
              <w:drawing>
                <wp:inline distT="0" distB="0" distL="0" distR="0" wp14:anchorId="6B0F1AB4" wp14:editId="3D8052A4">
                  <wp:extent cx="1800225" cy="424180"/>
                  <wp:effectExtent l="0" t="0" r="3175" b="7620"/>
                  <wp:docPr id="2587" name="Picture 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800225" cy="424180"/>
                          </a:xfrm>
                          <a:prstGeom prst="rect">
                            <a:avLst/>
                          </a:prstGeom>
                          <a:noFill/>
                          <a:ln>
                            <a:noFill/>
                          </a:ln>
                        </pic:spPr>
                      </pic:pic>
                    </a:graphicData>
                  </a:graphic>
                </wp:inline>
              </w:drawing>
            </w:r>
          </w:p>
          <w:p w14:paraId="79F3829A" w14:textId="77777777" w:rsidR="00732BCB" w:rsidRPr="00551307" w:rsidRDefault="00732BCB" w:rsidP="002D0ED4">
            <w:pPr>
              <w:spacing w:before="20" w:after="0" w:line="240" w:lineRule="auto"/>
              <w:ind w:left="335"/>
              <w:rPr>
                <w:sz w:val="24"/>
                <w:szCs w:val="24"/>
              </w:rPr>
            </w:pPr>
            <w:r w:rsidRPr="00E279DF">
              <w:rPr>
                <w:sz w:val="24"/>
                <w:szCs w:val="24"/>
              </w:rPr>
              <w:t xml:space="preserve">There are approximately </w:t>
            </w:r>
            <w:r w:rsidRPr="00E279DF">
              <w:rPr>
                <w:sz w:val="24"/>
                <w:szCs w:val="24"/>
                <w:u w:val="single"/>
              </w:rPr>
              <w:t>38 more users</w:t>
            </w:r>
            <w:r w:rsidRPr="00E279DF">
              <w:rPr>
                <w:sz w:val="24"/>
                <w:szCs w:val="24"/>
              </w:rPr>
              <w:t xml:space="preserve"> in the afternoon.</w:t>
            </w:r>
          </w:p>
        </w:tc>
      </w:tr>
      <w:tr w:rsidR="00732BCB" w:rsidRPr="00551307" w14:paraId="5A96FFD8" w14:textId="77777777" w:rsidTr="00FC2BAF">
        <w:trPr>
          <w:cantSplit/>
        </w:trPr>
        <w:tc>
          <w:tcPr>
            <w:tcW w:w="1080" w:type="dxa"/>
            <w:gridSpan w:val="2"/>
          </w:tcPr>
          <w:p w14:paraId="55BE6BA8" w14:textId="77777777" w:rsidR="00732BCB" w:rsidRPr="00551307" w:rsidRDefault="00732BCB" w:rsidP="002D0ED4">
            <w:pPr>
              <w:spacing w:after="0" w:line="240" w:lineRule="auto"/>
              <w:jc w:val="both"/>
              <w:rPr>
                <w:sz w:val="24"/>
                <w:szCs w:val="24"/>
              </w:rPr>
            </w:pPr>
            <w:r w:rsidRPr="00551307">
              <w:rPr>
                <w:sz w:val="24"/>
                <w:szCs w:val="24"/>
              </w:rPr>
              <w:lastRenderedPageBreak/>
              <w:t>47.</w:t>
            </w:r>
          </w:p>
        </w:tc>
        <w:tc>
          <w:tcPr>
            <w:tcW w:w="8575" w:type="dxa"/>
            <w:gridSpan w:val="3"/>
          </w:tcPr>
          <w:p w14:paraId="0534EDE4" w14:textId="77777777" w:rsidR="00732BCB" w:rsidRPr="007326BB" w:rsidRDefault="00732BCB" w:rsidP="002D0ED4">
            <w:pPr>
              <w:spacing w:after="0" w:line="240" w:lineRule="auto"/>
              <w:rPr>
                <w:i/>
                <w:sz w:val="24"/>
                <w:szCs w:val="24"/>
              </w:rPr>
            </w:pPr>
            <w:r w:rsidRPr="007326BB">
              <w:rPr>
                <w:i/>
                <w:sz w:val="24"/>
                <w:szCs w:val="24"/>
              </w:rPr>
              <w:t xml:space="preserve">An oil gusher shoots crude oil 25.0 m into the air through a pipe with a 0.100-m diameter. Neglecting air resistance but not the resistance of the pipe, and assuming laminar flow, calculate the pressure at the entrance of the 50.0-m-long vertical pipe. Take the density of the oil to be </w:t>
            </w:r>
            <w:r>
              <w:rPr>
                <w:i/>
                <w:noProof/>
                <w:position w:val="-10"/>
                <w:sz w:val="24"/>
                <w:szCs w:val="24"/>
                <w:lang w:bidi="ar-SA"/>
              </w:rPr>
              <w:drawing>
                <wp:inline distT="0" distB="0" distL="0" distR="0" wp14:anchorId="7EEF431A" wp14:editId="3BEE415E">
                  <wp:extent cx="678815" cy="226060"/>
                  <wp:effectExtent l="0" t="0" r="6985" b="2540"/>
                  <wp:docPr id="2588" name="Picture 2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678815" cy="226060"/>
                          </a:xfrm>
                          <a:prstGeom prst="rect">
                            <a:avLst/>
                          </a:prstGeom>
                          <a:noFill/>
                          <a:ln>
                            <a:noFill/>
                          </a:ln>
                        </pic:spPr>
                      </pic:pic>
                    </a:graphicData>
                  </a:graphic>
                </wp:inline>
              </w:drawing>
            </w:r>
            <w:r w:rsidRPr="007326BB">
              <w:rPr>
                <w:i/>
                <w:sz w:val="24"/>
                <w:szCs w:val="24"/>
              </w:rPr>
              <w:t xml:space="preserve"> and its viscosity to be </w:t>
            </w:r>
            <w:r>
              <w:rPr>
                <w:i/>
                <w:noProof/>
                <w:position w:val="-10"/>
                <w:sz w:val="24"/>
                <w:szCs w:val="24"/>
                <w:lang w:bidi="ar-SA"/>
              </w:rPr>
              <w:drawing>
                <wp:inline distT="0" distB="0" distL="0" distR="0" wp14:anchorId="3E4E95FB" wp14:editId="67DC8810">
                  <wp:extent cx="914400" cy="226060"/>
                  <wp:effectExtent l="0" t="0" r="0" b="2540"/>
                  <wp:docPr id="2589" name="Picture 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914400" cy="226060"/>
                          </a:xfrm>
                          <a:prstGeom prst="rect">
                            <a:avLst/>
                          </a:prstGeom>
                          <a:noFill/>
                          <a:ln>
                            <a:noFill/>
                          </a:ln>
                        </pic:spPr>
                      </pic:pic>
                    </a:graphicData>
                  </a:graphic>
                </wp:inline>
              </w:drawing>
            </w:r>
            <w:r w:rsidRPr="007326BB">
              <w:rPr>
                <w:i/>
                <w:sz w:val="24"/>
                <w:szCs w:val="24"/>
              </w:rPr>
              <w:t xml:space="preserve"> (or </w:t>
            </w:r>
            <w:r>
              <w:rPr>
                <w:i/>
                <w:noProof/>
                <w:position w:val="-10"/>
                <w:sz w:val="24"/>
                <w:szCs w:val="24"/>
                <w:lang w:bidi="ar-SA"/>
              </w:rPr>
              <w:drawing>
                <wp:inline distT="0" distB="0" distL="0" distR="0" wp14:anchorId="125CAB67" wp14:editId="08283CE1">
                  <wp:extent cx="631825" cy="198120"/>
                  <wp:effectExtent l="0" t="0" r="3175" b="5080"/>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631825" cy="198120"/>
                          </a:xfrm>
                          <a:prstGeom prst="rect">
                            <a:avLst/>
                          </a:prstGeom>
                          <a:noFill/>
                          <a:ln>
                            <a:noFill/>
                          </a:ln>
                        </pic:spPr>
                      </pic:pic>
                    </a:graphicData>
                  </a:graphic>
                </wp:inline>
              </w:drawing>
            </w:r>
            <w:r w:rsidRPr="007326BB">
              <w:rPr>
                <w:i/>
                <w:sz w:val="24"/>
                <w:szCs w:val="24"/>
              </w:rPr>
              <w:t>). Note that you must take into account the pressure due to the 50.0-m column of oil in the pipe.</w:t>
            </w:r>
          </w:p>
        </w:tc>
      </w:tr>
      <w:tr w:rsidR="00732BCB" w:rsidRPr="00551307" w14:paraId="6551A636" w14:textId="77777777" w:rsidTr="00FC2BAF">
        <w:tc>
          <w:tcPr>
            <w:tcW w:w="1080" w:type="dxa"/>
            <w:gridSpan w:val="2"/>
          </w:tcPr>
          <w:p w14:paraId="6DE1EE43"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0F7E76A8" w14:textId="77777777" w:rsidR="00732BCB" w:rsidRPr="00E279DF" w:rsidRDefault="00732BCB" w:rsidP="002D0ED4">
            <w:pPr>
              <w:spacing w:after="0" w:line="240" w:lineRule="auto"/>
              <w:rPr>
                <w:sz w:val="24"/>
                <w:szCs w:val="24"/>
              </w:rPr>
            </w:pPr>
            <w:r w:rsidRPr="00E279DF">
              <w:rPr>
                <w:sz w:val="24"/>
                <w:szCs w:val="24"/>
              </w:rPr>
              <w:t xml:space="preserve">The pressure at the bottom of the pipe, </w:t>
            </w:r>
            <w:r>
              <w:rPr>
                <w:noProof/>
                <w:position w:val="-4"/>
                <w:sz w:val="24"/>
                <w:szCs w:val="24"/>
                <w:lang w:bidi="ar-SA"/>
              </w:rPr>
              <w:drawing>
                <wp:inline distT="0" distB="0" distL="0" distR="0" wp14:anchorId="0AB42888" wp14:editId="3C83A400">
                  <wp:extent cx="151130" cy="169545"/>
                  <wp:effectExtent l="0" t="0" r="1270" b="8255"/>
                  <wp:docPr id="259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51130" cy="169545"/>
                          </a:xfrm>
                          <a:prstGeom prst="rect">
                            <a:avLst/>
                          </a:prstGeom>
                          <a:noFill/>
                          <a:ln>
                            <a:noFill/>
                          </a:ln>
                        </pic:spPr>
                      </pic:pic>
                    </a:graphicData>
                  </a:graphic>
                </wp:inline>
              </w:drawing>
            </w:r>
            <w:r w:rsidRPr="00E279DF">
              <w:rPr>
                <w:sz w:val="24"/>
                <w:szCs w:val="24"/>
              </w:rPr>
              <w:t xml:space="preserve">, will be greater than that obtained for a horizontal pipe by amount of the pressure, </w:t>
            </w:r>
            <w:r>
              <w:rPr>
                <w:noProof/>
                <w:position w:val="-4"/>
                <w:sz w:val="24"/>
                <w:szCs w:val="24"/>
                <w:lang w:bidi="ar-SA"/>
              </w:rPr>
              <w:drawing>
                <wp:inline distT="0" distB="0" distL="0" distR="0" wp14:anchorId="21376F7D" wp14:editId="66BCDFEE">
                  <wp:extent cx="235585" cy="160020"/>
                  <wp:effectExtent l="0" t="0" r="0" b="0"/>
                  <wp:docPr id="2592" name="Picture 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35585" cy="160020"/>
                          </a:xfrm>
                          <a:prstGeom prst="rect">
                            <a:avLst/>
                          </a:prstGeom>
                          <a:noFill/>
                          <a:ln>
                            <a:noFill/>
                          </a:ln>
                        </pic:spPr>
                      </pic:pic>
                    </a:graphicData>
                  </a:graphic>
                </wp:inline>
              </w:drawing>
            </w:r>
            <w:r w:rsidRPr="00E279DF">
              <w:rPr>
                <w:sz w:val="24"/>
                <w:szCs w:val="24"/>
              </w:rPr>
              <w:t>, due to the 50-m column of oil.</w:t>
            </w:r>
          </w:p>
          <w:p w14:paraId="019AB751" w14:textId="77777777" w:rsidR="00732BCB" w:rsidRPr="00E279DF" w:rsidRDefault="00732BCB" w:rsidP="002D0ED4">
            <w:pPr>
              <w:spacing w:after="0" w:line="240" w:lineRule="auto"/>
              <w:rPr>
                <w:sz w:val="24"/>
                <w:szCs w:val="24"/>
              </w:rPr>
            </w:pPr>
            <w:r>
              <w:rPr>
                <w:noProof/>
                <w:position w:val="-10"/>
                <w:sz w:val="24"/>
                <w:szCs w:val="24"/>
                <w:lang w:bidi="ar-SA"/>
              </w:rPr>
              <w:drawing>
                <wp:inline distT="0" distB="0" distL="0" distR="0" wp14:anchorId="76E79F46" wp14:editId="2ED63D43">
                  <wp:extent cx="3874135" cy="226060"/>
                  <wp:effectExtent l="0" t="0" r="12065" b="2540"/>
                  <wp:docPr id="2593" name="Picture 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3874135" cy="226060"/>
                          </a:xfrm>
                          <a:prstGeom prst="rect">
                            <a:avLst/>
                          </a:prstGeom>
                          <a:noFill/>
                          <a:ln>
                            <a:noFill/>
                          </a:ln>
                        </pic:spPr>
                      </pic:pic>
                    </a:graphicData>
                  </a:graphic>
                </wp:inline>
              </w:drawing>
            </w:r>
          </w:p>
          <w:p w14:paraId="27775F51" w14:textId="77777777" w:rsidR="00732BCB" w:rsidRDefault="00732BCB" w:rsidP="002D0ED4">
            <w:pPr>
              <w:spacing w:after="0" w:line="240" w:lineRule="auto"/>
              <w:rPr>
                <w:sz w:val="24"/>
                <w:szCs w:val="24"/>
              </w:rPr>
            </w:pPr>
            <w:r w:rsidRPr="00E279DF">
              <w:rPr>
                <w:sz w:val="24"/>
                <w:szCs w:val="24"/>
              </w:rPr>
              <w:t>The pressure at the top of the gusher,</w:t>
            </w:r>
            <w:r>
              <w:rPr>
                <w:noProof/>
                <w:position w:val="-10"/>
                <w:sz w:val="24"/>
                <w:szCs w:val="24"/>
                <w:lang w:bidi="ar-SA"/>
              </w:rPr>
              <w:drawing>
                <wp:inline distT="0" distB="0" distL="0" distR="0" wp14:anchorId="6BF8FE7E" wp14:editId="4A4808BB">
                  <wp:extent cx="160020" cy="207645"/>
                  <wp:effectExtent l="0" t="0" r="0" b="0"/>
                  <wp:docPr id="2594" name="Picture 2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60020" cy="207645"/>
                          </a:xfrm>
                          <a:prstGeom prst="rect">
                            <a:avLst/>
                          </a:prstGeom>
                          <a:noFill/>
                          <a:ln>
                            <a:noFill/>
                          </a:ln>
                        </pic:spPr>
                      </pic:pic>
                    </a:graphicData>
                  </a:graphic>
                </wp:inline>
              </w:drawing>
            </w:r>
            <w:r w:rsidRPr="00E279DF">
              <w:rPr>
                <w:sz w:val="24"/>
                <w:szCs w:val="24"/>
              </w:rPr>
              <w:t>, will be</w:t>
            </w:r>
            <w:r>
              <w:rPr>
                <w:sz w:val="24"/>
                <w:szCs w:val="24"/>
              </w:rPr>
              <w:t xml:space="preserve"> equal to atmospheric pressure, which is </w:t>
            </w:r>
            <w:r w:rsidRPr="00E279DF">
              <w:rPr>
                <w:sz w:val="24"/>
                <w:szCs w:val="24"/>
              </w:rPr>
              <w:t>0 gauge pressure.</w:t>
            </w:r>
          </w:p>
          <w:p w14:paraId="29906571" w14:textId="77777777" w:rsidR="00732BCB" w:rsidRPr="00A45B86" w:rsidRDefault="00755F57" w:rsidP="002D0ED4">
            <w:pPr>
              <w:spacing w:after="0" w:line="240" w:lineRule="auto"/>
              <w:rPr>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=2gx⇒v=</m:t>
                </m:r>
                <m:sSup>
                  <m:sSupPr>
                    <m:ctrlPr>
                      <w:rPr>
                        <w:rFonts w:ascii="Cambria Math" w:hAnsi="Cambria Math"/>
                        <w:i/>
                        <w:sz w:val="24"/>
                        <w:szCs w:val="24"/>
                      </w:rPr>
                    </m:ctrlPr>
                  </m:sSupPr>
                  <m:e>
                    <m:r>
                      <w:rPr>
                        <w:rFonts w:ascii="Cambria Math" w:hAnsi="Cambria Math"/>
                        <w:sz w:val="24"/>
                        <w:szCs w:val="24"/>
                      </w:rPr>
                      <m:t>(2gx)</m:t>
                    </m:r>
                  </m:e>
                  <m:sup>
                    <m:r>
                      <w:rPr>
                        <w:rFonts w:ascii="Cambria Math" w:hAnsi="Cambria Math"/>
                        <w:sz w:val="24"/>
                        <w:szCs w:val="24"/>
                      </w:rPr>
                      <m:t>1/2</m:t>
                    </m:r>
                  </m:sup>
                </m:sSup>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 xml:space="preserve">9.80 </m:t>
                    </m:r>
                    <m:r>
                      <m:rPr>
                        <m:nor/>
                      </m:rPr>
                      <w:rPr>
                        <w:rFonts w:ascii="Cambria Math" w:hAnsi="Cambria Math"/>
                        <w:sz w:val="24"/>
                        <w:szCs w:val="24"/>
                      </w:rPr>
                      <m:t>m/</m:t>
                    </m:r>
                    <m:sSup>
                      <m:sSupPr>
                        <m:ctrlPr>
                          <w:rPr>
                            <w:rFonts w:ascii="Cambria Math" w:hAnsi="Cambria Math"/>
                            <w:sz w:val="24"/>
                            <w:szCs w:val="24"/>
                          </w:rPr>
                        </m:ctrlPr>
                      </m:sSupPr>
                      <m:e>
                        <m:r>
                          <m:rPr>
                            <m:nor/>
                          </m:rPr>
                          <w:rPr>
                            <w:rFonts w:ascii="Cambria Math" w:hAnsi="Cambria Math"/>
                            <w:sz w:val="24"/>
                            <w:szCs w:val="24"/>
                          </w:rPr>
                          <m:t>s</m:t>
                        </m:r>
                      </m:e>
                      <m:sup>
                        <m:r>
                          <w:rPr>
                            <w:rFonts w:ascii="Cambria Math" w:hAnsi="Cambria Math"/>
                            <w:sz w:val="24"/>
                            <w:szCs w:val="24"/>
                          </w:rPr>
                          <m:t>2</m:t>
                        </m:r>
                      </m:sup>
                    </m:sSup>
                  </m:e>
                </m:d>
                <m:d>
                  <m:dPr>
                    <m:ctrlPr>
                      <w:rPr>
                        <w:rFonts w:ascii="Cambria Math" w:hAnsi="Cambria Math"/>
                        <w:i/>
                        <w:sz w:val="24"/>
                        <w:szCs w:val="24"/>
                      </w:rPr>
                    </m:ctrlPr>
                  </m:dPr>
                  <m:e>
                    <m:r>
                      <w:rPr>
                        <w:rFonts w:ascii="Cambria Math" w:hAnsi="Cambria Math"/>
                        <w:sz w:val="24"/>
                        <w:szCs w:val="24"/>
                      </w:rPr>
                      <m:t xml:space="preserve">50.0 </m:t>
                    </m:r>
                    <m:r>
                      <m:rPr>
                        <m:nor/>
                      </m:rPr>
                      <w:rPr>
                        <w:rFonts w:ascii="Cambria Math" w:hAnsi="Cambria Math"/>
                        <w:sz w:val="24"/>
                        <w:szCs w:val="24"/>
                      </w:rPr>
                      <m:t>m</m:t>
                    </m:r>
                  </m:e>
                </m:d>
                <m:sSup>
                  <m:sSupPr>
                    <m:ctrlPr>
                      <w:rPr>
                        <w:rFonts w:ascii="Cambria Math" w:hAnsi="Cambria Math"/>
                        <w:i/>
                        <w:sz w:val="24"/>
                        <w:szCs w:val="24"/>
                      </w:rPr>
                    </m:ctrlPr>
                  </m:sSupPr>
                  <m:e>
                    <m:r>
                      <w:rPr>
                        <w:rFonts w:ascii="Cambria Math" w:hAnsi="Cambria Math"/>
                        <w:sz w:val="24"/>
                        <w:szCs w:val="24"/>
                      </w:rPr>
                      <m:t>]</m:t>
                    </m:r>
                  </m:e>
                  <m:sup>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 xml:space="preserve">=31.305 </m:t>
                </m:r>
                <m:r>
                  <m:rPr>
                    <m:nor/>
                  </m:rPr>
                  <w:rPr>
                    <w:rFonts w:ascii="Cambria Math" w:hAnsi="Cambria Math"/>
                    <w:sz w:val="24"/>
                    <w:szCs w:val="24"/>
                  </w:rPr>
                  <m:t>m/s</m:t>
                </m:r>
              </m:oMath>
            </m:oMathPara>
          </w:p>
          <w:p w14:paraId="23907C2D" w14:textId="77777777" w:rsidR="00732BCB" w:rsidRPr="00A45B86" w:rsidRDefault="00732BCB" w:rsidP="002D0ED4">
            <w:pPr>
              <w:spacing w:after="0" w:line="240" w:lineRule="auto"/>
              <w:rPr>
                <w:sz w:val="24"/>
                <w:szCs w:val="24"/>
              </w:rPr>
            </w:pPr>
            <m:oMathPara>
              <m:oMathParaPr>
                <m:jc m:val="left"/>
              </m:oMathParaPr>
              <m:oMath>
                <m:r>
                  <w:rPr>
                    <w:rFonts w:ascii="Cambria Math" w:hAnsi="Cambria Math"/>
                    <w:sz w:val="24"/>
                    <w:szCs w:val="24"/>
                  </w:rPr>
                  <m:t>Q=Av=π</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v=π(0.0500 </m:t>
                </m:r>
                <m:r>
                  <m:rPr>
                    <m:nor/>
                  </m:rP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 xml:space="preserve">31.305 </m:t>
                    </m:r>
                    <m:r>
                      <m:rPr>
                        <m:nor/>
                      </m:rPr>
                      <w:rPr>
                        <w:rFonts w:ascii="Cambria Math" w:hAnsi="Cambria Math"/>
                        <w:sz w:val="24"/>
                        <w:szCs w:val="24"/>
                      </w:rPr>
                      <m:t>m/s</m:t>
                    </m:r>
                  </m:e>
                </m:d>
                <m:r>
                  <w:rPr>
                    <w:rFonts w:ascii="Cambria Math" w:hAnsi="Cambria Math"/>
                    <w:sz w:val="24"/>
                    <w:szCs w:val="24"/>
                  </w:rPr>
                  <m:t xml:space="preserve">=0.246 </m:t>
                </m:r>
                <m:sSup>
                  <m:sSupPr>
                    <m:ctrlPr>
                      <w:rPr>
                        <w:rFonts w:ascii="Cambria Math" w:hAnsi="Cambria Math"/>
                        <w:sz w:val="24"/>
                        <w:szCs w:val="24"/>
                      </w:rPr>
                    </m:ctrlPr>
                  </m:sSupPr>
                  <m:e>
                    <m:r>
                      <m:rPr>
                        <m:nor/>
                      </m:rPr>
                      <w:rPr>
                        <w:rFonts w:ascii="Cambria Math" w:hAnsi="Cambria Math"/>
                        <w:sz w:val="24"/>
                        <w:szCs w:val="24"/>
                      </w:rPr>
                      <m:t>m</m:t>
                    </m:r>
                  </m:e>
                  <m:sup>
                    <m:r>
                      <w:rPr>
                        <w:rFonts w:ascii="Cambria Math" w:hAnsi="Cambria Math"/>
                        <w:sz w:val="24"/>
                        <w:szCs w:val="24"/>
                      </w:rPr>
                      <m:t>2</m:t>
                    </m:r>
                  </m:sup>
                </m:sSup>
                <m:r>
                  <m:rPr>
                    <m:nor/>
                  </m:rPr>
                  <w:rPr>
                    <w:rFonts w:ascii="Cambria Math" w:hAnsi="Cambria Math"/>
                    <w:sz w:val="24"/>
                    <w:szCs w:val="24"/>
                  </w:rPr>
                  <m:t>/s</m:t>
                </m:r>
              </m:oMath>
            </m:oMathPara>
          </w:p>
          <w:p w14:paraId="78F89D8D" w14:textId="77777777" w:rsidR="00732BCB" w:rsidRDefault="00732BCB" w:rsidP="002D0ED4">
            <w:pPr>
              <w:spacing w:after="0" w:line="240" w:lineRule="auto"/>
              <w:rPr>
                <w:iCs/>
                <w:sz w:val="24"/>
                <w:szCs w:val="24"/>
              </w:rPr>
            </w:pPr>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num>
                <m:den>
                  <m:r>
                    <w:rPr>
                      <w:rFonts w:ascii="Cambria Math" w:hAnsi="Cambria Math"/>
                      <w:sz w:val="24"/>
                      <w:szCs w:val="24"/>
                    </w:rPr>
                    <m:t>8ηl</m:t>
                  </m:r>
                </m:den>
              </m:f>
            </m:oMath>
            <w:r>
              <w:rPr>
                <w:sz w:val="24"/>
                <w:szCs w:val="24"/>
              </w:rPr>
              <w:t xml:space="preserve">, where </w:t>
            </w:r>
            <w:r>
              <w:rPr>
                <w:i/>
                <w:sz w:val="24"/>
                <w:szCs w:val="24"/>
              </w:rPr>
              <w:t>P</w:t>
            </w:r>
            <w:r>
              <w:rPr>
                <w:i/>
                <w:iCs/>
                <w:sz w:val="24"/>
                <w:szCs w:val="24"/>
                <w:vertAlign w:val="subscript"/>
              </w:rPr>
              <w:t>2</w:t>
            </w:r>
            <w:r>
              <w:rPr>
                <w:iCs/>
                <w:sz w:val="24"/>
                <w:szCs w:val="24"/>
              </w:rPr>
              <w:t xml:space="preserve"> is the pressure at the top of the vertical pipe</w:t>
            </w:r>
          </w:p>
          <w:p w14:paraId="74C1328D" w14:textId="77777777" w:rsidR="00732BCB" w:rsidRPr="004A6932" w:rsidRDefault="00755F57" w:rsidP="002D0ED4">
            <w:pPr>
              <w:spacing w:after="0" w:line="240" w:lineRule="auto"/>
              <w:rPr>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8ηlQ</m:t>
                    </m:r>
                  </m:num>
                  <m:den>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4</m:t>
                        </m:r>
                      </m:sup>
                    </m:sSup>
                  </m:den>
                </m:f>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8</m:t>
                    </m:r>
                    <m:d>
                      <m:dPr>
                        <m:begChr m:val="⌊"/>
                        <m:endChr m:val="⌋"/>
                        <m:ctrlPr>
                          <w:rPr>
                            <w:rFonts w:ascii="Cambria Math" w:hAnsi="Cambria Math"/>
                            <w:i/>
                            <w:iCs/>
                            <w:sz w:val="24"/>
                            <w:szCs w:val="24"/>
                          </w:rPr>
                        </m:ctrlPr>
                      </m:dPr>
                      <m:e>
                        <m:r>
                          <w:rPr>
                            <w:rFonts w:ascii="Cambria Math" w:hAnsi="Cambria Math"/>
                            <w:sz w:val="24"/>
                            <w:szCs w:val="24"/>
                          </w:rPr>
                          <m:t xml:space="preserve">1.00 </m:t>
                        </m:r>
                        <m:d>
                          <m:dPr>
                            <m:ctrlPr>
                              <w:rPr>
                                <w:rFonts w:ascii="Cambria Math" w:hAnsi="Cambria Math"/>
                                <w:i/>
                                <w:iCs/>
                                <w:sz w:val="24"/>
                                <w:szCs w:val="24"/>
                              </w:rPr>
                            </m:ctrlPr>
                          </m:dPr>
                          <m:e>
                            <m:r>
                              <m:rPr>
                                <m:nor/>
                              </m:rPr>
                              <w:rPr>
                                <w:rFonts w:ascii="Cambria Math" w:hAnsi="Cambria Math"/>
                                <w:iCs/>
                                <w:sz w:val="24"/>
                                <w:szCs w:val="24"/>
                              </w:rPr>
                              <m:t>N/</m:t>
                            </m:r>
                            <m:sSup>
                              <m:sSupPr>
                                <m:ctrlPr>
                                  <w:rPr>
                                    <w:rFonts w:ascii="Cambria Math" w:hAnsi="Cambria Math"/>
                                    <w:iCs/>
                                    <w:sz w:val="24"/>
                                    <w:szCs w:val="24"/>
                                  </w:rPr>
                                </m:ctrlPr>
                              </m:sSupPr>
                              <m:e>
                                <m:r>
                                  <m:rPr>
                                    <m:nor/>
                                  </m:rPr>
                                  <w:rPr>
                                    <w:rFonts w:ascii="Cambria Math" w:hAnsi="Cambria Math"/>
                                    <w:iCs/>
                                    <w:sz w:val="24"/>
                                    <w:szCs w:val="24"/>
                                  </w:rPr>
                                  <m:t>m</m:t>
                                </m:r>
                              </m:e>
                              <m:sup>
                                <m:r>
                                  <w:rPr>
                                    <w:rFonts w:ascii="Cambria Math" w:hAnsi="Cambria Math"/>
                                    <w:sz w:val="24"/>
                                    <w:szCs w:val="24"/>
                                  </w:rPr>
                                  <m:t>2</m:t>
                                </m:r>
                              </m:sup>
                            </m:sSup>
                          </m:e>
                        </m:d>
                        <m:r>
                          <w:rPr>
                            <w:rFonts w:ascii="Cambria Math" w:hAnsi="Cambria Math"/>
                            <w:sz w:val="24"/>
                            <w:szCs w:val="24"/>
                          </w:rPr>
                          <m:t>∙</m:t>
                        </m:r>
                        <m:r>
                          <m:rPr>
                            <m:nor/>
                          </m:rPr>
                          <w:rPr>
                            <w:rFonts w:ascii="Cambria Math" w:hAnsi="Cambria Math"/>
                            <w:iCs/>
                            <w:sz w:val="24"/>
                            <w:szCs w:val="24"/>
                          </w:rPr>
                          <m:t>s</m:t>
                        </m:r>
                      </m:e>
                    </m:d>
                    <m:r>
                      <w:rPr>
                        <w:rFonts w:ascii="Cambria Math" w:hAnsi="Cambria Math"/>
                        <w:sz w:val="24"/>
                        <w:szCs w:val="24"/>
                      </w:rPr>
                      <m:t xml:space="preserve">(25.0 </m:t>
                    </m:r>
                    <m:r>
                      <m:rPr>
                        <m:nor/>
                      </m:rPr>
                      <w:rPr>
                        <w:rFonts w:ascii="Cambria Math" w:hAnsi="Cambria Math"/>
                        <w:iCs/>
                        <w:sz w:val="24"/>
                        <w:szCs w:val="24"/>
                      </w:rPr>
                      <m:t>m</m:t>
                    </m:r>
                    <m:r>
                      <w:rPr>
                        <w:rFonts w:ascii="Cambria Math" w:hAnsi="Cambria Math"/>
                        <w:sz w:val="24"/>
                        <w:szCs w:val="24"/>
                      </w:rPr>
                      <m:t xml:space="preserve">)(0.246 </m:t>
                    </m:r>
                    <m:sSup>
                      <m:sSupPr>
                        <m:ctrlPr>
                          <w:rPr>
                            <w:rFonts w:ascii="Cambria Math" w:hAnsi="Cambria Math"/>
                            <w:i/>
                            <w:iCs/>
                            <w:sz w:val="24"/>
                            <w:szCs w:val="24"/>
                          </w:rPr>
                        </m:ctrlPr>
                      </m:sSupPr>
                      <m:e>
                        <m:r>
                          <m:rPr>
                            <m:nor/>
                          </m:rPr>
                          <w:rPr>
                            <w:rFonts w:ascii="Cambria Math" w:hAnsi="Cambria Math"/>
                            <w:iCs/>
                            <w:sz w:val="24"/>
                            <w:szCs w:val="24"/>
                          </w:rPr>
                          <m:t>m</m:t>
                        </m:r>
                      </m:e>
                      <m:sup>
                        <m:r>
                          <w:rPr>
                            <w:rFonts w:ascii="Cambria Math" w:hAnsi="Cambria Math"/>
                            <w:sz w:val="24"/>
                            <w:szCs w:val="24"/>
                          </w:rPr>
                          <m:t>3</m:t>
                        </m:r>
                      </m:sup>
                    </m:sSup>
                    <m:r>
                      <w:rPr>
                        <w:rFonts w:ascii="Cambria Math" w:hAnsi="Cambria Math"/>
                        <w:sz w:val="24"/>
                        <w:szCs w:val="24"/>
                      </w:rPr>
                      <m:t>/</m:t>
                    </m:r>
                    <m:r>
                      <m:rPr>
                        <m:nor/>
                      </m:rPr>
                      <w:rPr>
                        <w:rFonts w:ascii="Cambria Math" w:hAnsi="Cambria Math"/>
                        <w:iCs/>
                        <w:sz w:val="24"/>
                        <w:szCs w:val="24"/>
                      </w:rPr>
                      <m:t>s</m:t>
                    </m:r>
                    <m:r>
                      <w:rPr>
                        <w:rFonts w:ascii="Cambria Math" w:hAnsi="Cambria Math"/>
                        <w:sz w:val="24"/>
                        <w:szCs w:val="24"/>
                      </w:rPr>
                      <m:t>)</m:t>
                    </m:r>
                  </m:num>
                  <m:den>
                    <m:r>
                      <w:rPr>
                        <w:rFonts w:ascii="Cambria Math" w:hAnsi="Cambria Math"/>
                        <w:sz w:val="24"/>
                        <w:szCs w:val="24"/>
                      </w:rPr>
                      <m:t xml:space="preserve">π(0.0500 </m:t>
                    </m:r>
                    <m:r>
                      <m:rPr>
                        <m:nor/>
                      </m:rPr>
                      <w:rPr>
                        <w:rFonts w:ascii="Cambria Math" w:hAnsi="Cambria Math"/>
                        <w:iCs/>
                        <w:sz w:val="24"/>
                        <w:szCs w:val="24"/>
                      </w:rPr>
                      <m:t>m</m:t>
                    </m:r>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4</m:t>
                        </m:r>
                      </m:sup>
                    </m:sSup>
                  </m:den>
                </m:f>
                <m:r>
                  <w:rPr>
                    <w:rFonts w:ascii="Cambria Math" w:hAnsi="Cambria Math"/>
                    <w:sz w:val="24"/>
                    <w:szCs w:val="24"/>
                  </w:rPr>
                  <m:t xml:space="preserve">+0 </m:t>
                </m:r>
                <m:r>
                  <m:rPr>
                    <m:nor/>
                  </m:rPr>
                  <w:rPr>
                    <w:rFonts w:ascii="Cambria Math" w:hAnsi="Cambria Math"/>
                    <w:iCs/>
                    <w:sz w:val="24"/>
                    <w:szCs w:val="24"/>
                  </w:rPr>
                  <m:t>N/</m:t>
                </m:r>
                <m:sSup>
                  <m:sSupPr>
                    <m:ctrlPr>
                      <w:rPr>
                        <w:rFonts w:ascii="Cambria Math" w:hAnsi="Cambria Math"/>
                        <w:iCs/>
                        <w:sz w:val="24"/>
                        <w:szCs w:val="24"/>
                      </w:rPr>
                    </m:ctrlPr>
                  </m:sSupPr>
                  <m:e>
                    <m:r>
                      <m:rPr>
                        <m:nor/>
                      </m:rPr>
                      <w:rPr>
                        <w:rFonts w:ascii="Cambria Math" w:hAnsi="Cambria Math"/>
                        <w:iCs/>
                        <w:sz w:val="24"/>
                        <w:szCs w:val="24"/>
                      </w:rPr>
                      <m:t>m</m:t>
                    </m:r>
                  </m:e>
                  <m:sup>
                    <m:r>
                      <w:rPr>
                        <w:rFonts w:ascii="Cambria Math" w:hAnsi="Cambria Math"/>
                        <w:sz w:val="24"/>
                        <w:szCs w:val="24"/>
                      </w:rPr>
                      <m:t>2</m:t>
                    </m:r>
                  </m:sup>
                </m:sSup>
              </m:oMath>
            </m:oMathPara>
          </w:p>
          <w:p w14:paraId="32BD4B47" w14:textId="77777777" w:rsidR="00732BCB" w:rsidRPr="004A6932" w:rsidRDefault="00732BCB" w:rsidP="002D0ED4">
            <w:pPr>
              <w:spacing w:after="0" w:line="240" w:lineRule="auto"/>
              <w:rPr>
                <w:iCs/>
                <w:sz w:val="24"/>
                <w:szCs w:val="24"/>
              </w:rPr>
            </w:pPr>
            <m:oMathPara>
              <m:oMathParaPr>
                <m:jc m:val="left"/>
              </m:oMathParaPr>
              <m:oMath>
                <m:r>
                  <w:rPr>
                    <w:rFonts w:ascii="Cambria Math" w:hAnsi="Cambria Math"/>
                    <w:sz w:val="24"/>
                    <w:szCs w:val="24"/>
                  </w:rPr>
                  <m:t>=2.50×</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 xml:space="preserve"> </m:t>
                </m:r>
                <m:r>
                  <m:rPr>
                    <m:nor/>
                  </m:rPr>
                  <w:rPr>
                    <w:rFonts w:ascii="Cambria Math" w:hAnsi="Cambria Math"/>
                    <w:iCs/>
                    <w:sz w:val="24"/>
                    <w:szCs w:val="24"/>
                  </w:rPr>
                  <m:t>N/</m:t>
                </m:r>
                <m:sSup>
                  <m:sSupPr>
                    <m:ctrlPr>
                      <w:rPr>
                        <w:rFonts w:ascii="Cambria Math" w:hAnsi="Cambria Math"/>
                        <w:i/>
                        <w:iCs/>
                        <w:sz w:val="24"/>
                        <w:szCs w:val="24"/>
                      </w:rPr>
                    </m:ctrlPr>
                  </m:sSupPr>
                  <m:e>
                    <m:r>
                      <m:rPr>
                        <m:nor/>
                      </m:rPr>
                      <w:rPr>
                        <w:rFonts w:ascii="Cambria Math" w:hAnsi="Cambria Math"/>
                        <w:iCs/>
                        <w:sz w:val="24"/>
                        <w:szCs w:val="24"/>
                      </w:rPr>
                      <m:t>m</m:t>
                    </m:r>
                  </m:e>
                  <m:sup>
                    <m:r>
                      <w:rPr>
                        <w:rFonts w:ascii="Cambria Math" w:hAnsi="Cambria Math"/>
                        <w:sz w:val="24"/>
                        <w:szCs w:val="24"/>
                      </w:rPr>
                      <m:t>2</m:t>
                    </m:r>
                  </m:sup>
                </m:sSup>
              </m:oMath>
            </m:oMathPara>
          </w:p>
          <w:p w14:paraId="22FDA69B" w14:textId="77777777" w:rsidR="00732BCB" w:rsidRPr="00A02316" w:rsidRDefault="00732BCB" w:rsidP="002D0ED4">
            <w:pPr>
              <w:spacing w:after="0" w:line="240" w:lineRule="auto"/>
              <w:rPr>
                <w:iCs/>
                <w:sz w:val="24"/>
                <w:szCs w:val="24"/>
              </w:rPr>
            </w:pPr>
            <m:oMathPara>
              <m:oMathParaPr>
                <m:jc m:val="left"/>
              </m:oMathParaPr>
              <m:oMath>
                <m:r>
                  <w:rPr>
                    <w:rFonts w:ascii="Cambria Math" w:hAnsi="Cambria Math"/>
                    <w:sz w:val="24"/>
                    <w:szCs w:val="24"/>
                  </w:rPr>
                  <w:lastRenderedPageBreak/>
                  <m:t>P=</m:t>
                </m:r>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+∆P=2.50×</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 xml:space="preserve"> </m:t>
                </m:r>
                <m:r>
                  <m:rPr>
                    <m:nor/>
                  </m:rPr>
                  <w:rPr>
                    <w:rFonts w:ascii="Cambria Math" w:hAnsi="Cambria Math"/>
                    <w:iCs/>
                    <w:sz w:val="24"/>
                    <w:szCs w:val="24"/>
                  </w:rPr>
                  <m:t>N/</m:t>
                </m:r>
                <m:sSup>
                  <m:sSupPr>
                    <m:ctrlPr>
                      <w:rPr>
                        <w:rFonts w:ascii="Cambria Math" w:hAnsi="Cambria Math"/>
                        <w:i/>
                        <w:iCs/>
                        <w:sz w:val="24"/>
                        <w:szCs w:val="24"/>
                      </w:rPr>
                    </m:ctrlPr>
                  </m:sSupPr>
                  <m:e>
                    <m:r>
                      <m:rPr>
                        <m:nor/>
                      </m:rPr>
                      <w:rPr>
                        <w:rFonts w:ascii="Cambria Math" w:hAnsi="Cambria Math"/>
                        <w:iCs/>
                        <w:sz w:val="24"/>
                        <w:szCs w:val="24"/>
                      </w:rPr>
                      <m:t>m</m:t>
                    </m:r>
                  </m:e>
                  <m:sup>
                    <m:r>
                      <w:rPr>
                        <w:rFonts w:ascii="Cambria Math" w:hAnsi="Cambria Math"/>
                        <w:sz w:val="24"/>
                        <w:szCs w:val="24"/>
                      </w:rPr>
                      <m:t>2</m:t>
                    </m:r>
                  </m:sup>
                </m:sSup>
                <m:r>
                  <w:rPr>
                    <w:rFonts w:ascii="Cambria Math" w:hAnsi="Cambria Math"/>
                    <w:sz w:val="24"/>
                    <w:szCs w:val="24"/>
                  </w:rPr>
                  <m:t>+4.41×</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 xml:space="preserve"> </m:t>
                </m:r>
                <m:r>
                  <m:rPr>
                    <m:nor/>
                  </m:rPr>
                  <w:rPr>
                    <w:rFonts w:ascii="Cambria Math" w:hAnsi="Cambria Math"/>
                    <w:iCs/>
                    <w:sz w:val="24"/>
                    <w:szCs w:val="24"/>
                  </w:rPr>
                  <m:t>N/</m:t>
                </m:r>
                <m:sSup>
                  <m:sSupPr>
                    <m:ctrlPr>
                      <w:rPr>
                        <w:rFonts w:ascii="Cambria Math" w:hAnsi="Cambria Math"/>
                        <w:iCs/>
                        <w:sz w:val="24"/>
                        <w:szCs w:val="24"/>
                      </w:rPr>
                    </m:ctrlPr>
                  </m:sSupPr>
                  <m:e>
                    <m:r>
                      <m:rPr>
                        <m:nor/>
                      </m:rPr>
                      <w:rPr>
                        <w:rFonts w:ascii="Cambria Math" w:hAnsi="Cambria Math"/>
                        <w:iCs/>
                        <w:sz w:val="24"/>
                        <w:szCs w:val="24"/>
                      </w:rPr>
                      <m:t>m</m:t>
                    </m:r>
                  </m:e>
                  <m:sup>
                    <m:r>
                      <w:rPr>
                        <w:rFonts w:ascii="Cambria Math" w:hAnsi="Cambria Math"/>
                        <w:sz w:val="24"/>
                        <w:szCs w:val="24"/>
                      </w:rPr>
                      <m:t>2</m:t>
                    </m:r>
                  </m:sup>
                </m:sSup>
              </m:oMath>
            </m:oMathPara>
          </w:p>
          <w:p w14:paraId="77ED4A8B" w14:textId="77777777" w:rsidR="00732BCB" w:rsidRPr="0009106C" w:rsidRDefault="00732BCB" w:rsidP="002D0ED4">
            <w:pPr>
              <w:spacing w:after="0" w:line="240" w:lineRule="auto"/>
              <w:rPr>
                <w:iCs/>
                <w:sz w:val="24"/>
                <w:szCs w:val="24"/>
              </w:rPr>
            </w:pPr>
            <m:oMathPara>
              <m:oMathParaPr>
                <m:jc m:val="left"/>
              </m:oMathParaPr>
              <m:oMath>
                <m:r>
                  <w:rPr>
                    <w:rFonts w:ascii="Cambria Math" w:hAnsi="Cambria Math"/>
                    <w:sz w:val="24"/>
                    <w:szCs w:val="24"/>
                  </w:rPr>
                  <m:t>=2.95×</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 xml:space="preserve"> </m:t>
                </m:r>
                <m:r>
                  <m:rPr>
                    <m:nor/>
                  </m:rPr>
                  <w:rPr>
                    <w:rFonts w:ascii="Cambria Math" w:hAnsi="Cambria Math"/>
                    <w:iCs/>
                    <w:sz w:val="24"/>
                    <w:szCs w:val="24"/>
                  </w:rPr>
                  <m:t>N/</m:t>
                </m:r>
                <m:sSup>
                  <m:sSupPr>
                    <m:ctrlPr>
                      <w:rPr>
                        <w:rFonts w:ascii="Cambria Math" w:hAnsi="Cambria Math"/>
                        <w:i/>
                        <w:iCs/>
                        <w:sz w:val="24"/>
                        <w:szCs w:val="24"/>
                      </w:rPr>
                    </m:ctrlPr>
                  </m:sSupPr>
                  <m:e>
                    <m:r>
                      <m:rPr>
                        <m:nor/>
                      </m:rPr>
                      <w:rPr>
                        <w:rFonts w:ascii="Cambria Math" w:hAnsi="Cambria Math"/>
                        <w:iCs/>
                        <w:sz w:val="24"/>
                        <w:szCs w:val="24"/>
                      </w:rPr>
                      <m:t>m</m:t>
                    </m:r>
                  </m:e>
                  <m:sup>
                    <m:r>
                      <w:rPr>
                        <w:rFonts w:ascii="Cambria Math" w:hAnsi="Cambria Math"/>
                        <w:sz w:val="24"/>
                        <w:szCs w:val="24"/>
                      </w:rPr>
                      <m:t>2</m:t>
                    </m:r>
                  </m:sup>
                </m:sSup>
                <m:r>
                  <w:rPr>
                    <w:rFonts w:ascii="Cambria Math" w:hAnsi="Cambria Math"/>
                    <w:sz w:val="24"/>
                    <w:szCs w:val="24"/>
                  </w:rPr>
                  <m:t xml:space="preserve"> (</m:t>
                </m:r>
                <m:r>
                  <m:rPr>
                    <m:nor/>
                  </m:rPr>
                  <w:rPr>
                    <w:rFonts w:ascii="Cambria Math" w:hAnsi="Cambria Math"/>
                    <w:iCs/>
                    <w:sz w:val="24"/>
                    <w:szCs w:val="24"/>
                  </w:rPr>
                  <m:t>gauge pressure</m:t>
                </m:r>
                <m:r>
                  <w:rPr>
                    <w:rFonts w:ascii="Cambria Math" w:hAnsi="Cambria Math"/>
                    <w:sz w:val="24"/>
                    <w:szCs w:val="24"/>
                  </w:rPr>
                  <m:t>)</m:t>
                </m:r>
              </m:oMath>
            </m:oMathPara>
          </w:p>
        </w:tc>
      </w:tr>
      <w:tr w:rsidR="00732BCB" w:rsidRPr="00551307" w14:paraId="39BC2261" w14:textId="77777777" w:rsidTr="00FC2BAF">
        <w:trPr>
          <w:cantSplit/>
        </w:trPr>
        <w:tc>
          <w:tcPr>
            <w:tcW w:w="1080" w:type="dxa"/>
            <w:gridSpan w:val="2"/>
          </w:tcPr>
          <w:p w14:paraId="08625F3B" w14:textId="77777777" w:rsidR="00732BCB" w:rsidRPr="00551307" w:rsidRDefault="00732BCB" w:rsidP="002D0ED4">
            <w:pPr>
              <w:spacing w:after="0" w:line="240" w:lineRule="auto"/>
              <w:jc w:val="both"/>
              <w:rPr>
                <w:sz w:val="24"/>
                <w:szCs w:val="24"/>
              </w:rPr>
            </w:pPr>
            <w:r w:rsidRPr="00551307">
              <w:rPr>
                <w:sz w:val="24"/>
                <w:szCs w:val="24"/>
              </w:rPr>
              <w:lastRenderedPageBreak/>
              <w:t>48.</w:t>
            </w:r>
          </w:p>
        </w:tc>
        <w:tc>
          <w:tcPr>
            <w:tcW w:w="8575" w:type="dxa"/>
            <w:gridSpan w:val="3"/>
          </w:tcPr>
          <w:p w14:paraId="40EC0658" w14:textId="77777777" w:rsidR="00732BCB" w:rsidRPr="007326BB" w:rsidRDefault="00732BCB" w:rsidP="002D0ED4">
            <w:pPr>
              <w:spacing w:after="0" w:line="240" w:lineRule="auto"/>
              <w:rPr>
                <w:i/>
                <w:sz w:val="24"/>
                <w:szCs w:val="24"/>
              </w:rPr>
            </w:pPr>
            <w:r w:rsidRPr="007326BB">
              <w:rPr>
                <w:i/>
                <w:sz w:val="24"/>
                <w:szCs w:val="24"/>
              </w:rPr>
              <w:t xml:space="preserve">Concrete is pumped from a cement mixer to the place it is being laid, instead of being carried in wheelbarrows. The flow rate is 200 L/min through a 50.0-m-long, 8.00-cm-diameter hose, and the pressure at the pump is </w:t>
            </w:r>
            <w:r>
              <w:rPr>
                <w:i/>
                <w:noProof/>
                <w:position w:val="-10"/>
                <w:sz w:val="24"/>
                <w:szCs w:val="24"/>
                <w:lang w:bidi="ar-SA"/>
              </w:rPr>
              <w:drawing>
                <wp:inline distT="0" distB="0" distL="0" distR="0" wp14:anchorId="4883C992" wp14:editId="02D8C580">
                  <wp:extent cx="980440" cy="226060"/>
                  <wp:effectExtent l="0" t="0" r="10160" b="2540"/>
                  <wp:docPr id="2597" name="Picture 2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980440" cy="226060"/>
                          </a:xfrm>
                          <a:prstGeom prst="rect">
                            <a:avLst/>
                          </a:prstGeom>
                          <a:noFill/>
                          <a:ln>
                            <a:noFill/>
                          </a:ln>
                        </pic:spPr>
                      </pic:pic>
                    </a:graphicData>
                  </a:graphic>
                </wp:inline>
              </w:drawing>
            </w:r>
            <w:r w:rsidRPr="007326BB">
              <w:rPr>
                <w:i/>
                <w:sz w:val="24"/>
                <w:szCs w:val="24"/>
              </w:rPr>
              <w:t>. (a) Calculate the resistance of the hose. (b) What is the viscosity of the concrete, assuming the flow is laminar? (c) How much power is being supplied, assuming the point of use is at the same level as the pump? You may neglect the power supplied to increase the concrete’s velocity.</w:t>
            </w:r>
          </w:p>
        </w:tc>
      </w:tr>
      <w:tr w:rsidR="00732BCB" w:rsidRPr="00551307" w14:paraId="4D217D77" w14:textId="77777777" w:rsidTr="00FC2BAF">
        <w:trPr>
          <w:cantSplit/>
        </w:trPr>
        <w:tc>
          <w:tcPr>
            <w:tcW w:w="1080" w:type="dxa"/>
            <w:gridSpan w:val="2"/>
          </w:tcPr>
          <w:p w14:paraId="017FB6DD"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1B96E4AD" w14:textId="77777777" w:rsidR="00732BCB" w:rsidRDefault="00732BCB" w:rsidP="002D0ED4">
            <w:pPr>
              <w:spacing w:after="0" w:line="240" w:lineRule="auto"/>
              <w:ind w:left="335" w:hanging="335"/>
              <w:rPr>
                <w:sz w:val="24"/>
                <w:szCs w:val="24"/>
              </w:rPr>
            </w:pPr>
            <w:r w:rsidRPr="00E279DF">
              <w:rPr>
                <w:sz w:val="24"/>
                <w:szCs w:val="24"/>
              </w:rPr>
              <w:t>(a)</w:t>
            </w:r>
            <w:r>
              <w:rPr>
                <w:sz w:val="24"/>
                <w:szCs w:val="24"/>
              </w:rPr>
              <w:t xml:space="preserve"> </w:t>
            </w:r>
            <w:r>
              <w:rPr>
                <w:noProof/>
                <w:position w:val="-28"/>
                <w:sz w:val="24"/>
                <w:szCs w:val="24"/>
                <w:lang w:bidi="ar-SA"/>
              </w:rPr>
              <w:drawing>
                <wp:inline distT="0" distB="0" distL="0" distR="0" wp14:anchorId="511D82B6" wp14:editId="742C5755">
                  <wp:extent cx="1630680" cy="405130"/>
                  <wp:effectExtent l="0" t="0" r="0" b="1270"/>
                  <wp:docPr id="2598" name="Picture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630680" cy="405130"/>
                          </a:xfrm>
                          <a:prstGeom prst="rect">
                            <a:avLst/>
                          </a:prstGeom>
                          <a:noFill/>
                          <a:ln>
                            <a:noFill/>
                          </a:ln>
                        </pic:spPr>
                      </pic:pic>
                    </a:graphicData>
                  </a:graphic>
                </wp:inline>
              </w:drawing>
            </w:r>
            <w:r w:rsidRPr="00E279DF">
              <w:rPr>
                <w:sz w:val="24"/>
                <w:szCs w:val="24"/>
              </w:rPr>
              <w:t>. The pressure at the exit of the hose,</w:t>
            </w:r>
            <w:r>
              <w:rPr>
                <w:noProof/>
                <w:position w:val="-10"/>
                <w:sz w:val="24"/>
                <w:szCs w:val="24"/>
                <w:lang w:bidi="ar-SA"/>
              </w:rPr>
              <w:drawing>
                <wp:inline distT="0" distB="0" distL="0" distR="0" wp14:anchorId="641F5934" wp14:editId="21AE0D83">
                  <wp:extent cx="151130" cy="207645"/>
                  <wp:effectExtent l="0" t="0" r="1270" b="0"/>
                  <wp:docPr id="2599" name="Picture 2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51130" cy="207645"/>
                          </a:xfrm>
                          <a:prstGeom prst="rect">
                            <a:avLst/>
                          </a:prstGeom>
                          <a:noFill/>
                          <a:ln>
                            <a:noFill/>
                          </a:ln>
                        </pic:spPr>
                      </pic:pic>
                    </a:graphicData>
                  </a:graphic>
                </wp:inline>
              </w:drawing>
            </w:r>
            <w:r>
              <w:rPr>
                <w:sz w:val="24"/>
                <w:szCs w:val="24"/>
              </w:rPr>
              <w:t>, is atmospheric pressure (</w:t>
            </w:r>
            <w:r w:rsidRPr="00E279DF">
              <w:rPr>
                <w:sz w:val="24"/>
                <w:szCs w:val="24"/>
              </w:rPr>
              <w:t>0 gauge pressure).</w:t>
            </w:r>
          </w:p>
          <w:p w14:paraId="06CF70A8" w14:textId="77777777" w:rsidR="00732BCB" w:rsidRPr="00E279DF" w:rsidRDefault="00732BCB" w:rsidP="002D0ED4">
            <w:pPr>
              <w:spacing w:after="0" w:line="240" w:lineRule="auto"/>
              <w:ind w:left="335" w:hanging="335"/>
              <w:rPr>
                <w:sz w:val="24"/>
                <w:szCs w:val="24"/>
              </w:rPr>
            </w:pPr>
            <w:r>
              <w:rPr>
                <w:sz w:val="24"/>
                <w:szCs w:val="24"/>
              </w:rPr>
              <w:t xml:space="preserve"> </w:t>
            </w:r>
            <w:r>
              <w:rPr>
                <w:noProof/>
                <w:position w:val="-24"/>
                <w:sz w:val="24"/>
                <w:szCs w:val="24"/>
                <w:lang w:bidi="ar-SA"/>
              </w:rPr>
              <w:drawing>
                <wp:inline distT="0" distB="0" distL="0" distR="0" wp14:anchorId="2D492A77" wp14:editId="6AEEE2D5">
                  <wp:extent cx="3214370" cy="414655"/>
                  <wp:effectExtent l="0" t="0" r="11430" b="0"/>
                  <wp:docPr id="2600" name="Picture 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3214370" cy="414655"/>
                          </a:xfrm>
                          <a:prstGeom prst="rect">
                            <a:avLst/>
                          </a:prstGeom>
                          <a:noFill/>
                          <a:ln>
                            <a:noFill/>
                          </a:ln>
                        </pic:spPr>
                      </pic:pic>
                    </a:graphicData>
                  </a:graphic>
                </wp:inline>
              </w:drawing>
            </w:r>
          </w:p>
          <w:p w14:paraId="5F2197A9" w14:textId="77777777" w:rsidR="00732BCB" w:rsidRPr="00E279DF" w:rsidRDefault="00732BCB" w:rsidP="002D0ED4">
            <w:pPr>
              <w:spacing w:after="0" w:line="240" w:lineRule="auto"/>
              <w:rPr>
                <w:sz w:val="24"/>
                <w:szCs w:val="24"/>
              </w:rPr>
            </w:pPr>
            <w:r w:rsidRPr="00E279DF">
              <w:rPr>
                <w:sz w:val="24"/>
                <w:szCs w:val="24"/>
              </w:rPr>
              <w:t>(b)</w:t>
            </w:r>
            <w:r>
              <w:rPr>
                <w:sz w:val="24"/>
                <w:szCs w:val="24"/>
              </w:rPr>
              <w:t xml:space="preserve"> </w:t>
            </w:r>
            <w:r>
              <w:rPr>
                <w:noProof/>
                <w:position w:val="-28"/>
                <w:sz w:val="24"/>
                <w:szCs w:val="24"/>
                <w:lang w:bidi="ar-SA"/>
              </w:rPr>
              <w:drawing>
                <wp:inline distT="0" distB="0" distL="0" distR="0" wp14:anchorId="6980E9C8" wp14:editId="119586C9">
                  <wp:extent cx="4665980" cy="443230"/>
                  <wp:effectExtent l="0" t="0" r="7620" b="0"/>
                  <wp:docPr id="2601" name="Picture 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665980" cy="443230"/>
                          </a:xfrm>
                          <a:prstGeom prst="rect">
                            <a:avLst/>
                          </a:prstGeom>
                          <a:noFill/>
                          <a:ln>
                            <a:noFill/>
                          </a:ln>
                        </pic:spPr>
                      </pic:pic>
                    </a:graphicData>
                  </a:graphic>
                </wp:inline>
              </w:drawing>
            </w:r>
          </w:p>
          <w:p w14:paraId="26C4208D" w14:textId="77777777" w:rsidR="00732BCB" w:rsidRPr="00551307" w:rsidRDefault="00732BCB" w:rsidP="002D0ED4">
            <w:pPr>
              <w:spacing w:after="0" w:line="240" w:lineRule="auto"/>
              <w:rPr>
                <w:i/>
                <w:sz w:val="24"/>
                <w:szCs w:val="24"/>
              </w:rPr>
            </w:pPr>
            <w:r w:rsidRPr="00E279DF">
              <w:rPr>
                <w:sz w:val="24"/>
                <w:szCs w:val="24"/>
              </w:rPr>
              <w:t>(c)</w:t>
            </w:r>
            <w:r>
              <w:rPr>
                <w:sz w:val="24"/>
                <w:szCs w:val="24"/>
              </w:rPr>
              <w:t xml:space="preserve"> </w:t>
            </w:r>
            <w:r>
              <w:rPr>
                <w:noProof/>
                <w:position w:val="-32"/>
                <w:sz w:val="24"/>
                <w:szCs w:val="24"/>
                <w:lang w:bidi="ar-SA"/>
              </w:rPr>
              <w:drawing>
                <wp:inline distT="0" distB="0" distL="0" distR="0" wp14:anchorId="30607A6D" wp14:editId="0045844A">
                  <wp:extent cx="3959225" cy="490220"/>
                  <wp:effectExtent l="0" t="0" r="3175" b="0"/>
                  <wp:docPr id="2602" name="Picture 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3959225" cy="490220"/>
                          </a:xfrm>
                          <a:prstGeom prst="rect">
                            <a:avLst/>
                          </a:prstGeom>
                          <a:noFill/>
                          <a:ln>
                            <a:noFill/>
                          </a:ln>
                        </pic:spPr>
                      </pic:pic>
                    </a:graphicData>
                  </a:graphic>
                </wp:inline>
              </w:drawing>
            </w:r>
          </w:p>
        </w:tc>
      </w:tr>
      <w:tr w:rsidR="00732BCB" w:rsidRPr="005C5FC9" w14:paraId="0EFCB9A1" w14:textId="77777777" w:rsidTr="00FC2BAF">
        <w:trPr>
          <w:cantSplit/>
        </w:trPr>
        <w:tc>
          <w:tcPr>
            <w:tcW w:w="9655" w:type="dxa"/>
            <w:gridSpan w:val="5"/>
          </w:tcPr>
          <w:p w14:paraId="18D71992" w14:textId="77777777" w:rsidR="00732BCB" w:rsidRPr="005C5FC9" w:rsidRDefault="00732BCB" w:rsidP="002D0ED4">
            <w:pPr>
              <w:pStyle w:val="Heading1"/>
              <w:rPr>
                <w:i/>
              </w:rPr>
            </w:pPr>
            <w:r>
              <w:rPr>
                <w:b w:val="0"/>
                <w:bCs w:val="0"/>
                <w:caps w:val="0"/>
              </w:rPr>
              <w:br w:type="page"/>
            </w:r>
            <w:bookmarkStart w:id="7" w:name="_Toc331405165"/>
            <w:r w:rsidRPr="005C5FC9">
              <w:t>12.5 the onset of turbulence</w:t>
            </w:r>
            <w:bookmarkEnd w:id="7"/>
          </w:p>
        </w:tc>
      </w:tr>
      <w:tr w:rsidR="00732BCB" w:rsidRPr="00551307" w14:paraId="326F06C6" w14:textId="77777777" w:rsidTr="00FC2BAF">
        <w:trPr>
          <w:cantSplit/>
        </w:trPr>
        <w:tc>
          <w:tcPr>
            <w:tcW w:w="1080" w:type="dxa"/>
            <w:gridSpan w:val="2"/>
          </w:tcPr>
          <w:p w14:paraId="106A02D3" w14:textId="77777777" w:rsidR="00732BCB" w:rsidRPr="00551307" w:rsidRDefault="00732BCB" w:rsidP="002D0ED4">
            <w:pPr>
              <w:spacing w:after="0" w:line="240" w:lineRule="auto"/>
              <w:jc w:val="both"/>
              <w:rPr>
                <w:sz w:val="24"/>
                <w:szCs w:val="24"/>
              </w:rPr>
            </w:pPr>
            <w:r w:rsidRPr="00551307">
              <w:rPr>
                <w:sz w:val="24"/>
                <w:szCs w:val="24"/>
              </w:rPr>
              <w:t>51.</w:t>
            </w:r>
          </w:p>
        </w:tc>
        <w:tc>
          <w:tcPr>
            <w:tcW w:w="8575" w:type="dxa"/>
            <w:gridSpan w:val="3"/>
          </w:tcPr>
          <w:p w14:paraId="4DFB0802" w14:textId="77777777" w:rsidR="00732BCB" w:rsidRPr="007326BB" w:rsidRDefault="00732BCB" w:rsidP="002D0ED4">
            <w:pPr>
              <w:spacing w:after="0" w:line="240" w:lineRule="auto"/>
              <w:rPr>
                <w:i/>
                <w:sz w:val="24"/>
                <w:szCs w:val="24"/>
              </w:rPr>
            </w:pPr>
            <w:r w:rsidRPr="007326BB">
              <w:rPr>
                <w:i/>
                <w:sz w:val="24"/>
                <w:szCs w:val="24"/>
              </w:rPr>
              <w:t>Verify that the flow of oil is laminar (barely) for an oil gusher that shoots crude oil 25.0 m into the air through a pipe with a 0.100-m diameter</w:t>
            </w:r>
            <w:r w:rsidRPr="007326BB">
              <w:rPr>
                <w:b/>
                <w:i/>
                <w:sz w:val="24"/>
                <w:szCs w:val="24"/>
              </w:rPr>
              <w:t xml:space="preserve">. </w:t>
            </w:r>
            <w:r w:rsidRPr="007326BB">
              <w:rPr>
                <w:i/>
                <w:sz w:val="24"/>
                <w:szCs w:val="24"/>
              </w:rPr>
              <w:t xml:space="preserve">The vertical pipe is 50 m long. Take the density of the oil to be </w:t>
            </w:r>
            <w:r>
              <w:rPr>
                <w:i/>
                <w:noProof/>
                <w:position w:val="-10"/>
                <w:sz w:val="24"/>
                <w:szCs w:val="24"/>
                <w:lang w:bidi="ar-SA"/>
              </w:rPr>
              <w:drawing>
                <wp:inline distT="0" distB="0" distL="0" distR="0" wp14:anchorId="05F0B273" wp14:editId="7DFA95A8">
                  <wp:extent cx="678815" cy="226060"/>
                  <wp:effectExtent l="0" t="0" r="6985" b="2540"/>
                  <wp:docPr id="2603" name="Picture 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678815" cy="226060"/>
                          </a:xfrm>
                          <a:prstGeom prst="rect">
                            <a:avLst/>
                          </a:prstGeom>
                          <a:noFill/>
                          <a:ln>
                            <a:noFill/>
                          </a:ln>
                        </pic:spPr>
                      </pic:pic>
                    </a:graphicData>
                  </a:graphic>
                </wp:inline>
              </w:drawing>
            </w:r>
            <w:r w:rsidRPr="007326BB">
              <w:rPr>
                <w:i/>
                <w:sz w:val="24"/>
                <w:szCs w:val="24"/>
              </w:rPr>
              <w:t xml:space="preserve"> and its viscosity to be </w:t>
            </w:r>
            <w:r>
              <w:rPr>
                <w:i/>
                <w:noProof/>
                <w:position w:val="-10"/>
                <w:sz w:val="24"/>
                <w:szCs w:val="24"/>
                <w:lang w:bidi="ar-SA"/>
              </w:rPr>
              <w:drawing>
                <wp:inline distT="0" distB="0" distL="0" distR="0" wp14:anchorId="114C38DE" wp14:editId="342E6076">
                  <wp:extent cx="914400" cy="226060"/>
                  <wp:effectExtent l="0" t="0" r="0" b="2540"/>
                  <wp:docPr id="2604" name="Picture 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914400" cy="226060"/>
                          </a:xfrm>
                          <a:prstGeom prst="rect">
                            <a:avLst/>
                          </a:prstGeom>
                          <a:noFill/>
                          <a:ln>
                            <a:noFill/>
                          </a:ln>
                        </pic:spPr>
                      </pic:pic>
                    </a:graphicData>
                  </a:graphic>
                </wp:inline>
              </w:drawing>
            </w:r>
            <w:r w:rsidRPr="007326BB">
              <w:rPr>
                <w:i/>
                <w:sz w:val="24"/>
                <w:szCs w:val="24"/>
              </w:rPr>
              <w:t xml:space="preserve"> (or </w:t>
            </w:r>
            <w:r>
              <w:rPr>
                <w:i/>
                <w:noProof/>
                <w:position w:val="-10"/>
                <w:sz w:val="24"/>
                <w:szCs w:val="24"/>
                <w:lang w:bidi="ar-SA"/>
              </w:rPr>
              <w:drawing>
                <wp:inline distT="0" distB="0" distL="0" distR="0" wp14:anchorId="7237511A" wp14:editId="4F2F422A">
                  <wp:extent cx="631825" cy="198120"/>
                  <wp:effectExtent l="0" t="0" r="3175" b="5080"/>
                  <wp:docPr id="2605" name="Picture 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631825" cy="198120"/>
                          </a:xfrm>
                          <a:prstGeom prst="rect">
                            <a:avLst/>
                          </a:prstGeom>
                          <a:noFill/>
                          <a:ln>
                            <a:noFill/>
                          </a:ln>
                        </pic:spPr>
                      </pic:pic>
                    </a:graphicData>
                  </a:graphic>
                </wp:inline>
              </w:drawing>
            </w:r>
            <w:r w:rsidRPr="007326BB">
              <w:rPr>
                <w:i/>
                <w:sz w:val="24"/>
                <w:szCs w:val="24"/>
              </w:rPr>
              <w:t>).</w:t>
            </w:r>
          </w:p>
        </w:tc>
      </w:tr>
      <w:tr w:rsidR="00732BCB" w:rsidRPr="00551307" w14:paraId="6AE1BEF9" w14:textId="77777777" w:rsidTr="00FC2BAF">
        <w:tc>
          <w:tcPr>
            <w:tcW w:w="1080" w:type="dxa"/>
            <w:gridSpan w:val="2"/>
          </w:tcPr>
          <w:p w14:paraId="6863AFCC"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535C0517" w14:textId="77777777" w:rsidR="00732BCB" w:rsidRPr="00A548BF" w:rsidRDefault="00732BCB" w:rsidP="002D0ED4">
            <w:pPr>
              <w:spacing w:after="0" w:line="240" w:lineRule="auto"/>
              <w:rPr>
                <w:sz w:val="24"/>
                <w:szCs w:val="24"/>
              </w:rPr>
            </w:pPr>
            <w:r>
              <w:rPr>
                <w:noProof/>
                <w:position w:val="-28"/>
                <w:sz w:val="24"/>
                <w:szCs w:val="24"/>
                <w:lang w:bidi="ar-SA"/>
              </w:rPr>
              <w:drawing>
                <wp:inline distT="0" distB="0" distL="0" distR="0" wp14:anchorId="630A1880" wp14:editId="155ADF23">
                  <wp:extent cx="744855" cy="414655"/>
                  <wp:effectExtent l="0" t="0" r="0" b="0"/>
                  <wp:docPr id="2606" name="Picture 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744855" cy="414655"/>
                          </a:xfrm>
                          <a:prstGeom prst="rect">
                            <a:avLst/>
                          </a:prstGeom>
                          <a:noFill/>
                          <a:ln>
                            <a:noFill/>
                          </a:ln>
                        </pic:spPr>
                      </pic:pic>
                    </a:graphicData>
                  </a:graphic>
                </wp:inline>
              </w:drawing>
            </w:r>
            <w:r w:rsidRPr="00A548BF">
              <w:rPr>
                <w:sz w:val="24"/>
                <w:szCs w:val="24"/>
              </w:rPr>
              <w:t>.</w:t>
            </w:r>
            <w:r>
              <w:rPr>
                <w:sz w:val="24"/>
                <w:szCs w:val="24"/>
              </w:rPr>
              <w:t xml:space="preserve"> </w:t>
            </w:r>
            <w:r w:rsidRPr="00A548BF">
              <w:rPr>
                <w:sz w:val="24"/>
                <w:szCs w:val="24"/>
              </w:rPr>
              <w:t xml:space="preserve">To find </w:t>
            </w:r>
            <w:r>
              <w:rPr>
                <w:noProof/>
                <w:position w:val="-12"/>
                <w:sz w:val="24"/>
                <w:szCs w:val="24"/>
                <w:lang w:bidi="ar-SA"/>
              </w:rPr>
              <w:drawing>
                <wp:inline distT="0" distB="0" distL="0" distR="0" wp14:anchorId="5A2F0620" wp14:editId="590ACD3E">
                  <wp:extent cx="3308985" cy="273685"/>
                  <wp:effectExtent l="0" t="0" r="0" b="5715"/>
                  <wp:docPr id="2607" name="Picture 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3308985" cy="273685"/>
                          </a:xfrm>
                          <a:prstGeom prst="rect">
                            <a:avLst/>
                          </a:prstGeom>
                          <a:noFill/>
                          <a:ln>
                            <a:noFill/>
                          </a:ln>
                        </pic:spPr>
                      </pic:pic>
                    </a:graphicData>
                  </a:graphic>
                </wp:inline>
              </w:drawing>
            </w:r>
          </w:p>
          <w:p w14:paraId="0C3C3759" w14:textId="77777777" w:rsidR="00732BCB" w:rsidRPr="00A548BF" w:rsidRDefault="00732BCB" w:rsidP="002D0ED4">
            <w:pPr>
              <w:spacing w:after="0" w:line="240" w:lineRule="auto"/>
              <w:rPr>
                <w:sz w:val="24"/>
                <w:szCs w:val="24"/>
              </w:rPr>
            </w:pPr>
            <w:r w:rsidRPr="00A548BF">
              <w:rPr>
                <w:sz w:val="24"/>
                <w:szCs w:val="24"/>
              </w:rPr>
              <w:t>Now,</w:t>
            </w:r>
            <w:r>
              <w:rPr>
                <w:sz w:val="24"/>
                <w:szCs w:val="24"/>
              </w:rPr>
              <w:t xml:space="preserve"> </w:t>
            </w:r>
            <w:r>
              <w:rPr>
                <w:noProof/>
                <w:position w:val="-28"/>
                <w:sz w:val="24"/>
                <w:szCs w:val="24"/>
                <w:lang w:bidi="ar-SA"/>
              </w:rPr>
              <w:drawing>
                <wp:inline distT="0" distB="0" distL="0" distR="0" wp14:anchorId="0E70B8A4" wp14:editId="15681B63">
                  <wp:extent cx="3865245" cy="461645"/>
                  <wp:effectExtent l="0" t="0" r="0" b="0"/>
                  <wp:docPr id="2608" name="Picture 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865245" cy="461645"/>
                          </a:xfrm>
                          <a:prstGeom prst="rect">
                            <a:avLst/>
                          </a:prstGeom>
                          <a:noFill/>
                          <a:ln>
                            <a:noFill/>
                          </a:ln>
                        </pic:spPr>
                      </pic:pic>
                    </a:graphicData>
                  </a:graphic>
                </wp:inline>
              </w:drawing>
            </w:r>
          </w:p>
          <w:p w14:paraId="7D240BB3" w14:textId="77777777" w:rsidR="00732BCB" w:rsidRPr="00551307" w:rsidRDefault="00732BCB" w:rsidP="002D0ED4">
            <w:pPr>
              <w:spacing w:after="0" w:line="240" w:lineRule="auto"/>
              <w:rPr>
                <w:i/>
                <w:sz w:val="24"/>
                <w:szCs w:val="24"/>
              </w:rPr>
            </w:pPr>
            <w:r>
              <w:rPr>
                <w:sz w:val="24"/>
                <w:szCs w:val="24"/>
              </w:rPr>
              <w:t xml:space="preserve">Since </w:t>
            </w:r>
            <w:r>
              <w:rPr>
                <w:noProof/>
                <w:position w:val="-10"/>
                <w:sz w:val="24"/>
                <w:szCs w:val="24"/>
                <w:lang w:bidi="ar-SA"/>
              </w:rPr>
              <w:drawing>
                <wp:inline distT="0" distB="0" distL="0" distR="0" wp14:anchorId="55EF5418" wp14:editId="597A0039">
                  <wp:extent cx="706755" cy="216535"/>
                  <wp:effectExtent l="0" t="0" r="4445" b="12065"/>
                  <wp:docPr id="2609" name="Picture 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706755" cy="216535"/>
                          </a:xfrm>
                          <a:prstGeom prst="rect">
                            <a:avLst/>
                          </a:prstGeom>
                          <a:noFill/>
                          <a:ln>
                            <a:noFill/>
                          </a:ln>
                        </pic:spPr>
                      </pic:pic>
                    </a:graphicData>
                  </a:graphic>
                </wp:inline>
              </w:drawing>
            </w:r>
            <w:r w:rsidRPr="00A548BF">
              <w:rPr>
                <w:sz w:val="24"/>
                <w:szCs w:val="24"/>
              </w:rPr>
              <w:t>is the approximate u</w:t>
            </w:r>
            <w:r>
              <w:rPr>
                <w:sz w:val="24"/>
                <w:szCs w:val="24"/>
              </w:rPr>
              <w:t xml:space="preserve">pper value for laminar flow, </w:t>
            </w:r>
            <w:r w:rsidRPr="00A548BF">
              <w:rPr>
                <w:sz w:val="24"/>
                <w:szCs w:val="24"/>
              </w:rPr>
              <w:t xml:space="preserve">the flow of oil is </w:t>
            </w:r>
            <w:r w:rsidRPr="00A548BF">
              <w:rPr>
                <w:sz w:val="24"/>
                <w:szCs w:val="24"/>
              </w:rPr>
              <w:lastRenderedPageBreak/>
              <w:t>laminar (barely).</w:t>
            </w:r>
          </w:p>
        </w:tc>
      </w:tr>
      <w:tr w:rsidR="00732BCB" w:rsidRPr="00551307" w14:paraId="70689E5E" w14:textId="77777777" w:rsidTr="00FC2BAF">
        <w:trPr>
          <w:cantSplit/>
        </w:trPr>
        <w:tc>
          <w:tcPr>
            <w:tcW w:w="1080" w:type="dxa"/>
            <w:gridSpan w:val="2"/>
          </w:tcPr>
          <w:p w14:paraId="7168347D" w14:textId="77777777" w:rsidR="00732BCB" w:rsidRPr="00551307" w:rsidRDefault="00732BCB" w:rsidP="002D0ED4">
            <w:pPr>
              <w:spacing w:after="0" w:line="240" w:lineRule="auto"/>
              <w:jc w:val="both"/>
              <w:rPr>
                <w:sz w:val="24"/>
                <w:szCs w:val="24"/>
              </w:rPr>
            </w:pPr>
            <w:r w:rsidRPr="00551307">
              <w:rPr>
                <w:sz w:val="24"/>
                <w:szCs w:val="24"/>
              </w:rPr>
              <w:lastRenderedPageBreak/>
              <w:t>52.</w:t>
            </w:r>
          </w:p>
        </w:tc>
        <w:tc>
          <w:tcPr>
            <w:tcW w:w="8575" w:type="dxa"/>
            <w:gridSpan w:val="3"/>
          </w:tcPr>
          <w:p w14:paraId="45B29E1D" w14:textId="77777777" w:rsidR="00732BCB" w:rsidRPr="007326BB" w:rsidRDefault="00732BCB" w:rsidP="002D0ED4">
            <w:pPr>
              <w:spacing w:after="0" w:line="240" w:lineRule="auto"/>
              <w:rPr>
                <w:i/>
                <w:sz w:val="24"/>
                <w:szCs w:val="24"/>
              </w:rPr>
            </w:pPr>
            <w:r w:rsidRPr="007326BB">
              <w:rPr>
                <w:i/>
                <w:sz w:val="24"/>
                <w:szCs w:val="24"/>
              </w:rPr>
              <w:t xml:space="preserve">Show that the Reynolds number </w:t>
            </w:r>
            <w:r>
              <w:rPr>
                <w:i/>
                <w:noProof/>
                <w:position w:val="-10"/>
                <w:sz w:val="24"/>
                <w:szCs w:val="24"/>
                <w:lang w:bidi="ar-SA"/>
              </w:rPr>
              <w:drawing>
                <wp:inline distT="0" distB="0" distL="0" distR="0" wp14:anchorId="38676CF0" wp14:editId="72CB120B">
                  <wp:extent cx="235585" cy="207645"/>
                  <wp:effectExtent l="0" t="0" r="0" b="0"/>
                  <wp:docPr id="2610" name="Picture 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0"/>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Pr="007326BB">
              <w:rPr>
                <w:i/>
                <w:sz w:val="24"/>
                <w:szCs w:val="24"/>
              </w:rPr>
              <w:t xml:space="preserve"> is </w:t>
            </w:r>
            <w:proofErr w:type="spellStart"/>
            <w:r w:rsidRPr="007326BB">
              <w:rPr>
                <w:i/>
                <w:sz w:val="24"/>
                <w:szCs w:val="24"/>
              </w:rPr>
              <w:t>unitless</w:t>
            </w:r>
            <w:proofErr w:type="spellEnd"/>
            <w:r w:rsidRPr="007326BB">
              <w:rPr>
                <w:i/>
                <w:sz w:val="24"/>
                <w:szCs w:val="24"/>
              </w:rPr>
              <w:t xml:space="preserve"> by substituting units for all the quantities in its definition and cancelling.</w:t>
            </w:r>
          </w:p>
        </w:tc>
      </w:tr>
      <w:tr w:rsidR="00732BCB" w:rsidRPr="00551307" w14:paraId="5E420583" w14:textId="77777777" w:rsidTr="00FC2BAF">
        <w:trPr>
          <w:cantSplit/>
        </w:trPr>
        <w:tc>
          <w:tcPr>
            <w:tcW w:w="1080" w:type="dxa"/>
            <w:gridSpan w:val="2"/>
          </w:tcPr>
          <w:p w14:paraId="78906233"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561427A7" w14:textId="77777777" w:rsidR="00732BCB" w:rsidRPr="00BD3F88" w:rsidRDefault="00732BCB" w:rsidP="002D0ED4">
            <w:pPr>
              <w:spacing w:after="0" w:line="240" w:lineRule="auto"/>
              <w:rPr>
                <w:sz w:val="24"/>
                <w:szCs w:val="24"/>
              </w:rPr>
            </w:pPr>
            <w:r>
              <w:rPr>
                <w:noProof/>
                <w:position w:val="-34"/>
                <w:sz w:val="24"/>
                <w:szCs w:val="24"/>
                <w:lang w:bidi="ar-SA"/>
              </w:rPr>
              <w:drawing>
                <wp:inline distT="0" distB="0" distL="0" distR="0" wp14:anchorId="73802E8C" wp14:editId="1786A91F">
                  <wp:extent cx="5005705" cy="499745"/>
                  <wp:effectExtent l="0" t="0" r="0" b="8255"/>
                  <wp:docPr id="2611" name="Picture 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5005705" cy="499745"/>
                          </a:xfrm>
                          <a:prstGeom prst="rect">
                            <a:avLst/>
                          </a:prstGeom>
                          <a:noFill/>
                          <a:ln>
                            <a:noFill/>
                          </a:ln>
                        </pic:spPr>
                      </pic:pic>
                    </a:graphicData>
                  </a:graphic>
                </wp:inline>
              </w:drawing>
            </w:r>
          </w:p>
        </w:tc>
      </w:tr>
      <w:tr w:rsidR="00732BCB" w:rsidRPr="00551307" w14:paraId="52C1F4EB" w14:textId="77777777" w:rsidTr="00FC2BAF">
        <w:trPr>
          <w:cantSplit/>
        </w:trPr>
        <w:tc>
          <w:tcPr>
            <w:tcW w:w="1080" w:type="dxa"/>
            <w:gridSpan w:val="2"/>
          </w:tcPr>
          <w:p w14:paraId="25DA563F" w14:textId="77777777" w:rsidR="00732BCB" w:rsidRPr="00551307" w:rsidRDefault="00732BCB" w:rsidP="002D0ED4">
            <w:pPr>
              <w:spacing w:after="0" w:line="240" w:lineRule="auto"/>
              <w:jc w:val="both"/>
              <w:rPr>
                <w:sz w:val="24"/>
                <w:szCs w:val="24"/>
              </w:rPr>
            </w:pPr>
            <w:r w:rsidRPr="00551307">
              <w:rPr>
                <w:sz w:val="24"/>
                <w:szCs w:val="24"/>
              </w:rPr>
              <w:t>53.</w:t>
            </w:r>
          </w:p>
        </w:tc>
        <w:tc>
          <w:tcPr>
            <w:tcW w:w="8575" w:type="dxa"/>
            <w:gridSpan w:val="3"/>
          </w:tcPr>
          <w:p w14:paraId="442B78B1" w14:textId="77777777" w:rsidR="00732BCB" w:rsidRPr="007326BB" w:rsidRDefault="00732BCB" w:rsidP="002D0ED4">
            <w:pPr>
              <w:spacing w:after="0" w:line="240" w:lineRule="auto"/>
              <w:rPr>
                <w:i/>
                <w:sz w:val="24"/>
                <w:szCs w:val="24"/>
              </w:rPr>
            </w:pPr>
            <w:r w:rsidRPr="007326BB">
              <w:rPr>
                <w:i/>
                <w:sz w:val="24"/>
                <w:szCs w:val="24"/>
              </w:rPr>
              <w:t>Calculate the Reynolds numbers for the flow of water through (a) a nozzle with a radius of 0.250 cm and (b) a garden hose with a radius of 0.900 cm, when the nozzle is attached to the hose. The flow rate through hose and nozzle is 0.500 L/s. Can the flow in either possibly be laminar?</w:t>
            </w:r>
          </w:p>
        </w:tc>
      </w:tr>
      <w:tr w:rsidR="00732BCB" w:rsidRPr="00551307" w14:paraId="4F31DD86" w14:textId="77777777" w:rsidTr="00FC2BAF">
        <w:trPr>
          <w:cantSplit/>
        </w:trPr>
        <w:tc>
          <w:tcPr>
            <w:tcW w:w="1080" w:type="dxa"/>
            <w:gridSpan w:val="2"/>
          </w:tcPr>
          <w:p w14:paraId="75DDB44F"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555B2BD7" w14:textId="77777777" w:rsidR="00732BCB" w:rsidRPr="00D22484" w:rsidRDefault="00732BCB" w:rsidP="002D0ED4">
            <w:pPr>
              <w:spacing w:after="0" w:line="240" w:lineRule="auto"/>
              <w:rPr>
                <w:sz w:val="24"/>
                <w:szCs w:val="24"/>
              </w:rPr>
            </w:pPr>
            <w:r>
              <w:rPr>
                <w:sz w:val="24"/>
                <w:szCs w:val="24"/>
              </w:rPr>
              <w:t>H</w:t>
            </w:r>
            <w:r w:rsidRPr="00D22484">
              <w:rPr>
                <w:sz w:val="24"/>
                <w:szCs w:val="24"/>
              </w:rPr>
              <w:t>ose:</w:t>
            </w:r>
            <w:r>
              <w:rPr>
                <w:sz w:val="24"/>
                <w:szCs w:val="24"/>
              </w:rPr>
              <w:t xml:space="preserve"> </w:t>
            </w:r>
            <w:r>
              <w:rPr>
                <w:noProof/>
                <w:position w:val="-28"/>
                <w:sz w:val="24"/>
                <w:szCs w:val="24"/>
                <w:lang w:bidi="ar-SA"/>
              </w:rPr>
              <w:drawing>
                <wp:inline distT="0" distB="0" distL="0" distR="0" wp14:anchorId="2412D245" wp14:editId="011969E7">
                  <wp:extent cx="4373880" cy="461645"/>
                  <wp:effectExtent l="0" t="0" r="0" b="0"/>
                  <wp:docPr id="2612" name="Picture 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373880" cy="461645"/>
                          </a:xfrm>
                          <a:prstGeom prst="rect">
                            <a:avLst/>
                          </a:prstGeom>
                          <a:noFill/>
                          <a:ln>
                            <a:noFill/>
                          </a:ln>
                        </pic:spPr>
                      </pic:pic>
                    </a:graphicData>
                  </a:graphic>
                </wp:inline>
              </w:drawing>
            </w:r>
          </w:p>
          <w:p w14:paraId="25ADBBBC" w14:textId="77777777" w:rsidR="00732BCB" w:rsidRPr="00D22484" w:rsidRDefault="00732BCB" w:rsidP="002D0ED4">
            <w:pPr>
              <w:spacing w:after="0" w:line="240" w:lineRule="auto"/>
              <w:rPr>
                <w:sz w:val="24"/>
                <w:szCs w:val="24"/>
                <w:u w:val="single"/>
              </w:rPr>
            </w:pPr>
            <w:r>
              <w:rPr>
                <w:sz w:val="24"/>
                <w:szCs w:val="24"/>
                <w:u w:val="single"/>
              </w:rPr>
              <w:t>F</w:t>
            </w:r>
            <w:r w:rsidRPr="00D22484">
              <w:rPr>
                <w:sz w:val="24"/>
                <w:szCs w:val="24"/>
                <w:u w:val="single"/>
              </w:rPr>
              <w:t>low is not laminar</w:t>
            </w:r>
            <w:r>
              <w:rPr>
                <w:sz w:val="24"/>
                <w:szCs w:val="24"/>
                <w:u w:val="single"/>
              </w:rPr>
              <w:t>.</w:t>
            </w:r>
          </w:p>
          <w:p w14:paraId="1507F2F7" w14:textId="77777777" w:rsidR="00732BCB" w:rsidRPr="00D22484" w:rsidRDefault="00732BCB" w:rsidP="002D0ED4">
            <w:pPr>
              <w:spacing w:after="0" w:line="240" w:lineRule="auto"/>
              <w:rPr>
                <w:sz w:val="24"/>
                <w:szCs w:val="24"/>
              </w:rPr>
            </w:pPr>
            <w:r>
              <w:rPr>
                <w:sz w:val="24"/>
                <w:szCs w:val="24"/>
              </w:rPr>
              <w:t>N</w:t>
            </w:r>
            <w:r w:rsidRPr="00D22484">
              <w:rPr>
                <w:sz w:val="24"/>
                <w:szCs w:val="24"/>
              </w:rPr>
              <w:t>ozzle:</w:t>
            </w:r>
            <w:r>
              <w:rPr>
                <w:sz w:val="24"/>
                <w:szCs w:val="24"/>
              </w:rPr>
              <w:t xml:space="preserve"> </w:t>
            </w:r>
            <w:r>
              <w:rPr>
                <w:noProof/>
                <w:position w:val="-28"/>
                <w:sz w:val="24"/>
                <w:szCs w:val="24"/>
                <w:lang w:bidi="ar-SA"/>
              </w:rPr>
              <w:drawing>
                <wp:inline distT="0" distB="0" distL="0" distR="0" wp14:anchorId="4700654F" wp14:editId="753B6FD9">
                  <wp:extent cx="4458970" cy="461645"/>
                  <wp:effectExtent l="0" t="0" r="11430" b="0"/>
                  <wp:docPr id="2613" name="Picture 2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458970" cy="461645"/>
                          </a:xfrm>
                          <a:prstGeom prst="rect">
                            <a:avLst/>
                          </a:prstGeom>
                          <a:noFill/>
                          <a:ln>
                            <a:noFill/>
                          </a:ln>
                        </pic:spPr>
                      </pic:pic>
                    </a:graphicData>
                  </a:graphic>
                </wp:inline>
              </w:drawing>
            </w:r>
          </w:p>
          <w:p w14:paraId="6D00B522" w14:textId="77777777" w:rsidR="00732BCB" w:rsidRPr="00551307" w:rsidRDefault="00732BCB" w:rsidP="002D0ED4">
            <w:pPr>
              <w:spacing w:after="0" w:line="240" w:lineRule="auto"/>
              <w:rPr>
                <w:i/>
                <w:sz w:val="24"/>
                <w:szCs w:val="24"/>
              </w:rPr>
            </w:pPr>
            <w:r>
              <w:rPr>
                <w:sz w:val="24"/>
                <w:szCs w:val="24"/>
                <w:u w:val="single"/>
              </w:rPr>
              <w:t>F</w:t>
            </w:r>
            <w:r w:rsidRPr="00D22484">
              <w:rPr>
                <w:sz w:val="24"/>
                <w:szCs w:val="24"/>
                <w:u w:val="single"/>
              </w:rPr>
              <w:t>low is not laminar</w:t>
            </w:r>
            <w:r>
              <w:rPr>
                <w:sz w:val="24"/>
                <w:szCs w:val="24"/>
                <w:u w:val="single"/>
              </w:rPr>
              <w:t>.</w:t>
            </w:r>
          </w:p>
        </w:tc>
      </w:tr>
      <w:tr w:rsidR="00732BCB" w:rsidRPr="00551307" w14:paraId="7AF4061E" w14:textId="77777777" w:rsidTr="00FC2BAF">
        <w:trPr>
          <w:cantSplit/>
        </w:trPr>
        <w:tc>
          <w:tcPr>
            <w:tcW w:w="1080" w:type="dxa"/>
            <w:gridSpan w:val="2"/>
          </w:tcPr>
          <w:p w14:paraId="470C4767" w14:textId="77777777" w:rsidR="00732BCB" w:rsidRPr="00551307" w:rsidRDefault="00732BCB" w:rsidP="002D0ED4">
            <w:pPr>
              <w:spacing w:after="0" w:line="240" w:lineRule="auto"/>
              <w:jc w:val="both"/>
              <w:rPr>
                <w:sz w:val="24"/>
                <w:szCs w:val="24"/>
              </w:rPr>
            </w:pPr>
            <w:r w:rsidRPr="00551307">
              <w:rPr>
                <w:sz w:val="24"/>
                <w:szCs w:val="24"/>
              </w:rPr>
              <w:t>54.</w:t>
            </w:r>
          </w:p>
        </w:tc>
        <w:tc>
          <w:tcPr>
            <w:tcW w:w="8575" w:type="dxa"/>
            <w:gridSpan w:val="3"/>
          </w:tcPr>
          <w:p w14:paraId="3D1C1F92" w14:textId="77777777" w:rsidR="00732BCB" w:rsidRPr="007326BB" w:rsidRDefault="00732BCB" w:rsidP="002D0ED4">
            <w:pPr>
              <w:spacing w:after="0" w:line="240" w:lineRule="auto"/>
              <w:rPr>
                <w:i/>
                <w:sz w:val="24"/>
                <w:szCs w:val="24"/>
              </w:rPr>
            </w:pPr>
            <w:r w:rsidRPr="007326BB">
              <w:rPr>
                <w:i/>
                <w:sz w:val="24"/>
                <w:szCs w:val="24"/>
              </w:rPr>
              <w:t xml:space="preserve">A fire hose has an inside diameter of 6.40 cm. Suppose such a hose carries a flow of 40.0 L/s starting at a gauge pressure of </w:t>
            </w:r>
            <w:r>
              <w:rPr>
                <w:i/>
                <w:noProof/>
                <w:position w:val="-10"/>
                <w:sz w:val="24"/>
                <w:szCs w:val="24"/>
                <w:lang w:bidi="ar-SA"/>
              </w:rPr>
              <w:drawing>
                <wp:inline distT="0" distB="0" distL="0" distR="0" wp14:anchorId="043ECF92" wp14:editId="78ADD1B4">
                  <wp:extent cx="961390" cy="226060"/>
                  <wp:effectExtent l="0" t="0" r="3810" b="2540"/>
                  <wp:docPr id="2614" name="Picture 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961390" cy="226060"/>
                          </a:xfrm>
                          <a:prstGeom prst="rect">
                            <a:avLst/>
                          </a:prstGeom>
                          <a:noFill/>
                          <a:ln>
                            <a:noFill/>
                          </a:ln>
                        </pic:spPr>
                      </pic:pic>
                    </a:graphicData>
                  </a:graphic>
                </wp:inline>
              </w:drawing>
            </w:r>
            <w:r w:rsidRPr="007326BB">
              <w:rPr>
                <w:i/>
                <w:sz w:val="24"/>
                <w:szCs w:val="24"/>
              </w:rPr>
              <w:t>. The hose goes 10.0 m up a ladder to a nozzle having an inside diameter of 3.00 cm. Calculate the Reynolds numbers for flow in the fire hose and nozzle to show that the flow in each must be turbulent.</w:t>
            </w:r>
          </w:p>
        </w:tc>
      </w:tr>
      <w:tr w:rsidR="00732BCB" w:rsidRPr="00551307" w14:paraId="0409846A" w14:textId="77777777" w:rsidTr="00FC2BAF">
        <w:tc>
          <w:tcPr>
            <w:tcW w:w="1080" w:type="dxa"/>
            <w:gridSpan w:val="2"/>
          </w:tcPr>
          <w:p w14:paraId="7E9BA42E"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33F67F82" w14:textId="77777777" w:rsidR="00732BCB" w:rsidRPr="00D22484" w:rsidRDefault="00732BCB" w:rsidP="002D0ED4">
            <w:pPr>
              <w:spacing w:after="0" w:line="240" w:lineRule="auto"/>
              <w:rPr>
                <w:sz w:val="24"/>
                <w:szCs w:val="24"/>
                <w:u w:val="single"/>
              </w:rPr>
            </w:pPr>
            <w:r>
              <w:rPr>
                <w:sz w:val="24"/>
                <w:szCs w:val="24"/>
              </w:rPr>
              <w:t>H</w:t>
            </w:r>
            <w:r w:rsidRPr="00D22484">
              <w:rPr>
                <w:sz w:val="24"/>
                <w:szCs w:val="24"/>
              </w:rPr>
              <w:t>ose:</w:t>
            </w:r>
            <w:r>
              <w:rPr>
                <w:sz w:val="24"/>
                <w:szCs w:val="24"/>
              </w:rPr>
              <w:t xml:space="preserve"> </w:t>
            </w:r>
            <w:r>
              <w:rPr>
                <w:noProof/>
                <w:position w:val="-28"/>
                <w:sz w:val="24"/>
                <w:szCs w:val="24"/>
                <w:lang w:bidi="ar-SA"/>
              </w:rPr>
              <w:drawing>
                <wp:inline distT="0" distB="0" distL="0" distR="0" wp14:anchorId="3F52D309" wp14:editId="6776E8CB">
                  <wp:extent cx="4496435" cy="461645"/>
                  <wp:effectExtent l="0" t="0" r="0" b="0"/>
                  <wp:docPr id="2615" name="Picture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496435" cy="461645"/>
                          </a:xfrm>
                          <a:prstGeom prst="rect">
                            <a:avLst/>
                          </a:prstGeom>
                          <a:noFill/>
                          <a:ln>
                            <a:noFill/>
                          </a:ln>
                        </pic:spPr>
                      </pic:pic>
                    </a:graphicData>
                  </a:graphic>
                </wp:inline>
              </w:drawing>
            </w:r>
          </w:p>
          <w:p w14:paraId="12866F61" w14:textId="77777777" w:rsidR="00732BCB" w:rsidRPr="00D22484" w:rsidRDefault="00732BCB" w:rsidP="002D0ED4">
            <w:pPr>
              <w:spacing w:after="0" w:line="240" w:lineRule="auto"/>
              <w:rPr>
                <w:sz w:val="24"/>
                <w:szCs w:val="24"/>
                <w:u w:val="single"/>
              </w:rPr>
            </w:pPr>
            <w:r>
              <w:rPr>
                <w:sz w:val="24"/>
                <w:szCs w:val="24"/>
                <w:u w:val="single"/>
              </w:rPr>
              <w:t>F</w:t>
            </w:r>
            <w:r w:rsidRPr="00D22484">
              <w:rPr>
                <w:sz w:val="24"/>
                <w:szCs w:val="24"/>
                <w:u w:val="single"/>
              </w:rPr>
              <w:t>low is turbulent</w:t>
            </w:r>
            <w:r>
              <w:rPr>
                <w:sz w:val="24"/>
                <w:szCs w:val="24"/>
                <w:u w:val="single"/>
              </w:rPr>
              <w:t>.</w:t>
            </w:r>
          </w:p>
          <w:p w14:paraId="4A6B84D9" w14:textId="77777777" w:rsidR="00732BCB" w:rsidRPr="00D22484" w:rsidRDefault="00732BCB" w:rsidP="002D0ED4">
            <w:pPr>
              <w:spacing w:after="0" w:line="240" w:lineRule="auto"/>
              <w:rPr>
                <w:sz w:val="24"/>
                <w:szCs w:val="24"/>
              </w:rPr>
            </w:pPr>
            <w:r>
              <w:rPr>
                <w:sz w:val="24"/>
                <w:szCs w:val="24"/>
              </w:rPr>
              <w:t>N</w:t>
            </w:r>
            <w:r w:rsidRPr="00D22484">
              <w:rPr>
                <w:sz w:val="24"/>
                <w:szCs w:val="24"/>
              </w:rPr>
              <w:t>ozzle:</w:t>
            </w:r>
            <w:r>
              <w:rPr>
                <w:sz w:val="24"/>
                <w:szCs w:val="24"/>
              </w:rPr>
              <w:t xml:space="preserve"> </w:t>
            </w:r>
            <w:r>
              <w:rPr>
                <w:noProof/>
                <w:position w:val="-28"/>
                <w:sz w:val="24"/>
                <w:szCs w:val="24"/>
                <w:lang w:bidi="ar-SA"/>
              </w:rPr>
              <w:drawing>
                <wp:inline distT="0" distB="0" distL="0" distR="0" wp14:anchorId="57CD9C7F" wp14:editId="05F98B6F">
                  <wp:extent cx="4496435" cy="461645"/>
                  <wp:effectExtent l="0" t="0" r="0" b="0"/>
                  <wp:docPr id="2616" name="Picture 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4496435" cy="461645"/>
                          </a:xfrm>
                          <a:prstGeom prst="rect">
                            <a:avLst/>
                          </a:prstGeom>
                          <a:noFill/>
                          <a:ln>
                            <a:noFill/>
                          </a:ln>
                        </pic:spPr>
                      </pic:pic>
                    </a:graphicData>
                  </a:graphic>
                </wp:inline>
              </w:drawing>
            </w:r>
          </w:p>
          <w:p w14:paraId="19D463E8" w14:textId="77777777" w:rsidR="00732BCB" w:rsidRPr="00551307" w:rsidRDefault="00732BCB" w:rsidP="002D0ED4">
            <w:pPr>
              <w:spacing w:after="0" w:line="240" w:lineRule="auto"/>
              <w:rPr>
                <w:i/>
                <w:sz w:val="24"/>
                <w:szCs w:val="24"/>
              </w:rPr>
            </w:pPr>
            <w:r>
              <w:rPr>
                <w:sz w:val="24"/>
                <w:szCs w:val="24"/>
                <w:u w:val="single"/>
              </w:rPr>
              <w:t>F</w:t>
            </w:r>
            <w:r w:rsidRPr="00D22484">
              <w:rPr>
                <w:sz w:val="24"/>
                <w:szCs w:val="24"/>
                <w:u w:val="single"/>
              </w:rPr>
              <w:t>low is turbulent</w:t>
            </w:r>
            <w:r>
              <w:rPr>
                <w:sz w:val="24"/>
                <w:szCs w:val="24"/>
                <w:u w:val="single"/>
              </w:rPr>
              <w:t>.</w:t>
            </w:r>
          </w:p>
        </w:tc>
      </w:tr>
      <w:tr w:rsidR="00732BCB" w:rsidRPr="00551307" w14:paraId="63F08023" w14:textId="77777777" w:rsidTr="00FC2BAF">
        <w:trPr>
          <w:cantSplit/>
        </w:trPr>
        <w:tc>
          <w:tcPr>
            <w:tcW w:w="1080" w:type="dxa"/>
            <w:gridSpan w:val="2"/>
          </w:tcPr>
          <w:p w14:paraId="7C2994C5" w14:textId="77777777" w:rsidR="00732BCB" w:rsidRPr="00551307" w:rsidRDefault="00732BCB" w:rsidP="002D0ED4">
            <w:pPr>
              <w:spacing w:after="0" w:line="240" w:lineRule="auto"/>
              <w:jc w:val="both"/>
              <w:rPr>
                <w:sz w:val="24"/>
                <w:szCs w:val="24"/>
              </w:rPr>
            </w:pPr>
            <w:r w:rsidRPr="00551307">
              <w:rPr>
                <w:sz w:val="24"/>
                <w:szCs w:val="24"/>
              </w:rPr>
              <w:lastRenderedPageBreak/>
              <w:t>55.</w:t>
            </w:r>
          </w:p>
        </w:tc>
        <w:tc>
          <w:tcPr>
            <w:tcW w:w="8575" w:type="dxa"/>
            <w:gridSpan w:val="3"/>
          </w:tcPr>
          <w:p w14:paraId="623D4798" w14:textId="77777777" w:rsidR="00732BCB" w:rsidRPr="007326BB" w:rsidRDefault="00732BCB" w:rsidP="002D0ED4">
            <w:pPr>
              <w:spacing w:after="0" w:line="240" w:lineRule="auto"/>
              <w:rPr>
                <w:i/>
                <w:sz w:val="24"/>
                <w:szCs w:val="24"/>
              </w:rPr>
            </w:pPr>
            <w:r w:rsidRPr="007326BB">
              <w:rPr>
                <w:i/>
                <w:sz w:val="24"/>
                <w:szCs w:val="24"/>
              </w:rPr>
              <w:t xml:space="preserve">Concrete is pumped from a cement mixer to the place it is being laid, instead of being carried in wheelbarrows. The flow rate is 200 L/min through a 50.0-m-long, 8.00-cm-diameter hose, and the pressure at the pump is </w:t>
            </w:r>
            <w:r>
              <w:rPr>
                <w:i/>
                <w:noProof/>
                <w:position w:val="-10"/>
                <w:sz w:val="24"/>
                <w:szCs w:val="24"/>
                <w:lang w:bidi="ar-SA"/>
              </w:rPr>
              <w:drawing>
                <wp:inline distT="0" distB="0" distL="0" distR="0" wp14:anchorId="5166C5E3" wp14:editId="6EC287E1">
                  <wp:extent cx="980440" cy="226060"/>
                  <wp:effectExtent l="0" t="0" r="10160" b="2540"/>
                  <wp:docPr id="2617" name="Picture 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980440" cy="226060"/>
                          </a:xfrm>
                          <a:prstGeom prst="rect">
                            <a:avLst/>
                          </a:prstGeom>
                          <a:noFill/>
                          <a:ln>
                            <a:noFill/>
                          </a:ln>
                        </pic:spPr>
                      </pic:pic>
                    </a:graphicData>
                  </a:graphic>
                </wp:inline>
              </w:drawing>
            </w:r>
            <w:r w:rsidRPr="007326BB">
              <w:rPr>
                <w:i/>
                <w:sz w:val="24"/>
                <w:szCs w:val="24"/>
              </w:rPr>
              <w:t xml:space="preserve">. Verify that the flow of concrete is laminar taking concrete’s viscosity to be </w:t>
            </w:r>
            <w:r>
              <w:rPr>
                <w:i/>
                <w:noProof/>
                <w:position w:val="-10"/>
                <w:sz w:val="24"/>
                <w:szCs w:val="24"/>
                <w:lang w:bidi="ar-SA"/>
              </w:rPr>
              <w:drawing>
                <wp:inline distT="0" distB="0" distL="0" distR="0" wp14:anchorId="37E3AA97" wp14:editId="34143368">
                  <wp:extent cx="914400" cy="226060"/>
                  <wp:effectExtent l="0" t="0" r="0" b="2540"/>
                  <wp:docPr id="2618" name="Picture 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914400" cy="226060"/>
                          </a:xfrm>
                          <a:prstGeom prst="rect">
                            <a:avLst/>
                          </a:prstGeom>
                          <a:noFill/>
                          <a:ln>
                            <a:noFill/>
                          </a:ln>
                        </pic:spPr>
                      </pic:pic>
                    </a:graphicData>
                  </a:graphic>
                </wp:inline>
              </w:drawing>
            </w:r>
            <w:r w:rsidRPr="007326BB">
              <w:rPr>
                <w:i/>
                <w:sz w:val="24"/>
                <w:szCs w:val="24"/>
              </w:rPr>
              <w:t xml:space="preserve">, and given its density is </w:t>
            </w:r>
            <w:r>
              <w:rPr>
                <w:i/>
                <w:noProof/>
                <w:position w:val="-10"/>
                <w:sz w:val="24"/>
                <w:szCs w:val="24"/>
                <w:lang w:bidi="ar-SA"/>
              </w:rPr>
              <w:drawing>
                <wp:inline distT="0" distB="0" distL="0" distR="0" wp14:anchorId="0604DA60" wp14:editId="033A5432">
                  <wp:extent cx="754380" cy="226060"/>
                  <wp:effectExtent l="0" t="0" r="7620" b="2540"/>
                  <wp:docPr id="2619" name="Picture 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9"/>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754380" cy="226060"/>
                          </a:xfrm>
                          <a:prstGeom prst="rect">
                            <a:avLst/>
                          </a:prstGeom>
                          <a:noFill/>
                          <a:ln>
                            <a:noFill/>
                          </a:ln>
                        </pic:spPr>
                      </pic:pic>
                    </a:graphicData>
                  </a:graphic>
                </wp:inline>
              </w:drawing>
            </w:r>
            <w:r w:rsidRPr="007326BB">
              <w:rPr>
                <w:i/>
                <w:sz w:val="24"/>
                <w:szCs w:val="24"/>
              </w:rPr>
              <w:t>.</w:t>
            </w:r>
          </w:p>
        </w:tc>
      </w:tr>
      <w:tr w:rsidR="00732BCB" w:rsidRPr="00551307" w14:paraId="379DEF1B" w14:textId="77777777" w:rsidTr="00FC2BAF">
        <w:trPr>
          <w:cantSplit/>
        </w:trPr>
        <w:tc>
          <w:tcPr>
            <w:tcW w:w="1080" w:type="dxa"/>
            <w:gridSpan w:val="2"/>
          </w:tcPr>
          <w:p w14:paraId="1C70AA77"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2948525A" w14:textId="77777777" w:rsidR="00732BCB" w:rsidRPr="00D22484" w:rsidRDefault="00732BCB" w:rsidP="002D0ED4">
            <w:pPr>
              <w:spacing w:after="0" w:line="240" w:lineRule="auto"/>
              <w:ind w:left="335" w:hanging="335"/>
              <w:rPr>
                <w:sz w:val="24"/>
                <w:szCs w:val="24"/>
              </w:rPr>
            </w:pPr>
            <w:r w:rsidRPr="00D22484">
              <w:rPr>
                <w:sz w:val="24"/>
                <w:szCs w:val="24"/>
              </w:rPr>
              <w:t>(a)</w:t>
            </w:r>
            <w:r>
              <w:rPr>
                <w:sz w:val="24"/>
                <w:szCs w:val="24"/>
              </w:rPr>
              <w:t xml:space="preserve"> </w:t>
            </w:r>
            <w:r>
              <w:rPr>
                <w:noProof/>
                <w:position w:val="-28"/>
                <w:sz w:val="24"/>
                <w:szCs w:val="24"/>
                <w:lang w:bidi="ar-SA"/>
              </w:rPr>
              <w:drawing>
                <wp:inline distT="0" distB="0" distL="0" distR="0" wp14:anchorId="6FBCA1EE" wp14:editId="329D2844">
                  <wp:extent cx="1687195" cy="405130"/>
                  <wp:effectExtent l="0" t="0" r="0" b="1270"/>
                  <wp:docPr id="2620" name="Picture 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0"/>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687195" cy="405130"/>
                          </a:xfrm>
                          <a:prstGeom prst="rect">
                            <a:avLst/>
                          </a:prstGeom>
                          <a:noFill/>
                          <a:ln>
                            <a:noFill/>
                          </a:ln>
                        </pic:spPr>
                      </pic:pic>
                    </a:graphicData>
                  </a:graphic>
                </wp:inline>
              </w:drawing>
            </w:r>
            <w:r w:rsidRPr="00D22484">
              <w:rPr>
                <w:sz w:val="24"/>
                <w:szCs w:val="24"/>
              </w:rPr>
              <w:t>. The pressure at the exit of the hose,</w:t>
            </w:r>
            <w:r>
              <w:rPr>
                <w:noProof/>
                <w:position w:val="-10"/>
                <w:sz w:val="24"/>
                <w:szCs w:val="24"/>
                <w:lang w:bidi="ar-SA"/>
              </w:rPr>
              <w:drawing>
                <wp:inline distT="0" distB="0" distL="0" distR="0" wp14:anchorId="521E8C66" wp14:editId="78FCFAC5">
                  <wp:extent cx="151130" cy="207645"/>
                  <wp:effectExtent l="0" t="0" r="1270" b="0"/>
                  <wp:docPr id="2621" name="Picture 2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1"/>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51130" cy="207645"/>
                          </a:xfrm>
                          <a:prstGeom prst="rect">
                            <a:avLst/>
                          </a:prstGeom>
                          <a:noFill/>
                          <a:ln>
                            <a:noFill/>
                          </a:ln>
                        </pic:spPr>
                      </pic:pic>
                    </a:graphicData>
                  </a:graphic>
                </wp:inline>
              </w:drawing>
            </w:r>
            <w:r>
              <w:rPr>
                <w:sz w:val="24"/>
                <w:szCs w:val="24"/>
              </w:rPr>
              <w:t>, is atmospheric pressure (</w:t>
            </w:r>
            <w:r w:rsidRPr="00D22484">
              <w:rPr>
                <w:sz w:val="24"/>
                <w:szCs w:val="24"/>
              </w:rPr>
              <w:t>0 gauge pressure).</w:t>
            </w:r>
          </w:p>
          <w:p w14:paraId="568C063C" w14:textId="77777777" w:rsidR="00732BCB" w:rsidRPr="00D22484" w:rsidRDefault="00732BCB" w:rsidP="002D0ED4">
            <w:pPr>
              <w:spacing w:after="0" w:line="240" w:lineRule="auto"/>
              <w:ind w:left="335"/>
              <w:rPr>
                <w:sz w:val="24"/>
                <w:szCs w:val="24"/>
              </w:rPr>
            </w:pPr>
            <w:r>
              <w:rPr>
                <w:noProof/>
                <w:position w:val="-24"/>
                <w:sz w:val="24"/>
                <w:szCs w:val="24"/>
                <w:lang w:bidi="ar-SA"/>
              </w:rPr>
              <w:drawing>
                <wp:inline distT="0" distB="0" distL="0" distR="0" wp14:anchorId="1C2D4FFB" wp14:editId="1161FFC4">
                  <wp:extent cx="3214370" cy="414655"/>
                  <wp:effectExtent l="0" t="0" r="11430" b="0"/>
                  <wp:docPr id="2622" name="Picture 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3214370" cy="414655"/>
                          </a:xfrm>
                          <a:prstGeom prst="rect">
                            <a:avLst/>
                          </a:prstGeom>
                          <a:noFill/>
                          <a:ln>
                            <a:noFill/>
                          </a:ln>
                        </pic:spPr>
                      </pic:pic>
                    </a:graphicData>
                  </a:graphic>
                </wp:inline>
              </w:drawing>
            </w:r>
          </w:p>
          <w:p w14:paraId="54D806D5" w14:textId="77777777" w:rsidR="00732BCB" w:rsidRPr="00D22484" w:rsidRDefault="00732BCB" w:rsidP="002D0ED4">
            <w:pPr>
              <w:spacing w:after="0" w:line="240" w:lineRule="auto"/>
              <w:rPr>
                <w:sz w:val="24"/>
                <w:szCs w:val="24"/>
              </w:rPr>
            </w:pPr>
            <w:r w:rsidRPr="00D22484">
              <w:rPr>
                <w:sz w:val="24"/>
                <w:szCs w:val="24"/>
              </w:rPr>
              <w:t>(b)</w:t>
            </w:r>
            <w:r>
              <w:rPr>
                <w:sz w:val="24"/>
                <w:szCs w:val="24"/>
              </w:rPr>
              <w:t xml:space="preserve"> </w:t>
            </w:r>
            <w:r>
              <w:rPr>
                <w:noProof/>
                <w:position w:val="-28"/>
                <w:sz w:val="24"/>
                <w:szCs w:val="24"/>
                <w:lang w:bidi="ar-SA"/>
              </w:rPr>
              <w:drawing>
                <wp:inline distT="0" distB="0" distL="0" distR="0" wp14:anchorId="779DC2CA" wp14:editId="7A46AF3F">
                  <wp:extent cx="4665980" cy="443230"/>
                  <wp:effectExtent l="0" t="0" r="7620" b="0"/>
                  <wp:docPr id="2623" name="Picture 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4665980" cy="443230"/>
                          </a:xfrm>
                          <a:prstGeom prst="rect">
                            <a:avLst/>
                          </a:prstGeom>
                          <a:noFill/>
                          <a:ln>
                            <a:noFill/>
                          </a:ln>
                        </pic:spPr>
                      </pic:pic>
                    </a:graphicData>
                  </a:graphic>
                </wp:inline>
              </w:drawing>
            </w:r>
          </w:p>
          <w:p w14:paraId="7E8B0DD0" w14:textId="77777777" w:rsidR="00732BCB" w:rsidRPr="00551307" w:rsidRDefault="00732BCB" w:rsidP="002D0ED4">
            <w:pPr>
              <w:spacing w:after="0" w:line="240" w:lineRule="auto"/>
              <w:rPr>
                <w:i/>
                <w:sz w:val="24"/>
                <w:szCs w:val="24"/>
              </w:rPr>
            </w:pPr>
            <w:r w:rsidRPr="00D22484">
              <w:rPr>
                <w:sz w:val="24"/>
                <w:szCs w:val="24"/>
              </w:rPr>
              <w:t>(c)</w:t>
            </w:r>
            <w:r>
              <w:rPr>
                <w:sz w:val="24"/>
                <w:szCs w:val="24"/>
              </w:rPr>
              <w:t xml:space="preserve"> </w:t>
            </w:r>
            <w:r>
              <w:rPr>
                <w:noProof/>
                <w:position w:val="-32"/>
                <w:sz w:val="24"/>
                <w:szCs w:val="24"/>
                <w:lang w:bidi="ar-SA"/>
              </w:rPr>
              <w:drawing>
                <wp:inline distT="0" distB="0" distL="0" distR="0" wp14:anchorId="04BE0B70" wp14:editId="09C96B6F">
                  <wp:extent cx="3959225" cy="490220"/>
                  <wp:effectExtent l="0" t="0" r="3175" b="0"/>
                  <wp:docPr id="2624" name="Picture 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959225" cy="490220"/>
                          </a:xfrm>
                          <a:prstGeom prst="rect">
                            <a:avLst/>
                          </a:prstGeom>
                          <a:noFill/>
                          <a:ln>
                            <a:noFill/>
                          </a:ln>
                        </pic:spPr>
                      </pic:pic>
                    </a:graphicData>
                  </a:graphic>
                </wp:inline>
              </w:drawing>
            </w:r>
          </w:p>
        </w:tc>
      </w:tr>
      <w:tr w:rsidR="00732BCB" w:rsidRPr="00551307" w14:paraId="39F1794D" w14:textId="77777777" w:rsidTr="00FC2BAF">
        <w:trPr>
          <w:cantSplit/>
        </w:trPr>
        <w:tc>
          <w:tcPr>
            <w:tcW w:w="1080" w:type="dxa"/>
            <w:gridSpan w:val="2"/>
          </w:tcPr>
          <w:p w14:paraId="40EAB31A" w14:textId="77777777" w:rsidR="00732BCB" w:rsidRPr="00551307" w:rsidRDefault="00732BCB" w:rsidP="002D0ED4">
            <w:pPr>
              <w:spacing w:after="0" w:line="240" w:lineRule="auto"/>
              <w:jc w:val="both"/>
              <w:rPr>
                <w:sz w:val="24"/>
                <w:szCs w:val="24"/>
              </w:rPr>
            </w:pPr>
            <w:r w:rsidRPr="00551307">
              <w:rPr>
                <w:sz w:val="24"/>
                <w:szCs w:val="24"/>
              </w:rPr>
              <w:t>56.</w:t>
            </w:r>
          </w:p>
        </w:tc>
        <w:tc>
          <w:tcPr>
            <w:tcW w:w="8575" w:type="dxa"/>
            <w:gridSpan w:val="3"/>
          </w:tcPr>
          <w:p w14:paraId="06E5D38D" w14:textId="77777777" w:rsidR="00732BCB" w:rsidRPr="00B302A5" w:rsidRDefault="00732BCB" w:rsidP="002D0ED4">
            <w:pPr>
              <w:spacing w:after="0" w:line="240" w:lineRule="auto"/>
              <w:rPr>
                <w:i/>
                <w:sz w:val="24"/>
                <w:szCs w:val="24"/>
              </w:rPr>
            </w:pPr>
            <w:r w:rsidRPr="00B302A5">
              <w:rPr>
                <w:i/>
                <w:sz w:val="24"/>
                <w:szCs w:val="24"/>
              </w:rPr>
              <w:t xml:space="preserve">At what flow rate might turbulence begin to develop in a water main with a 0.200-m diameter? Assume a </w:t>
            </w:r>
            <w:r>
              <w:rPr>
                <w:noProof/>
                <w:position w:val="-6"/>
                <w:lang w:bidi="ar-SA"/>
              </w:rPr>
              <w:drawing>
                <wp:inline distT="0" distB="0" distL="0" distR="0" wp14:anchorId="0F2B2717" wp14:editId="058765D1">
                  <wp:extent cx="348615" cy="179070"/>
                  <wp:effectExtent l="0" t="0" r="6985" b="0"/>
                  <wp:docPr id="2625" name="Picture 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B302A5">
              <w:rPr>
                <w:i/>
                <w:sz w:val="24"/>
                <w:szCs w:val="24"/>
              </w:rPr>
              <w:t xml:space="preserve"> temperature.</w:t>
            </w:r>
          </w:p>
        </w:tc>
      </w:tr>
      <w:tr w:rsidR="00732BCB" w:rsidRPr="00551307" w14:paraId="40EAFA9B" w14:textId="77777777" w:rsidTr="00FC2BAF">
        <w:trPr>
          <w:cantSplit/>
        </w:trPr>
        <w:tc>
          <w:tcPr>
            <w:tcW w:w="1080" w:type="dxa"/>
            <w:gridSpan w:val="2"/>
          </w:tcPr>
          <w:p w14:paraId="7FC757D6"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1D8196EB" w14:textId="77777777" w:rsidR="00732BCB" w:rsidRDefault="00732BCB" w:rsidP="002D0ED4">
            <w:pPr>
              <w:spacing w:before="20" w:after="0" w:line="240" w:lineRule="auto"/>
              <w:rPr>
                <w:sz w:val="24"/>
                <w:szCs w:val="24"/>
              </w:rPr>
            </w:pPr>
          </w:p>
          <w:p w14:paraId="0F8777B0" w14:textId="77777777" w:rsidR="00732BCB" w:rsidRPr="00D22484" w:rsidRDefault="00732BCB" w:rsidP="002D0ED4">
            <w:pPr>
              <w:spacing w:before="20" w:after="0" w:line="240" w:lineRule="auto"/>
              <w:rPr>
                <w:sz w:val="24"/>
                <w:szCs w:val="24"/>
              </w:rPr>
            </w:pPr>
            <w:r w:rsidRPr="00D22484">
              <w:rPr>
                <w:sz w:val="24"/>
                <w:szCs w:val="24"/>
              </w:rPr>
              <w:t xml:space="preserve">At </w:t>
            </w:r>
            <w:r>
              <w:rPr>
                <w:noProof/>
                <w:position w:val="-10"/>
                <w:sz w:val="24"/>
                <w:szCs w:val="24"/>
                <w:lang w:bidi="ar-SA"/>
              </w:rPr>
              <w:drawing>
                <wp:inline distT="0" distB="0" distL="0" distR="0" wp14:anchorId="3659A8D7" wp14:editId="28AF1680">
                  <wp:extent cx="754380" cy="207645"/>
                  <wp:effectExtent l="0" t="0" r="7620" b="0"/>
                  <wp:docPr id="2626" name="Picture 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754380" cy="207645"/>
                          </a:xfrm>
                          <a:prstGeom prst="rect">
                            <a:avLst/>
                          </a:prstGeom>
                          <a:noFill/>
                          <a:ln>
                            <a:noFill/>
                          </a:ln>
                        </pic:spPr>
                      </pic:pic>
                    </a:graphicData>
                  </a:graphic>
                </wp:inline>
              </w:drawing>
            </w:r>
            <w:r w:rsidRPr="00D22484">
              <w:rPr>
                <w:sz w:val="24"/>
                <w:szCs w:val="24"/>
              </w:rPr>
              <w:t xml:space="preserve"> flow will be turbulent, whereas for </w:t>
            </w:r>
            <w:r>
              <w:rPr>
                <w:noProof/>
                <w:position w:val="-10"/>
                <w:sz w:val="24"/>
                <w:szCs w:val="24"/>
                <w:lang w:bidi="ar-SA"/>
              </w:rPr>
              <w:drawing>
                <wp:inline distT="0" distB="0" distL="0" distR="0" wp14:anchorId="5FFEF089" wp14:editId="525E8EE9">
                  <wp:extent cx="1140460" cy="207645"/>
                  <wp:effectExtent l="0" t="0" r="2540" b="0"/>
                  <wp:docPr id="2627" name="Picture 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1140460" cy="207645"/>
                          </a:xfrm>
                          <a:prstGeom prst="rect">
                            <a:avLst/>
                          </a:prstGeom>
                          <a:noFill/>
                          <a:ln>
                            <a:noFill/>
                          </a:ln>
                        </pic:spPr>
                      </pic:pic>
                    </a:graphicData>
                  </a:graphic>
                </wp:inline>
              </w:drawing>
            </w:r>
            <w:r w:rsidRPr="00D22484">
              <w:rPr>
                <w:sz w:val="24"/>
                <w:szCs w:val="24"/>
              </w:rPr>
              <w:t xml:space="preserve">, flow may either </w:t>
            </w:r>
            <w:r>
              <w:rPr>
                <w:sz w:val="24"/>
                <w:szCs w:val="24"/>
              </w:rPr>
              <w:t xml:space="preserve">be </w:t>
            </w:r>
            <w:r w:rsidRPr="00D22484">
              <w:rPr>
                <w:sz w:val="24"/>
                <w:szCs w:val="24"/>
              </w:rPr>
              <w:t xml:space="preserve">laminar or turbulent. We use </w:t>
            </w:r>
            <w:r>
              <w:rPr>
                <w:noProof/>
                <w:position w:val="-10"/>
                <w:sz w:val="24"/>
                <w:szCs w:val="24"/>
                <w:lang w:bidi="ar-SA"/>
              </w:rPr>
              <w:drawing>
                <wp:inline distT="0" distB="0" distL="0" distR="0" wp14:anchorId="109D6401" wp14:editId="0112284C">
                  <wp:extent cx="706755" cy="207645"/>
                  <wp:effectExtent l="0" t="0" r="4445" b="0"/>
                  <wp:docPr id="2628" name="Picture 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706755" cy="207645"/>
                          </a:xfrm>
                          <a:prstGeom prst="rect">
                            <a:avLst/>
                          </a:prstGeom>
                          <a:noFill/>
                          <a:ln>
                            <a:noFill/>
                          </a:ln>
                        </pic:spPr>
                      </pic:pic>
                    </a:graphicData>
                  </a:graphic>
                </wp:inline>
              </w:drawing>
            </w:r>
            <w:r>
              <w:rPr>
                <w:position w:val="-10"/>
                <w:sz w:val="24"/>
                <w:szCs w:val="24"/>
              </w:rPr>
              <w:t xml:space="preserve"> </w:t>
            </w:r>
            <w:r w:rsidRPr="00D22484">
              <w:rPr>
                <w:sz w:val="24"/>
                <w:szCs w:val="24"/>
              </w:rPr>
              <w:t>to calculate the flow rate at which turbulence might begin to develop.</w:t>
            </w:r>
          </w:p>
          <w:p w14:paraId="5B0744E5" w14:textId="77777777" w:rsidR="00732BCB" w:rsidRPr="00551307" w:rsidRDefault="00732BCB" w:rsidP="002D0ED4">
            <w:pPr>
              <w:spacing w:before="20" w:after="0" w:line="240" w:lineRule="auto"/>
              <w:rPr>
                <w:i/>
                <w:sz w:val="24"/>
                <w:szCs w:val="24"/>
              </w:rPr>
            </w:pPr>
            <w:r>
              <w:rPr>
                <w:noProof/>
                <w:position w:val="-66"/>
                <w:sz w:val="24"/>
                <w:szCs w:val="24"/>
                <w:lang w:bidi="ar-SA"/>
              </w:rPr>
              <w:drawing>
                <wp:inline distT="0" distB="0" distL="0" distR="0" wp14:anchorId="30A0AC59" wp14:editId="1F00A9C7">
                  <wp:extent cx="4647565" cy="914400"/>
                  <wp:effectExtent l="0" t="0" r="635" b="0"/>
                  <wp:docPr id="2629" name="Picture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4647565" cy="914400"/>
                          </a:xfrm>
                          <a:prstGeom prst="rect">
                            <a:avLst/>
                          </a:prstGeom>
                          <a:noFill/>
                          <a:ln>
                            <a:noFill/>
                          </a:ln>
                        </pic:spPr>
                      </pic:pic>
                    </a:graphicData>
                  </a:graphic>
                </wp:inline>
              </w:drawing>
            </w:r>
            <w:r>
              <w:rPr>
                <w:noProof/>
                <w:position w:val="-10"/>
                <w:sz w:val="24"/>
                <w:szCs w:val="24"/>
                <w:lang w:bidi="ar-SA"/>
              </w:rPr>
              <w:drawing>
                <wp:inline distT="0" distB="0" distL="0" distR="0" wp14:anchorId="777DF54B" wp14:editId="36383712">
                  <wp:extent cx="113030" cy="207645"/>
                  <wp:effectExtent l="0" t="0" r="0" b="0"/>
                  <wp:docPr id="2630" name="Picture 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3030" cy="207645"/>
                          </a:xfrm>
                          <a:prstGeom prst="rect">
                            <a:avLst/>
                          </a:prstGeom>
                          <a:noFill/>
                          <a:ln>
                            <a:noFill/>
                          </a:ln>
                        </pic:spPr>
                      </pic:pic>
                    </a:graphicData>
                  </a:graphic>
                </wp:inline>
              </w:drawing>
            </w:r>
          </w:p>
        </w:tc>
      </w:tr>
      <w:tr w:rsidR="00732BCB" w:rsidRPr="00551307" w14:paraId="0A4D2161" w14:textId="77777777" w:rsidTr="00FC2BAF">
        <w:trPr>
          <w:cantSplit/>
        </w:trPr>
        <w:tc>
          <w:tcPr>
            <w:tcW w:w="1080" w:type="dxa"/>
            <w:gridSpan w:val="2"/>
          </w:tcPr>
          <w:p w14:paraId="119CD7FD" w14:textId="77777777" w:rsidR="00732BCB" w:rsidRPr="00551307" w:rsidRDefault="00732BCB" w:rsidP="002D0ED4">
            <w:pPr>
              <w:spacing w:after="0" w:line="240" w:lineRule="auto"/>
              <w:jc w:val="both"/>
              <w:rPr>
                <w:sz w:val="24"/>
                <w:szCs w:val="24"/>
              </w:rPr>
            </w:pPr>
            <w:r w:rsidRPr="00551307">
              <w:rPr>
                <w:sz w:val="24"/>
                <w:szCs w:val="24"/>
              </w:rPr>
              <w:t>57.</w:t>
            </w:r>
          </w:p>
        </w:tc>
        <w:tc>
          <w:tcPr>
            <w:tcW w:w="8575" w:type="dxa"/>
            <w:gridSpan w:val="3"/>
          </w:tcPr>
          <w:p w14:paraId="4916C9EB" w14:textId="77777777" w:rsidR="00732BCB" w:rsidRPr="00B302A5" w:rsidRDefault="00732BCB" w:rsidP="002D0ED4">
            <w:pPr>
              <w:spacing w:after="0" w:line="240" w:lineRule="auto"/>
              <w:rPr>
                <w:i/>
                <w:sz w:val="24"/>
                <w:szCs w:val="24"/>
              </w:rPr>
            </w:pPr>
            <w:r w:rsidRPr="00B302A5">
              <w:rPr>
                <w:i/>
                <w:sz w:val="24"/>
                <w:szCs w:val="24"/>
              </w:rPr>
              <w:t xml:space="preserve">What is the greatest average speed of blood flow at </w:t>
            </w:r>
            <w:r>
              <w:rPr>
                <w:noProof/>
                <w:position w:val="-6"/>
                <w:lang w:bidi="ar-SA"/>
              </w:rPr>
              <w:drawing>
                <wp:inline distT="0" distB="0" distL="0" distR="0" wp14:anchorId="25A5704D" wp14:editId="56D20DBE">
                  <wp:extent cx="348615" cy="179070"/>
                  <wp:effectExtent l="0" t="0" r="6985" b="0"/>
                  <wp:docPr id="2631" name="Picture 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B302A5">
              <w:rPr>
                <w:i/>
                <w:sz w:val="24"/>
                <w:szCs w:val="24"/>
              </w:rPr>
              <w:t xml:space="preserve"> in an artery of radius 2.00 mm if the flow is to remain laminar? What is the corresponding flow rate? Take the density of blood to be </w:t>
            </w:r>
            <w:r>
              <w:rPr>
                <w:i/>
                <w:noProof/>
                <w:position w:val="-10"/>
                <w:sz w:val="24"/>
                <w:szCs w:val="24"/>
                <w:lang w:bidi="ar-SA"/>
              </w:rPr>
              <w:drawing>
                <wp:inline distT="0" distB="0" distL="0" distR="0" wp14:anchorId="53660EB5" wp14:editId="0D4F2A0C">
                  <wp:extent cx="754380" cy="226060"/>
                  <wp:effectExtent l="0" t="0" r="7620" b="2540"/>
                  <wp:docPr id="2632" name="Picture 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754380" cy="226060"/>
                          </a:xfrm>
                          <a:prstGeom prst="rect">
                            <a:avLst/>
                          </a:prstGeom>
                          <a:noFill/>
                          <a:ln>
                            <a:noFill/>
                          </a:ln>
                        </pic:spPr>
                      </pic:pic>
                    </a:graphicData>
                  </a:graphic>
                </wp:inline>
              </w:drawing>
            </w:r>
            <w:r w:rsidRPr="00B302A5">
              <w:rPr>
                <w:i/>
                <w:sz w:val="24"/>
                <w:szCs w:val="24"/>
              </w:rPr>
              <w:t>.</w:t>
            </w:r>
          </w:p>
        </w:tc>
      </w:tr>
      <w:tr w:rsidR="00732BCB" w:rsidRPr="00551307" w14:paraId="04F588DF" w14:textId="77777777" w:rsidTr="00FC2BAF">
        <w:tc>
          <w:tcPr>
            <w:tcW w:w="1080" w:type="dxa"/>
            <w:gridSpan w:val="2"/>
          </w:tcPr>
          <w:p w14:paraId="4C063405"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25067CFC" w14:textId="77777777" w:rsidR="00732BCB" w:rsidRPr="00F420B6" w:rsidRDefault="00732BCB" w:rsidP="002D0ED4">
            <w:pPr>
              <w:spacing w:after="0" w:line="240" w:lineRule="auto"/>
              <w:rPr>
                <w:position w:val="-62"/>
              </w:rPr>
            </w:pPr>
            <w:r w:rsidRPr="00C76975">
              <w:rPr>
                <w:sz w:val="24"/>
                <w:szCs w:val="24"/>
              </w:rPr>
              <w:t xml:space="preserve">Use </w:t>
            </w:r>
            <w:r>
              <w:rPr>
                <w:noProof/>
                <w:position w:val="-10"/>
                <w:sz w:val="24"/>
                <w:szCs w:val="24"/>
                <w:lang w:bidi="ar-SA"/>
              </w:rPr>
              <w:drawing>
                <wp:inline distT="0" distB="0" distL="0" distR="0" wp14:anchorId="310CBE3D" wp14:editId="50EB069F">
                  <wp:extent cx="716280" cy="216535"/>
                  <wp:effectExtent l="0" t="0" r="0" b="12065"/>
                  <wp:docPr id="2633" name="Picture 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716280" cy="216535"/>
                          </a:xfrm>
                          <a:prstGeom prst="rect">
                            <a:avLst/>
                          </a:prstGeom>
                          <a:noFill/>
                          <a:ln>
                            <a:noFill/>
                          </a:ln>
                        </pic:spPr>
                      </pic:pic>
                    </a:graphicData>
                  </a:graphic>
                </wp:inline>
              </w:drawing>
            </w:r>
            <w:r w:rsidRPr="00C76975">
              <w:rPr>
                <w:sz w:val="24"/>
                <w:szCs w:val="24"/>
              </w:rPr>
              <w:t xml:space="preserve">as the limit of laminar flow. Then, </w:t>
            </w:r>
            <w:r>
              <w:rPr>
                <w:noProof/>
                <w:position w:val="-84"/>
                <w:lang w:bidi="ar-SA"/>
              </w:rPr>
              <w:lastRenderedPageBreak/>
              <w:drawing>
                <wp:inline distT="0" distB="0" distL="0" distR="0" wp14:anchorId="6369E125" wp14:editId="6FEF2B0B">
                  <wp:extent cx="5250815" cy="1140460"/>
                  <wp:effectExtent l="0" t="0" r="6985" b="2540"/>
                  <wp:docPr id="2634" name="Picture 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5250815" cy="1140460"/>
                          </a:xfrm>
                          <a:prstGeom prst="rect">
                            <a:avLst/>
                          </a:prstGeom>
                          <a:noFill/>
                          <a:ln>
                            <a:noFill/>
                          </a:ln>
                        </pic:spPr>
                      </pic:pic>
                    </a:graphicData>
                  </a:graphic>
                </wp:inline>
              </w:drawing>
            </w:r>
          </w:p>
        </w:tc>
      </w:tr>
      <w:tr w:rsidR="00732BCB" w:rsidRPr="00551307" w14:paraId="0487EA89" w14:textId="77777777" w:rsidTr="00FC2BAF">
        <w:trPr>
          <w:cantSplit/>
        </w:trPr>
        <w:tc>
          <w:tcPr>
            <w:tcW w:w="1080" w:type="dxa"/>
            <w:gridSpan w:val="2"/>
          </w:tcPr>
          <w:p w14:paraId="5A9084C3" w14:textId="77777777" w:rsidR="00732BCB" w:rsidRPr="00551307" w:rsidRDefault="00732BCB" w:rsidP="002D0ED4">
            <w:pPr>
              <w:spacing w:after="0" w:line="240" w:lineRule="auto"/>
              <w:jc w:val="both"/>
              <w:rPr>
                <w:sz w:val="24"/>
                <w:szCs w:val="24"/>
              </w:rPr>
            </w:pPr>
            <w:r w:rsidRPr="00551307">
              <w:rPr>
                <w:sz w:val="24"/>
                <w:szCs w:val="24"/>
              </w:rPr>
              <w:lastRenderedPageBreak/>
              <w:t>58.</w:t>
            </w:r>
          </w:p>
        </w:tc>
        <w:tc>
          <w:tcPr>
            <w:tcW w:w="8575" w:type="dxa"/>
            <w:gridSpan w:val="3"/>
          </w:tcPr>
          <w:p w14:paraId="75421E0E" w14:textId="77777777" w:rsidR="00732BCB" w:rsidRPr="00B302A5" w:rsidRDefault="00732BCB" w:rsidP="002D0ED4">
            <w:pPr>
              <w:spacing w:after="0" w:line="240" w:lineRule="auto"/>
              <w:rPr>
                <w:i/>
                <w:sz w:val="24"/>
                <w:szCs w:val="24"/>
              </w:rPr>
            </w:pPr>
            <w:r w:rsidRPr="00B302A5">
              <w:rPr>
                <w:i/>
                <w:sz w:val="24"/>
                <w:szCs w:val="24"/>
              </w:rPr>
              <w:t xml:space="preserve">In </w:t>
            </w:r>
            <w:r w:rsidRPr="00551307">
              <w:rPr>
                <w:i/>
                <w:color w:val="A16A19"/>
                <w:sz w:val="24"/>
                <w:szCs w:val="24"/>
              </w:rPr>
              <w:t>Take-Home Experiment: Inhalation</w:t>
            </w:r>
            <w:r w:rsidRPr="00B302A5">
              <w:rPr>
                <w:i/>
                <w:sz w:val="24"/>
                <w:szCs w:val="24"/>
              </w:rPr>
              <w:t xml:space="preserve">, we measured the average flow rate </w:t>
            </w:r>
            <w:r>
              <w:rPr>
                <w:i/>
                <w:noProof/>
                <w:position w:val="-10"/>
                <w:sz w:val="24"/>
                <w:szCs w:val="24"/>
                <w:lang w:bidi="ar-SA"/>
              </w:rPr>
              <w:drawing>
                <wp:inline distT="0" distB="0" distL="0" distR="0" wp14:anchorId="455346B2" wp14:editId="26CC04B1">
                  <wp:extent cx="151130" cy="198120"/>
                  <wp:effectExtent l="0" t="0" r="1270" b="5080"/>
                  <wp:docPr id="2635" name="Picture 2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B302A5">
              <w:rPr>
                <w:i/>
                <w:sz w:val="24"/>
                <w:szCs w:val="24"/>
              </w:rPr>
              <w:t xml:space="preserve"> of air traveling through the trachea during each inhalation. Now calculate the average air speed in meters per second through your trachea during each inhalation. The radius of the trachea in adult humans is approximately </w:t>
            </w:r>
            <w:r>
              <w:rPr>
                <w:i/>
                <w:noProof/>
                <w:position w:val="-10"/>
                <w:sz w:val="24"/>
                <w:szCs w:val="24"/>
                <w:lang w:bidi="ar-SA"/>
              </w:rPr>
              <w:drawing>
                <wp:inline distT="0" distB="0" distL="0" distR="0" wp14:anchorId="7BDCAE99" wp14:editId="5C231B8A">
                  <wp:extent cx="471170" cy="226060"/>
                  <wp:effectExtent l="0" t="0" r="11430" b="2540"/>
                  <wp:docPr id="2636" name="Picture 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471170" cy="226060"/>
                          </a:xfrm>
                          <a:prstGeom prst="rect">
                            <a:avLst/>
                          </a:prstGeom>
                          <a:noFill/>
                          <a:ln>
                            <a:noFill/>
                          </a:ln>
                        </pic:spPr>
                      </pic:pic>
                    </a:graphicData>
                  </a:graphic>
                </wp:inline>
              </w:drawing>
            </w:r>
            <w:r w:rsidRPr="00B302A5">
              <w:rPr>
                <w:i/>
                <w:sz w:val="24"/>
                <w:szCs w:val="24"/>
              </w:rPr>
              <w:t>. From the data above, calculate the Reynolds number for the air flow in the trachea during inhalation. Do you expect the air flow to be laminar or turbulent?</w:t>
            </w:r>
          </w:p>
        </w:tc>
      </w:tr>
      <w:tr w:rsidR="00732BCB" w:rsidRPr="00551307" w14:paraId="5031C1F2" w14:textId="77777777" w:rsidTr="00FC2BAF">
        <w:trPr>
          <w:cantSplit/>
        </w:trPr>
        <w:tc>
          <w:tcPr>
            <w:tcW w:w="1080" w:type="dxa"/>
            <w:gridSpan w:val="2"/>
          </w:tcPr>
          <w:p w14:paraId="6D3D4F86"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6420CC00" w14:textId="77777777" w:rsidR="00732BCB" w:rsidRPr="00F420B6" w:rsidRDefault="00732BCB" w:rsidP="002D0ED4">
            <w:pPr>
              <w:spacing w:after="0" w:line="240" w:lineRule="auto"/>
              <w:rPr>
                <w:sz w:val="24"/>
                <w:szCs w:val="24"/>
              </w:rPr>
            </w:pPr>
            <w:r w:rsidRPr="00F420B6">
              <w:rPr>
                <w:sz w:val="24"/>
                <w:szCs w:val="24"/>
              </w:rPr>
              <w:t>This is an open-ended problem based on a take home experiment using your own numbers:</w:t>
            </w:r>
          </w:p>
          <w:p w14:paraId="593F13CF" w14:textId="77777777" w:rsidR="00732BCB" w:rsidRPr="00F420B6" w:rsidRDefault="00732BCB" w:rsidP="002D0ED4">
            <w:pPr>
              <w:spacing w:after="0" w:line="240" w:lineRule="auto"/>
            </w:pPr>
            <w:r w:rsidRPr="00F420B6">
              <w:rPr>
                <w:sz w:val="24"/>
                <w:szCs w:val="24"/>
              </w:rPr>
              <w:t xml:space="preserve">(a) </w:t>
            </w:r>
            <w:r>
              <w:rPr>
                <w:noProof/>
                <w:position w:val="-28"/>
                <w:lang w:bidi="ar-SA"/>
              </w:rPr>
              <w:drawing>
                <wp:inline distT="0" distB="0" distL="0" distR="0" wp14:anchorId="49E475FE" wp14:editId="5C8F6A96">
                  <wp:extent cx="1951355" cy="405130"/>
                  <wp:effectExtent l="0" t="0" r="4445" b="1270"/>
                  <wp:docPr id="2637" name="Picture 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951355" cy="405130"/>
                          </a:xfrm>
                          <a:prstGeom prst="rect">
                            <a:avLst/>
                          </a:prstGeom>
                          <a:noFill/>
                          <a:ln>
                            <a:noFill/>
                          </a:ln>
                        </pic:spPr>
                      </pic:pic>
                    </a:graphicData>
                  </a:graphic>
                </wp:inline>
              </w:drawing>
            </w:r>
          </w:p>
          <w:p w14:paraId="63E7D70C" w14:textId="77777777" w:rsidR="00732BCB" w:rsidRPr="00D22484" w:rsidRDefault="00732BCB" w:rsidP="002D0ED4">
            <w:pPr>
              <w:spacing w:after="0" w:line="240" w:lineRule="auto"/>
              <w:rPr>
                <w:i/>
                <w:sz w:val="24"/>
                <w:szCs w:val="24"/>
              </w:rPr>
            </w:pPr>
            <w:r w:rsidRPr="00F420B6">
              <w:rPr>
                <w:sz w:val="24"/>
                <w:szCs w:val="24"/>
              </w:rPr>
              <w:t xml:space="preserve">(b) </w:t>
            </w:r>
            <w:r>
              <w:rPr>
                <w:noProof/>
                <w:position w:val="-54"/>
                <w:lang w:bidi="ar-SA"/>
              </w:rPr>
              <w:drawing>
                <wp:inline distT="0" distB="0" distL="0" distR="0" wp14:anchorId="04F8EA1E" wp14:editId="5C3A2A68">
                  <wp:extent cx="2130425" cy="801370"/>
                  <wp:effectExtent l="0" t="0" r="3175" b="11430"/>
                  <wp:docPr id="2638" name="Picture 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2130425" cy="801370"/>
                          </a:xfrm>
                          <a:prstGeom prst="rect">
                            <a:avLst/>
                          </a:prstGeom>
                          <a:noFill/>
                          <a:ln>
                            <a:noFill/>
                          </a:ln>
                        </pic:spPr>
                      </pic:pic>
                    </a:graphicData>
                  </a:graphic>
                </wp:inline>
              </w:drawing>
            </w:r>
          </w:p>
        </w:tc>
      </w:tr>
      <w:tr w:rsidR="00732BCB" w:rsidRPr="00551307" w14:paraId="0819FBA1" w14:textId="77777777" w:rsidTr="00FC2BAF">
        <w:trPr>
          <w:cantSplit/>
        </w:trPr>
        <w:tc>
          <w:tcPr>
            <w:tcW w:w="1080" w:type="dxa"/>
            <w:gridSpan w:val="2"/>
          </w:tcPr>
          <w:p w14:paraId="1FEA51E9" w14:textId="77777777" w:rsidR="00732BCB" w:rsidRPr="00551307" w:rsidRDefault="00732BCB" w:rsidP="002D0ED4">
            <w:pPr>
              <w:spacing w:after="0" w:line="240" w:lineRule="auto"/>
              <w:jc w:val="both"/>
              <w:rPr>
                <w:sz w:val="24"/>
                <w:szCs w:val="24"/>
              </w:rPr>
            </w:pPr>
            <w:r w:rsidRPr="00551307">
              <w:rPr>
                <w:sz w:val="24"/>
                <w:szCs w:val="24"/>
              </w:rPr>
              <w:t>59.</w:t>
            </w:r>
          </w:p>
        </w:tc>
        <w:tc>
          <w:tcPr>
            <w:tcW w:w="8575" w:type="dxa"/>
            <w:gridSpan w:val="3"/>
          </w:tcPr>
          <w:p w14:paraId="7B5507D2" w14:textId="77777777" w:rsidR="00732BCB" w:rsidRPr="00551307" w:rsidRDefault="00732BCB" w:rsidP="002D0ED4">
            <w:pPr>
              <w:spacing w:after="0" w:line="240" w:lineRule="auto"/>
              <w:rPr>
                <w:i/>
                <w:sz w:val="24"/>
                <w:szCs w:val="24"/>
              </w:rPr>
            </w:pPr>
            <w:r w:rsidRPr="00B302A5">
              <w:rPr>
                <w:i/>
                <w:sz w:val="24"/>
                <w:szCs w:val="24"/>
              </w:rPr>
              <w:t xml:space="preserve">Gasoline is piped underground from refineries to major users. The flow rate is </w:t>
            </w:r>
            <w:r>
              <w:rPr>
                <w:i/>
                <w:noProof/>
                <w:position w:val="-10"/>
                <w:sz w:val="24"/>
                <w:szCs w:val="24"/>
                <w:lang w:bidi="ar-SA"/>
              </w:rPr>
              <w:drawing>
                <wp:inline distT="0" distB="0" distL="0" distR="0" wp14:anchorId="3E79C9BF" wp14:editId="613D88CA">
                  <wp:extent cx="1008380" cy="226060"/>
                  <wp:effectExtent l="0" t="0" r="7620" b="2540"/>
                  <wp:docPr id="2639" name="Picture 2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008380" cy="226060"/>
                          </a:xfrm>
                          <a:prstGeom prst="rect">
                            <a:avLst/>
                          </a:prstGeom>
                          <a:noFill/>
                          <a:ln>
                            <a:noFill/>
                          </a:ln>
                        </pic:spPr>
                      </pic:pic>
                    </a:graphicData>
                  </a:graphic>
                </wp:inline>
              </w:drawing>
            </w:r>
            <w:r w:rsidRPr="00B302A5">
              <w:rPr>
                <w:i/>
                <w:sz w:val="24"/>
                <w:szCs w:val="24"/>
              </w:rPr>
              <w:t xml:space="preserve"> (about 500 ga</w:t>
            </w:r>
            <w:r w:rsidRPr="00B302A5">
              <w:rPr>
                <w:i/>
                <w:spacing w:val="10"/>
                <w:sz w:val="24"/>
                <w:szCs w:val="24"/>
              </w:rPr>
              <w:t>l</w:t>
            </w:r>
            <w:r w:rsidRPr="00B302A5">
              <w:rPr>
                <w:i/>
                <w:sz w:val="24"/>
                <w:szCs w:val="24"/>
              </w:rPr>
              <w:t xml:space="preserve">/min), the viscosity of gasoline is </w:t>
            </w:r>
            <w:r>
              <w:rPr>
                <w:i/>
                <w:noProof/>
                <w:position w:val="-10"/>
                <w:sz w:val="24"/>
                <w:szCs w:val="24"/>
                <w:lang w:bidi="ar-SA"/>
              </w:rPr>
              <w:drawing>
                <wp:inline distT="0" distB="0" distL="0" distR="0" wp14:anchorId="10B59683" wp14:editId="215BCD00">
                  <wp:extent cx="1301115" cy="226060"/>
                  <wp:effectExtent l="0" t="0" r="0" b="2540"/>
                  <wp:docPr id="2640" name="Picture 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1301115" cy="226060"/>
                          </a:xfrm>
                          <a:prstGeom prst="rect">
                            <a:avLst/>
                          </a:prstGeom>
                          <a:noFill/>
                          <a:ln>
                            <a:noFill/>
                          </a:ln>
                        </pic:spPr>
                      </pic:pic>
                    </a:graphicData>
                  </a:graphic>
                </wp:inline>
              </w:drawing>
            </w:r>
            <w:r w:rsidRPr="00B302A5">
              <w:rPr>
                <w:i/>
                <w:sz w:val="24"/>
                <w:szCs w:val="24"/>
              </w:rPr>
              <w:t xml:space="preserve">, and its density is </w:t>
            </w:r>
            <w:r>
              <w:rPr>
                <w:i/>
                <w:noProof/>
                <w:position w:val="-10"/>
                <w:sz w:val="24"/>
                <w:szCs w:val="24"/>
                <w:lang w:bidi="ar-SA"/>
              </w:rPr>
              <w:drawing>
                <wp:inline distT="0" distB="0" distL="0" distR="0" wp14:anchorId="59D42F52" wp14:editId="3C285114">
                  <wp:extent cx="678815" cy="226060"/>
                  <wp:effectExtent l="0" t="0" r="6985" b="2540"/>
                  <wp:docPr id="2641" name="Picture 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678815" cy="226060"/>
                          </a:xfrm>
                          <a:prstGeom prst="rect">
                            <a:avLst/>
                          </a:prstGeom>
                          <a:noFill/>
                          <a:ln>
                            <a:noFill/>
                          </a:ln>
                        </pic:spPr>
                      </pic:pic>
                    </a:graphicData>
                  </a:graphic>
                </wp:inline>
              </w:drawing>
            </w:r>
            <w:r w:rsidRPr="00B302A5">
              <w:rPr>
                <w:i/>
                <w:sz w:val="24"/>
                <w:szCs w:val="24"/>
              </w:rPr>
              <w:t>. (a) What minimum diameter must the pipe have if the Reynolds number is to be less than 2000? (b) What pressure difference must be maintained along each kilometer of the pipe to maintain this flow rate?</w:t>
            </w:r>
          </w:p>
        </w:tc>
      </w:tr>
      <w:tr w:rsidR="00732BCB" w:rsidRPr="00551307" w14:paraId="66F37525" w14:textId="77777777" w:rsidTr="00FC2BAF">
        <w:tc>
          <w:tcPr>
            <w:tcW w:w="1080" w:type="dxa"/>
            <w:gridSpan w:val="2"/>
          </w:tcPr>
          <w:p w14:paraId="67D6F82C"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3CFBA207" w14:textId="77777777" w:rsidR="00732BCB" w:rsidRPr="00C92F01" w:rsidRDefault="00732BCB" w:rsidP="002D0ED4">
            <w:pPr>
              <w:spacing w:after="0" w:line="240" w:lineRule="auto"/>
              <w:rPr>
                <w:sz w:val="24"/>
                <w:szCs w:val="24"/>
              </w:rPr>
            </w:pPr>
            <w:r w:rsidRPr="00C92F01">
              <w:rPr>
                <w:sz w:val="24"/>
                <w:szCs w:val="24"/>
              </w:rPr>
              <w:t xml:space="preserve">(a) </w:t>
            </w:r>
            <w:r>
              <w:rPr>
                <w:noProof/>
                <w:position w:val="-28"/>
                <w:sz w:val="24"/>
                <w:szCs w:val="24"/>
                <w:lang w:bidi="ar-SA"/>
              </w:rPr>
              <w:drawing>
                <wp:inline distT="0" distB="0" distL="0" distR="0" wp14:anchorId="71BB4281" wp14:editId="37F351B0">
                  <wp:extent cx="1206500" cy="414655"/>
                  <wp:effectExtent l="0" t="0" r="12700" b="0"/>
                  <wp:docPr id="2642" name="Picture 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206500" cy="414655"/>
                          </a:xfrm>
                          <a:prstGeom prst="rect">
                            <a:avLst/>
                          </a:prstGeom>
                          <a:noFill/>
                          <a:ln>
                            <a:noFill/>
                          </a:ln>
                        </pic:spPr>
                      </pic:pic>
                    </a:graphicData>
                  </a:graphic>
                </wp:inline>
              </w:drawing>
            </w:r>
            <w:r w:rsidRPr="00C92F01">
              <w:rPr>
                <w:sz w:val="24"/>
                <w:szCs w:val="24"/>
              </w:rPr>
              <w:t>. First, we need to get an expression for the velocity:</w:t>
            </w:r>
          </w:p>
          <w:p w14:paraId="1C83AB8E" w14:textId="77777777" w:rsidR="00732BCB" w:rsidRPr="00F420B6" w:rsidRDefault="00732BCB" w:rsidP="002D0ED4">
            <w:pPr>
              <w:spacing w:after="0" w:line="240" w:lineRule="auto"/>
              <w:ind w:left="335"/>
              <w:rPr>
                <w:position w:val="-84"/>
                <w:sz w:val="24"/>
                <w:szCs w:val="24"/>
              </w:rPr>
            </w:pPr>
            <w:r>
              <w:rPr>
                <w:noProof/>
                <w:position w:val="-24"/>
                <w:sz w:val="24"/>
                <w:szCs w:val="24"/>
                <w:lang w:bidi="ar-SA"/>
              </w:rPr>
              <w:drawing>
                <wp:inline distT="0" distB="0" distL="0" distR="0" wp14:anchorId="0C91AC79" wp14:editId="4B926823">
                  <wp:extent cx="782320" cy="386715"/>
                  <wp:effectExtent l="0" t="0" r="5080" b="0"/>
                  <wp:docPr id="2643" name="Picture 2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782320" cy="386715"/>
                          </a:xfrm>
                          <a:prstGeom prst="rect">
                            <a:avLst/>
                          </a:prstGeom>
                          <a:noFill/>
                          <a:ln>
                            <a:noFill/>
                          </a:ln>
                        </pic:spPr>
                      </pic:pic>
                    </a:graphicData>
                  </a:graphic>
                </wp:inline>
              </w:drawing>
            </w:r>
            <w:r w:rsidRPr="00C92F01">
              <w:rPr>
                <w:sz w:val="24"/>
                <w:szCs w:val="24"/>
              </w:rPr>
              <w:t>. Giving:</w:t>
            </w:r>
            <w:r>
              <w:rPr>
                <w:sz w:val="24"/>
                <w:szCs w:val="24"/>
              </w:rPr>
              <w:t xml:space="preserve"> </w:t>
            </w:r>
            <w:r>
              <w:rPr>
                <w:noProof/>
                <w:position w:val="-28"/>
                <w:sz w:val="24"/>
                <w:szCs w:val="24"/>
                <w:lang w:bidi="ar-SA"/>
              </w:rPr>
              <w:drawing>
                <wp:inline distT="0" distB="0" distL="0" distR="0" wp14:anchorId="4AB1D9CF" wp14:editId="23FDC4E6">
                  <wp:extent cx="2856230" cy="443230"/>
                  <wp:effectExtent l="0" t="0" r="0" b="0"/>
                  <wp:docPr id="2644" name="Picture 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2856230" cy="443230"/>
                          </a:xfrm>
                          <a:prstGeom prst="rect">
                            <a:avLst/>
                          </a:prstGeom>
                          <a:noFill/>
                          <a:ln>
                            <a:noFill/>
                          </a:ln>
                        </pic:spPr>
                      </pic:pic>
                    </a:graphicData>
                  </a:graphic>
                </wp:inline>
              </w:drawing>
            </w:r>
            <w:r>
              <w:rPr>
                <w:position w:val="-28"/>
                <w:sz w:val="24"/>
                <w:szCs w:val="24"/>
              </w:rPr>
              <w:t xml:space="preserve"> </w:t>
            </w:r>
            <w:r w:rsidRPr="00641B4A">
              <w:rPr>
                <w:sz w:val="24"/>
                <w:szCs w:val="24"/>
              </w:rPr>
              <w:t>so that the minimum diameter is</w:t>
            </w:r>
            <w:r>
              <w:rPr>
                <w:sz w:val="24"/>
                <w:szCs w:val="24"/>
              </w:rPr>
              <w:t xml:space="preserve"> </w:t>
            </w:r>
            <w:r>
              <w:rPr>
                <w:noProof/>
                <w:position w:val="-28"/>
                <w:sz w:val="24"/>
                <w:szCs w:val="24"/>
                <w:lang w:bidi="ar-SA"/>
              </w:rPr>
              <w:drawing>
                <wp:inline distT="0" distB="0" distL="0" distR="0" wp14:anchorId="59777835" wp14:editId="574B5C20">
                  <wp:extent cx="3280410" cy="443230"/>
                  <wp:effectExtent l="0" t="0" r="0" b="0"/>
                  <wp:docPr id="2645" name="Picture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280410" cy="443230"/>
                          </a:xfrm>
                          <a:prstGeom prst="rect">
                            <a:avLst/>
                          </a:prstGeom>
                          <a:noFill/>
                          <a:ln>
                            <a:noFill/>
                          </a:ln>
                        </pic:spPr>
                      </pic:pic>
                    </a:graphicData>
                  </a:graphic>
                </wp:inline>
              </w:drawing>
            </w:r>
          </w:p>
          <w:p w14:paraId="0259253B" w14:textId="77777777" w:rsidR="00732BCB" w:rsidRPr="00C92F01" w:rsidRDefault="00732BCB" w:rsidP="002D0ED4">
            <w:pPr>
              <w:spacing w:after="0" w:line="240" w:lineRule="auto"/>
              <w:rPr>
                <w:sz w:val="24"/>
                <w:szCs w:val="24"/>
              </w:rPr>
            </w:pPr>
            <w:r w:rsidRPr="00C92F01">
              <w:rPr>
                <w:sz w:val="24"/>
                <w:szCs w:val="24"/>
              </w:rPr>
              <w:lastRenderedPageBreak/>
              <w:t>(b)</w:t>
            </w:r>
            <w:r>
              <w:rPr>
                <w:sz w:val="24"/>
                <w:szCs w:val="24"/>
              </w:rPr>
              <w:t xml:space="preserve"> </w:t>
            </w:r>
            <w:r>
              <w:rPr>
                <w:noProof/>
                <w:position w:val="-28"/>
                <w:sz w:val="24"/>
                <w:szCs w:val="24"/>
                <w:lang w:bidi="ar-SA"/>
              </w:rPr>
              <w:drawing>
                <wp:inline distT="0" distB="0" distL="0" distR="0" wp14:anchorId="011A0D6C" wp14:editId="5F819AE2">
                  <wp:extent cx="744855" cy="433705"/>
                  <wp:effectExtent l="0" t="0" r="0" b="0"/>
                  <wp:docPr id="2646" name="Picture 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744855" cy="433705"/>
                          </a:xfrm>
                          <a:prstGeom prst="rect">
                            <a:avLst/>
                          </a:prstGeom>
                          <a:noFill/>
                          <a:ln>
                            <a:noFill/>
                          </a:ln>
                        </pic:spPr>
                      </pic:pic>
                    </a:graphicData>
                  </a:graphic>
                </wp:inline>
              </w:drawing>
            </w:r>
            <w:r w:rsidRPr="00C92F01">
              <w:rPr>
                <w:sz w:val="24"/>
                <w:szCs w:val="24"/>
              </w:rPr>
              <w:t>, so</w:t>
            </w:r>
          </w:p>
          <w:p w14:paraId="30F5F637" w14:textId="77777777" w:rsidR="00732BCB" w:rsidRPr="00551307" w:rsidRDefault="00732BCB" w:rsidP="002D0ED4">
            <w:pPr>
              <w:spacing w:after="0" w:line="240" w:lineRule="auto"/>
              <w:ind w:left="335"/>
              <w:rPr>
                <w:i/>
                <w:sz w:val="24"/>
                <w:szCs w:val="24"/>
              </w:rPr>
            </w:pPr>
            <w:r>
              <w:rPr>
                <w:noProof/>
                <w:position w:val="-30"/>
                <w:sz w:val="24"/>
                <w:szCs w:val="24"/>
                <w:lang w:bidi="ar-SA"/>
              </w:rPr>
              <w:drawing>
                <wp:inline distT="0" distB="0" distL="0" distR="0" wp14:anchorId="0A1FC837" wp14:editId="0050AB71">
                  <wp:extent cx="4977130" cy="471170"/>
                  <wp:effectExtent l="0" t="0" r="1270" b="11430"/>
                  <wp:docPr id="2647" name="Picture 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4977130" cy="471170"/>
                          </a:xfrm>
                          <a:prstGeom prst="rect">
                            <a:avLst/>
                          </a:prstGeom>
                          <a:noFill/>
                          <a:ln>
                            <a:noFill/>
                          </a:ln>
                        </pic:spPr>
                      </pic:pic>
                    </a:graphicData>
                  </a:graphic>
                </wp:inline>
              </w:drawing>
            </w:r>
          </w:p>
        </w:tc>
      </w:tr>
      <w:tr w:rsidR="00732BCB" w:rsidRPr="00551307" w14:paraId="21D2C350" w14:textId="77777777" w:rsidTr="00FC2BAF">
        <w:trPr>
          <w:cantSplit/>
        </w:trPr>
        <w:tc>
          <w:tcPr>
            <w:tcW w:w="1080" w:type="dxa"/>
            <w:gridSpan w:val="2"/>
          </w:tcPr>
          <w:p w14:paraId="24E20321" w14:textId="77777777" w:rsidR="00732BCB" w:rsidRPr="00551307" w:rsidRDefault="00732BCB" w:rsidP="002D0ED4">
            <w:pPr>
              <w:spacing w:after="0" w:line="240" w:lineRule="auto"/>
              <w:jc w:val="both"/>
              <w:rPr>
                <w:sz w:val="24"/>
                <w:szCs w:val="24"/>
              </w:rPr>
            </w:pPr>
            <w:r w:rsidRPr="00551307">
              <w:rPr>
                <w:sz w:val="24"/>
                <w:szCs w:val="24"/>
              </w:rPr>
              <w:lastRenderedPageBreak/>
              <w:t>60.</w:t>
            </w:r>
          </w:p>
        </w:tc>
        <w:tc>
          <w:tcPr>
            <w:tcW w:w="8575" w:type="dxa"/>
            <w:gridSpan w:val="3"/>
          </w:tcPr>
          <w:p w14:paraId="0D9ED80B" w14:textId="77777777" w:rsidR="00732BCB" w:rsidRPr="00B302A5" w:rsidRDefault="00732BCB" w:rsidP="002D0ED4">
            <w:pPr>
              <w:spacing w:after="0" w:line="240" w:lineRule="auto"/>
              <w:rPr>
                <w:i/>
                <w:sz w:val="24"/>
                <w:szCs w:val="24"/>
              </w:rPr>
            </w:pPr>
            <w:r w:rsidRPr="00B302A5">
              <w:rPr>
                <w:i/>
                <w:sz w:val="24"/>
                <w:szCs w:val="24"/>
              </w:rPr>
              <w:t>Assuming that blood is an ideal fluid, calculate the critical flow rate at which turbulence is a certainty in the aorta. Take the diameter of the aorta to be 2.50 cm. (Turbulence will actually occur at lower average flow rates</w:t>
            </w:r>
            <w:proofErr w:type="gramStart"/>
            <w:r w:rsidRPr="00B302A5">
              <w:rPr>
                <w:i/>
                <w:sz w:val="24"/>
                <w:szCs w:val="24"/>
              </w:rPr>
              <w:t>,</w:t>
            </w:r>
            <w:r>
              <w:rPr>
                <w:i/>
                <w:sz w:val="24"/>
                <w:szCs w:val="24"/>
              </w:rPr>
              <w:t>,</w:t>
            </w:r>
            <w:proofErr w:type="gramEnd"/>
            <w:r w:rsidRPr="00B302A5">
              <w:rPr>
                <w:i/>
                <w:sz w:val="24"/>
                <w:szCs w:val="24"/>
              </w:rPr>
              <w:t xml:space="preserve"> because blood is not an ideal fluid. Furthermore, since blood flow pulses, turbulence may occur during only the high-velocity part of each heartbeat.)</w:t>
            </w:r>
          </w:p>
        </w:tc>
      </w:tr>
      <w:tr w:rsidR="00732BCB" w:rsidRPr="00551307" w14:paraId="2526EFF2" w14:textId="77777777" w:rsidTr="00FC2BAF">
        <w:trPr>
          <w:cantSplit/>
        </w:trPr>
        <w:tc>
          <w:tcPr>
            <w:tcW w:w="1080" w:type="dxa"/>
            <w:gridSpan w:val="2"/>
          </w:tcPr>
          <w:p w14:paraId="2D9B9913"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454C2C8B" w14:textId="77777777" w:rsidR="00732BCB" w:rsidRPr="00C92F01" w:rsidRDefault="00732BCB" w:rsidP="002D0ED4">
            <w:pPr>
              <w:spacing w:after="0" w:line="240" w:lineRule="auto"/>
              <w:rPr>
                <w:sz w:val="24"/>
                <w:szCs w:val="24"/>
              </w:rPr>
            </w:pPr>
            <w:r w:rsidRPr="00C92F01">
              <w:rPr>
                <w:sz w:val="24"/>
                <w:szCs w:val="24"/>
              </w:rPr>
              <w:t xml:space="preserve">At </w:t>
            </w:r>
            <w:r>
              <w:rPr>
                <w:noProof/>
                <w:position w:val="-10"/>
                <w:sz w:val="24"/>
                <w:szCs w:val="24"/>
                <w:lang w:bidi="ar-SA"/>
              </w:rPr>
              <w:drawing>
                <wp:inline distT="0" distB="0" distL="0" distR="0" wp14:anchorId="31CDD024" wp14:editId="3FB6B080">
                  <wp:extent cx="754380" cy="207645"/>
                  <wp:effectExtent l="0" t="0" r="7620" b="0"/>
                  <wp:docPr id="2648" name="Picture 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754380" cy="207645"/>
                          </a:xfrm>
                          <a:prstGeom prst="rect">
                            <a:avLst/>
                          </a:prstGeom>
                          <a:noFill/>
                          <a:ln>
                            <a:noFill/>
                          </a:ln>
                        </pic:spPr>
                      </pic:pic>
                    </a:graphicData>
                  </a:graphic>
                </wp:inline>
              </w:drawing>
            </w:r>
            <w:r>
              <w:rPr>
                <w:position w:val="-10"/>
                <w:sz w:val="24"/>
                <w:szCs w:val="24"/>
              </w:rPr>
              <w:t xml:space="preserve"> </w:t>
            </w:r>
            <w:r w:rsidRPr="00C92F01">
              <w:rPr>
                <w:sz w:val="24"/>
                <w:szCs w:val="24"/>
              </w:rPr>
              <w:t>flow will be turbulent. We thus use this value as the Reynolds number at which turbulence is a certainty.</w:t>
            </w:r>
          </w:p>
          <w:p w14:paraId="1655A4A5" w14:textId="77777777" w:rsidR="00732BCB" w:rsidRDefault="00732BCB" w:rsidP="002D0ED4">
            <w:pPr>
              <w:spacing w:after="0" w:line="240" w:lineRule="auto"/>
              <w:rPr>
                <w:position w:val="-102"/>
                <w:sz w:val="24"/>
                <w:szCs w:val="24"/>
              </w:rPr>
            </w:pPr>
            <w:r>
              <w:rPr>
                <w:noProof/>
                <w:position w:val="-66"/>
                <w:sz w:val="24"/>
                <w:szCs w:val="24"/>
                <w:lang w:bidi="ar-SA"/>
              </w:rPr>
              <w:drawing>
                <wp:inline distT="0" distB="0" distL="0" distR="0" wp14:anchorId="5E9DE1EF" wp14:editId="69F179F2">
                  <wp:extent cx="3912235" cy="923925"/>
                  <wp:effectExtent l="0" t="0" r="0" b="0"/>
                  <wp:docPr id="2649" name="Picture 2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912235" cy="923925"/>
                          </a:xfrm>
                          <a:prstGeom prst="rect">
                            <a:avLst/>
                          </a:prstGeom>
                          <a:noFill/>
                          <a:ln>
                            <a:noFill/>
                          </a:ln>
                        </pic:spPr>
                      </pic:pic>
                    </a:graphicData>
                  </a:graphic>
                </wp:inline>
              </w:drawing>
            </w:r>
          </w:p>
          <w:p w14:paraId="6E9A00BE" w14:textId="77777777" w:rsidR="00732BCB" w:rsidRDefault="00732BCB" w:rsidP="002D0ED4">
            <w:pPr>
              <w:spacing w:after="0" w:line="240" w:lineRule="auto"/>
              <w:rPr>
                <w:sz w:val="24"/>
                <w:szCs w:val="24"/>
              </w:rPr>
            </w:pPr>
            <w:r w:rsidRPr="00F420B6">
              <w:rPr>
                <w:sz w:val="24"/>
                <w:szCs w:val="24"/>
              </w:rPr>
              <w:t>(Note</w:t>
            </w:r>
            <w:r>
              <w:rPr>
                <w:position w:val="-102"/>
                <w:sz w:val="24"/>
                <w:szCs w:val="24"/>
              </w:rPr>
              <w:t xml:space="preserve"> </w:t>
            </w:r>
            <w:r>
              <w:rPr>
                <w:noProof/>
                <w:position w:val="-10"/>
                <w:lang w:bidi="ar-SA"/>
              </w:rPr>
              <w:drawing>
                <wp:inline distT="0" distB="0" distL="0" distR="0" wp14:anchorId="6FE016DF" wp14:editId="02DA60AD">
                  <wp:extent cx="122555" cy="160020"/>
                  <wp:effectExtent l="0" t="0" r="4445" b="0"/>
                  <wp:docPr id="2650" name="Picture 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t xml:space="preserve"> </w:t>
            </w:r>
            <w:r w:rsidRPr="00F420B6">
              <w:rPr>
                <w:sz w:val="24"/>
                <w:szCs w:val="24"/>
              </w:rPr>
              <w:t>for blood at</w:t>
            </w:r>
            <w:r>
              <w:rPr>
                <w:position w:val="-102"/>
                <w:sz w:val="24"/>
                <w:szCs w:val="24"/>
              </w:rPr>
              <w:t xml:space="preserve"> </w:t>
            </w:r>
            <w:r>
              <w:rPr>
                <w:noProof/>
                <w:position w:val="-6"/>
                <w:lang w:bidi="ar-SA"/>
              </w:rPr>
              <w:drawing>
                <wp:inline distT="0" distB="0" distL="0" distR="0" wp14:anchorId="0EBB8379" wp14:editId="4AAF7C65">
                  <wp:extent cx="914400" cy="179070"/>
                  <wp:effectExtent l="0" t="0" r="0" b="0"/>
                  <wp:docPr id="2651" name="Picture 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914400" cy="179070"/>
                          </a:xfrm>
                          <a:prstGeom prst="rect">
                            <a:avLst/>
                          </a:prstGeom>
                          <a:noFill/>
                          <a:ln>
                            <a:noFill/>
                          </a:ln>
                        </pic:spPr>
                      </pic:pic>
                    </a:graphicData>
                  </a:graphic>
                </wp:inline>
              </w:drawing>
            </w:r>
            <w:r>
              <w:rPr>
                <w:position w:val="-6"/>
              </w:rPr>
              <w:t xml:space="preserve"> </w:t>
            </w:r>
            <w:r w:rsidRPr="00F420B6">
              <w:rPr>
                <w:sz w:val="24"/>
                <w:szCs w:val="24"/>
              </w:rPr>
              <w:t>is used.)</w:t>
            </w:r>
          </w:p>
          <w:p w14:paraId="251B58B5" w14:textId="77777777" w:rsidR="00732BCB" w:rsidRPr="00551307" w:rsidRDefault="00732BCB" w:rsidP="002D0ED4">
            <w:pPr>
              <w:spacing w:after="0" w:line="240" w:lineRule="auto"/>
              <w:rPr>
                <w:i/>
                <w:sz w:val="24"/>
                <w:szCs w:val="24"/>
              </w:rPr>
            </w:pPr>
            <w:r>
              <w:rPr>
                <w:noProof/>
                <w:position w:val="-10"/>
                <w:lang w:bidi="ar-SA"/>
              </w:rPr>
              <w:drawing>
                <wp:inline distT="0" distB="0" distL="0" distR="0" wp14:anchorId="49440B74" wp14:editId="52783609">
                  <wp:extent cx="1244600" cy="226060"/>
                  <wp:effectExtent l="0" t="0" r="0" b="2540"/>
                  <wp:docPr id="2652" name="Picture 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1244600" cy="226060"/>
                          </a:xfrm>
                          <a:prstGeom prst="rect">
                            <a:avLst/>
                          </a:prstGeom>
                          <a:noFill/>
                          <a:ln>
                            <a:noFill/>
                          </a:ln>
                        </pic:spPr>
                      </pic:pic>
                    </a:graphicData>
                  </a:graphic>
                </wp:inline>
              </w:drawing>
            </w:r>
          </w:p>
        </w:tc>
      </w:tr>
      <w:tr w:rsidR="00732BCB" w:rsidRPr="00551307" w14:paraId="7467CF1B" w14:textId="77777777" w:rsidTr="00FC2BAF">
        <w:trPr>
          <w:cantSplit/>
        </w:trPr>
        <w:tc>
          <w:tcPr>
            <w:tcW w:w="1080" w:type="dxa"/>
            <w:gridSpan w:val="2"/>
          </w:tcPr>
          <w:p w14:paraId="61CFE8BC" w14:textId="77777777" w:rsidR="00732BCB" w:rsidRPr="00551307" w:rsidRDefault="00732BCB" w:rsidP="002D0ED4">
            <w:pPr>
              <w:spacing w:after="0" w:line="240" w:lineRule="auto"/>
              <w:jc w:val="both"/>
              <w:rPr>
                <w:sz w:val="24"/>
                <w:szCs w:val="24"/>
              </w:rPr>
            </w:pPr>
            <w:r>
              <w:rPr>
                <w:sz w:val="24"/>
                <w:szCs w:val="24"/>
              </w:rPr>
              <w:t>61.</w:t>
            </w:r>
          </w:p>
        </w:tc>
        <w:tc>
          <w:tcPr>
            <w:tcW w:w="8575" w:type="dxa"/>
            <w:gridSpan w:val="3"/>
          </w:tcPr>
          <w:p w14:paraId="00205BA1" w14:textId="77777777" w:rsidR="00732BCB" w:rsidRPr="00C92F01" w:rsidRDefault="00732BCB" w:rsidP="002D0ED4">
            <w:pPr>
              <w:spacing w:after="0" w:line="240" w:lineRule="auto"/>
              <w:rPr>
                <w:sz w:val="24"/>
                <w:szCs w:val="24"/>
              </w:rPr>
            </w:pPr>
            <w:r w:rsidRPr="00460617">
              <w:rPr>
                <w:b/>
                <w:i/>
                <w:sz w:val="24"/>
              </w:rPr>
              <w:t>Unreasonable Results</w:t>
            </w:r>
            <w:r>
              <w:rPr>
                <w:i/>
                <w:sz w:val="24"/>
              </w:rPr>
              <w:t xml:space="preserve"> </w:t>
            </w:r>
            <w:r w:rsidRPr="00AA753D">
              <w:rPr>
                <w:i/>
                <w:spacing w:val="5"/>
                <w:sz w:val="24"/>
              </w:rPr>
              <w:t xml:space="preserve">A fairly large garden hose has an internal radius of 0.600 cm and a length of 23.0 m. The </w:t>
            </w:r>
            <w:proofErr w:type="spellStart"/>
            <w:r w:rsidRPr="00AA753D">
              <w:rPr>
                <w:i/>
                <w:spacing w:val="5"/>
                <w:sz w:val="24"/>
              </w:rPr>
              <w:t>nozzleless</w:t>
            </w:r>
            <w:proofErr w:type="spellEnd"/>
            <w:r w:rsidRPr="00AA753D">
              <w:rPr>
                <w:i/>
                <w:spacing w:val="5"/>
                <w:sz w:val="24"/>
              </w:rPr>
              <w:t xml:space="preserve"> horizontal hose is attached to a faucet, and it delivers 50.0 </w:t>
            </w:r>
            <w:r w:rsidRPr="00AA753D">
              <w:rPr>
                <w:i/>
                <w:spacing w:val="10"/>
                <w:sz w:val="24"/>
              </w:rPr>
              <w:t>L</w:t>
            </w:r>
            <w:r w:rsidRPr="00AA753D">
              <w:rPr>
                <w:i/>
                <w:spacing w:val="5"/>
                <w:sz w:val="24"/>
              </w:rPr>
              <w:t xml:space="preserve">/s. (a) What water pressure is supplied by the faucet? (b) </w:t>
            </w:r>
            <w:r w:rsidRPr="00AA753D">
              <w:rPr>
                <w:i/>
                <w:sz w:val="24"/>
              </w:rPr>
              <w:t xml:space="preserve">What is unreasonable about this pressure? (c) What is unreasonable about the premise? (d) What is the Reynolds number for the given flow? (Take the viscosity of water as </w:t>
            </w:r>
            <w:r>
              <w:rPr>
                <w:i/>
                <w:noProof/>
                <w:position w:val="-10"/>
                <w:sz w:val="24"/>
                <w:lang w:bidi="ar-SA"/>
              </w:rPr>
              <w:drawing>
                <wp:inline distT="0" distB="0" distL="0" distR="0" wp14:anchorId="68BDC964" wp14:editId="53E3DE2A">
                  <wp:extent cx="1338580" cy="226060"/>
                  <wp:effectExtent l="0" t="0" r="7620" b="2540"/>
                  <wp:docPr id="2653" name="Picture 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1338580" cy="226060"/>
                          </a:xfrm>
                          <a:prstGeom prst="rect">
                            <a:avLst/>
                          </a:prstGeom>
                          <a:noFill/>
                          <a:ln>
                            <a:noFill/>
                          </a:ln>
                        </pic:spPr>
                      </pic:pic>
                    </a:graphicData>
                  </a:graphic>
                </wp:inline>
              </w:drawing>
            </w:r>
            <w:r w:rsidRPr="00AA753D">
              <w:rPr>
                <w:i/>
                <w:sz w:val="24"/>
              </w:rPr>
              <w:t>.)</w:t>
            </w:r>
          </w:p>
        </w:tc>
      </w:tr>
      <w:tr w:rsidR="00732BCB" w:rsidRPr="00551307" w14:paraId="6CABE395" w14:textId="77777777" w:rsidTr="00FC2BAF">
        <w:tc>
          <w:tcPr>
            <w:tcW w:w="1080" w:type="dxa"/>
            <w:gridSpan w:val="2"/>
          </w:tcPr>
          <w:p w14:paraId="4D8131AD"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705B8D3D" w14:textId="77777777" w:rsidR="00732BCB" w:rsidRDefault="00732BCB" w:rsidP="002D0ED4">
            <w:pPr>
              <w:spacing w:after="0" w:line="240" w:lineRule="auto"/>
              <w:rPr>
                <w:position w:val="-98"/>
                <w:sz w:val="24"/>
                <w:szCs w:val="24"/>
              </w:rPr>
            </w:pPr>
            <w:r w:rsidRPr="00CD2BB9">
              <w:rPr>
                <w:position w:val="80"/>
                <w:sz w:val="24"/>
                <w:szCs w:val="24"/>
              </w:rPr>
              <w:t>(a)</w:t>
            </w:r>
            <w:r>
              <w:rPr>
                <w:sz w:val="24"/>
                <w:szCs w:val="24"/>
              </w:rPr>
              <w:t xml:space="preserve"> </w:t>
            </w:r>
            <w:r>
              <w:rPr>
                <w:noProof/>
                <w:position w:val="-98"/>
                <w:sz w:val="24"/>
                <w:szCs w:val="24"/>
                <w:lang w:bidi="ar-SA"/>
              </w:rPr>
              <w:drawing>
                <wp:inline distT="0" distB="0" distL="0" distR="0" wp14:anchorId="67CECD1E" wp14:editId="039FEC44">
                  <wp:extent cx="4552950" cy="1329055"/>
                  <wp:effectExtent l="0" t="0" r="0" b="0"/>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4552950" cy="1329055"/>
                          </a:xfrm>
                          <a:prstGeom prst="rect">
                            <a:avLst/>
                          </a:prstGeom>
                          <a:noFill/>
                          <a:ln>
                            <a:noFill/>
                          </a:ln>
                        </pic:spPr>
                      </pic:pic>
                    </a:graphicData>
                  </a:graphic>
                </wp:inline>
              </w:drawing>
            </w:r>
          </w:p>
          <w:p w14:paraId="034663BC" w14:textId="77777777" w:rsidR="00732BCB" w:rsidRPr="00CD2BB9" w:rsidRDefault="00732BCB" w:rsidP="002D0ED4">
            <w:pPr>
              <w:spacing w:after="0" w:line="240" w:lineRule="auto"/>
              <w:ind w:left="335"/>
              <w:rPr>
                <w:position w:val="-136"/>
                <w:sz w:val="24"/>
                <w:szCs w:val="24"/>
              </w:rPr>
            </w:pPr>
            <w:r>
              <w:rPr>
                <w:noProof/>
                <w:position w:val="-46"/>
                <w:lang w:bidi="ar-SA"/>
              </w:rPr>
              <w:lastRenderedPageBreak/>
              <w:drawing>
                <wp:inline distT="0" distB="0" distL="0" distR="0" wp14:anchorId="2937A38D" wp14:editId="568A3090">
                  <wp:extent cx="3289935" cy="659765"/>
                  <wp:effectExtent l="0" t="0" r="12065" b="635"/>
                  <wp:docPr id="2655" name="Picture 2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3289935" cy="659765"/>
                          </a:xfrm>
                          <a:prstGeom prst="rect">
                            <a:avLst/>
                          </a:prstGeom>
                          <a:noFill/>
                          <a:ln>
                            <a:noFill/>
                          </a:ln>
                        </pic:spPr>
                      </pic:pic>
                    </a:graphicData>
                  </a:graphic>
                </wp:inline>
              </w:drawing>
            </w:r>
          </w:p>
          <w:p w14:paraId="3E6CDF77" w14:textId="77777777" w:rsidR="00732BCB" w:rsidRPr="00C92F01" w:rsidRDefault="00732BCB" w:rsidP="002D0ED4">
            <w:pPr>
              <w:spacing w:after="0" w:line="240" w:lineRule="auto"/>
              <w:rPr>
                <w:sz w:val="24"/>
                <w:szCs w:val="24"/>
              </w:rPr>
            </w:pPr>
            <w:r w:rsidRPr="00C92F01">
              <w:rPr>
                <w:sz w:val="24"/>
                <w:szCs w:val="24"/>
              </w:rPr>
              <w:t>(b) This pressure is unreasonably high.</w:t>
            </w:r>
          </w:p>
          <w:p w14:paraId="71C5AC99" w14:textId="77777777" w:rsidR="00732BCB" w:rsidRPr="00C92F01" w:rsidRDefault="00732BCB" w:rsidP="002D0ED4">
            <w:pPr>
              <w:spacing w:after="0" w:line="240" w:lineRule="auto"/>
              <w:rPr>
                <w:sz w:val="24"/>
                <w:szCs w:val="24"/>
              </w:rPr>
            </w:pPr>
            <w:r w:rsidRPr="00C92F01">
              <w:rPr>
                <w:sz w:val="24"/>
                <w:szCs w:val="24"/>
              </w:rPr>
              <w:t>(c) The flow rate is very high for a garden hose.</w:t>
            </w:r>
          </w:p>
          <w:p w14:paraId="477B6EA8" w14:textId="77777777" w:rsidR="00732BCB" w:rsidRPr="00C92F01" w:rsidRDefault="00732BCB" w:rsidP="002D0ED4">
            <w:pPr>
              <w:spacing w:after="0" w:line="240" w:lineRule="auto"/>
              <w:rPr>
                <w:sz w:val="24"/>
                <w:szCs w:val="24"/>
              </w:rPr>
            </w:pPr>
            <w:r w:rsidRPr="00565FB7">
              <w:rPr>
                <w:position w:val="40"/>
                <w:sz w:val="24"/>
                <w:szCs w:val="24"/>
              </w:rPr>
              <w:t xml:space="preserve">(d) </w:t>
            </w:r>
            <w:r>
              <w:rPr>
                <w:noProof/>
                <w:position w:val="-64"/>
                <w:sz w:val="24"/>
                <w:szCs w:val="24"/>
                <w:lang w:bidi="ar-SA"/>
              </w:rPr>
              <w:drawing>
                <wp:inline distT="0" distB="0" distL="0" distR="0" wp14:anchorId="0E75E413" wp14:editId="5BBB659F">
                  <wp:extent cx="4119245" cy="895350"/>
                  <wp:effectExtent l="0" t="0" r="0" b="0"/>
                  <wp:docPr id="2656" name="Picture 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4119245" cy="895350"/>
                          </a:xfrm>
                          <a:prstGeom prst="rect">
                            <a:avLst/>
                          </a:prstGeom>
                          <a:noFill/>
                          <a:ln>
                            <a:noFill/>
                          </a:ln>
                        </pic:spPr>
                      </pic:pic>
                    </a:graphicData>
                  </a:graphic>
                </wp:inline>
              </w:drawing>
            </w:r>
          </w:p>
          <w:p w14:paraId="6550ED49" w14:textId="77777777" w:rsidR="00732BCB" w:rsidRPr="00551307" w:rsidRDefault="00732BCB" w:rsidP="002D0ED4">
            <w:pPr>
              <w:spacing w:after="0" w:line="240" w:lineRule="auto"/>
              <w:ind w:left="335"/>
              <w:rPr>
                <w:i/>
                <w:sz w:val="24"/>
                <w:szCs w:val="24"/>
              </w:rPr>
            </w:pPr>
            <w:r w:rsidRPr="00C92F01">
              <w:rPr>
                <w:sz w:val="24"/>
                <w:szCs w:val="24"/>
              </w:rPr>
              <w:t xml:space="preserve">This flow is turbulent, contrary to the assumption of laminar flow when using </w:t>
            </w:r>
            <w:r>
              <w:rPr>
                <w:sz w:val="24"/>
                <w:szCs w:val="24"/>
              </w:rPr>
              <w:t>this equation</w:t>
            </w:r>
            <w:r w:rsidRPr="00C92F01">
              <w:rPr>
                <w:sz w:val="24"/>
                <w:szCs w:val="24"/>
              </w:rPr>
              <w:t>.</w:t>
            </w:r>
          </w:p>
        </w:tc>
      </w:tr>
      <w:tr w:rsidR="00732BCB" w:rsidRPr="005C5FC9" w14:paraId="481C39DB" w14:textId="77777777" w:rsidTr="00FC2BAF">
        <w:trPr>
          <w:cantSplit/>
        </w:trPr>
        <w:tc>
          <w:tcPr>
            <w:tcW w:w="9655" w:type="dxa"/>
            <w:gridSpan w:val="5"/>
          </w:tcPr>
          <w:p w14:paraId="1946B1B5" w14:textId="77777777" w:rsidR="00732BCB" w:rsidRPr="005C5FC9" w:rsidRDefault="00732BCB" w:rsidP="002D0ED4">
            <w:pPr>
              <w:pStyle w:val="Heading1"/>
              <w:rPr>
                <w:i/>
              </w:rPr>
            </w:pPr>
            <w:bookmarkStart w:id="8" w:name="_Toc331405166"/>
            <w:r w:rsidRPr="005C5FC9">
              <w:lastRenderedPageBreak/>
              <w:t>12.7 molecular transport phenomena: diffusion, osmosis, and related processes</w:t>
            </w:r>
            <w:bookmarkEnd w:id="8"/>
          </w:p>
        </w:tc>
      </w:tr>
      <w:tr w:rsidR="00732BCB" w:rsidRPr="00551307" w14:paraId="747C1A2C" w14:textId="77777777" w:rsidTr="00FC2BAF">
        <w:trPr>
          <w:cantSplit/>
        </w:trPr>
        <w:tc>
          <w:tcPr>
            <w:tcW w:w="1080" w:type="dxa"/>
            <w:gridSpan w:val="2"/>
          </w:tcPr>
          <w:p w14:paraId="7DE45CDF" w14:textId="77777777" w:rsidR="00732BCB" w:rsidRPr="00551307" w:rsidRDefault="00732BCB" w:rsidP="002D0ED4">
            <w:pPr>
              <w:spacing w:after="0" w:line="240" w:lineRule="auto"/>
              <w:jc w:val="both"/>
              <w:rPr>
                <w:sz w:val="24"/>
                <w:szCs w:val="24"/>
              </w:rPr>
            </w:pPr>
            <w:r w:rsidRPr="00551307">
              <w:rPr>
                <w:sz w:val="24"/>
                <w:szCs w:val="24"/>
              </w:rPr>
              <w:t>62.</w:t>
            </w:r>
          </w:p>
        </w:tc>
        <w:tc>
          <w:tcPr>
            <w:tcW w:w="8575" w:type="dxa"/>
            <w:gridSpan w:val="3"/>
          </w:tcPr>
          <w:p w14:paraId="3CCBE0CE" w14:textId="77777777" w:rsidR="00732BCB" w:rsidRPr="00AA753D" w:rsidRDefault="00732BCB" w:rsidP="002D0ED4">
            <w:pPr>
              <w:spacing w:after="0" w:line="240" w:lineRule="auto"/>
              <w:rPr>
                <w:i/>
                <w:sz w:val="24"/>
                <w:szCs w:val="24"/>
              </w:rPr>
            </w:pPr>
            <w:r w:rsidRPr="00AA753D">
              <w:rPr>
                <w:i/>
                <w:sz w:val="24"/>
                <w:szCs w:val="24"/>
              </w:rPr>
              <w:t xml:space="preserve">You can smell perfume very shortly after opening the bottle. To show that it is not reaching your nose by diffusion, calculate the average distance a perfume molecule moves in one second in air, given its diffusion constant </w:t>
            </w:r>
            <w:r>
              <w:rPr>
                <w:i/>
                <w:noProof/>
                <w:position w:val="-4"/>
                <w:sz w:val="24"/>
                <w:szCs w:val="24"/>
                <w:lang w:bidi="ar-SA"/>
              </w:rPr>
              <w:drawing>
                <wp:inline distT="0" distB="0" distL="0" distR="0" wp14:anchorId="3F3671DC" wp14:editId="26BACA62">
                  <wp:extent cx="160020" cy="160020"/>
                  <wp:effectExtent l="0" t="0" r="0" b="0"/>
                  <wp:docPr id="2657" name="Picture 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A753D">
              <w:rPr>
                <w:i/>
                <w:sz w:val="24"/>
                <w:szCs w:val="24"/>
              </w:rPr>
              <w:t xml:space="preserve"> to be </w:t>
            </w:r>
            <w:r>
              <w:rPr>
                <w:i/>
                <w:noProof/>
                <w:position w:val="-10"/>
                <w:sz w:val="24"/>
                <w:szCs w:val="24"/>
                <w:lang w:bidi="ar-SA"/>
              </w:rPr>
              <w:drawing>
                <wp:inline distT="0" distB="0" distL="0" distR="0" wp14:anchorId="66F2D3B0" wp14:editId="0CAFE8B9">
                  <wp:extent cx="980440" cy="226060"/>
                  <wp:effectExtent l="0" t="0" r="10160" b="2540"/>
                  <wp:docPr id="2658" name="Picture 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980440" cy="226060"/>
                          </a:xfrm>
                          <a:prstGeom prst="rect">
                            <a:avLst/>
                          </a:prstGeom>
                          <a:noFill/>
                          <a:ln>
                            <a:noFill/>
                          </a:ln>
                        </pic:spPr>
                      </pic:pic>
                    </a:graphicData>
                  </a:graphic>
                </wp:inline>
              </w:drawing>
            </w:r>
            <w:r w:rsidRPr="00AA753D">
              <w:rPr>
                <w:i/>
                <w:sz w:val="24"/>
                <w:szCs w:val="24"/>
              </w:rPr>
              <w:t>.</w:t>
            </w:r>
          </w:p>
        </w:tc>
      </w:tr>
      <w:tr w:rsidR="00732BCB" w:rsidRPr="00551307" w14:paraId="4473E2C7" w14:textId="77777777" w:rsidTr="00FC2BAF">
        <w:trPr>
          <w:cantSplit/>
        </w:trPr>
        <w:tc>
          <w:tcPr>
            <w:tcW w:w="1080" w:type="dxa"/>
            <w:gridSpan w:val="2"/>
          </w:tcPr>
          <w:p w14:paraId="5804F3EF"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510EEBAB" w14:textId="77777777" w:rsidR="00732BCB" w:rsidRPr="00551307" w:rsidRDefault="00732BCB" w:rsidP="002D0ED4">
            <w:pPr>
              <w:spacing w:after="0" w:line="240" w:lineRule="auto"/>
              <w:rPr>
                <w:i/>
                <w:sz w:val="24"/>
                <w:szCs w:val="24"/>
              </w:rPr>
            </w:pPr>
            <w:r>
              <w:rPr>
                <w:noProof/>
                <w:position w:val="-12"/>
                <w:lang w:bidi="ar-SA"/>
              </w:rPr>
              <w:drawing>
                <wp:inline distT="0" distB="0" distL="0" distR="0" wp14:anchorId="537FB641" wp14:editId="657FCC87">
                  <wp:extent cx="3789680" cy="273685"/>
                  <wp:effectExtent l="0" t="0" r="0" b="5715"/>
                  <wp:docPr id="2659" name="Picture 2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3789680" cy="273685"/>
                          </a:xfrm>
                          <a:prstGeom prst="rect">
                            <a:avLst/>
                          </a:prstGeom>
                          <a:noFill/>
                          <a:ln>
                            <a:noFill/>
                          </a:ln>
                        </pic:spPr>
                      </pic:pic>
                    </a:graphicData>
                  </a:graphic>
                </wp:inline>
              </w:drawing>
            </w:r>
          </w:p>
        </w:tc>
      </w:tr>
      <w:tr w:rsidR="00732BCB" w:rsidRPr="00551307" w14:paraId="38BFB2F8" w14:textId="77777777" w:rsidTr="00FC2BAF">
        <w:trPr>
          <w:cantSplit/>
        </w:trPr>
        <w:tc>
          <w:tcPr>
            <w:tcW w:w="1080" w:type="dxa"/>
            <w:gridSpan w:val="2"/>
          </w:tcPr>
          <w:p w14:paraId="2CCFB619" w14:textId="77777777" w:rsidR="00732BCB" w:rsidRPr="00551307" w:rsidRDefault="00732BCB" w:rsidP="002D0ED4">
            <w:pPr>
              <w:spacing w:after="0" w:line="240" w:lineRule="auto"/>
              <w:jc w:val="both"/>
              <w:rPr>
                <w:sz w:val="24"/>
                <w:szCs w:val="24"/>
              </w:rPr>
            </w:pPr>
            <w:r w:rsidRPr="00551307">
              <w:rPr>
                <w:sz w:val="24"/>
                <w:szCs w:val="24"/>
              </w:rPr>
              <w:t>63.</w:t>
            </w:r>
          </w:p>
        </w:tc>
        <w:tc>
          <w:tcPr>
            <w:tcW w:w="8575" w:type="dxa"/>
            <w:gridSpan w:val="3"/>
          </w:tcPr>
          <w:p w14:paraId="3789B3B3" w14:textId="77777777" w:rsidR="00732BCB" w:rsidRPr="00AA753D" w:rsidRDefault="00732BCB" w:rsidP="002D0ED4">
            <w:pPr>
              <w:spacing w:after="0" w:line="240" w:lineRule="auto"/>
              <w:rPr>
                <w:i/>
                <w:sz w:val="24"/>
                <w:szCs w:val="24"/>
              </w:rPr>
            </w:pPr>
            <w:r w:rsidRPr="00AA753D">
              <w:rPr>
                <w:i/>
                <w:sz w:val="24"/>
                <w:szCs w:val="24"/>
              </w:rPr>
              <w:t xml:space="preserve">What is the ratio of the average distances that oxygen will diffuse in a given time in air and water? Why is this distance less in water (equivalently, why is </w:t>
            </w:r>
            <w:r>
              <w:rPr>
                <w:i/>
                <w:noProof/>
                <w:position w:val="-4"/>
                <w:sz w:val="24"/>
                <w:szCs w:val="24"/>
                <w:lang w:bidi="ar-SA"/>
              </w:rPr>
              <w:drawing>
                <wp:inline distT="0" distB="0" distL="0" distR="0" wp14:anchorId="72D64CFA" wp14:editId="22540F47">
                  <wp:extent cx="160020" cy="160020"/>
                  <wp:effectExtent l="0" t="0" r="0" b="0"/>
                  <wp:docPr id="2660" name="Picture 2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AA753D">
              <w:rPr>
                <w:i/>
                <w:sz w:val="24"/>
                <w:szCs w:val="24"/>
              </w:rPr>
              <w:t xml:space="preserve"> less in water)?</w:t>
            </w:r>
          </w:p>
        </w:tc>
      </w:tr>
      <w:tr w:rsidR="00732BCB" w:rsidRPr="00551307" w14:paraId="016A6084" w14:textId="77777777" w:rsidTr="00FC2BAF">
        <w:tc>
          <w:tcPr>
            <w:tcW w:w="1080" w:type="dxa"/>
            <w:gridSpan w:val="2"/>
          </w:tcPr>
          <w:p w14:paraId="2D419EE0"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4978B57E" w14:textId="77777777" w:rsidR="00732BCB" w:rsidRPr="009275D4" w:rsidRDefault="00732BCB" w:rsidP="002D0ED4">
            <w:pPr>
              <w:spacing w:after="0" w:line="240" w:lineRule="auto"/>
              <w:rPr>
                <w:sz w:val="24"/>
                <w:szCs w:val="24"/>
              </w:rPr>
            </w:pPr>
            <w:r>
              <w:rPr>
                <w:noProof/>
                <w:position w:val="-34"/>
                <w:sz w:val="24"/>
                <w:szCs w:val="24"/>
                <w:lang w:bidi="ar-SA"/>
              </w:rPr>
              <w:drawing>
                <wp:inline distT="0" distB="0" distL="0" distR="0" wp14:anchorId="0DDAE565" wp14:editId="219F1BED">
                  <wp:extent cx="3488055" cy="527685"/>
                  <wp:effectExtent l="0" t="0" r="0" b="5715"/>
                  <wp:docPr id="2661" name="Picture 2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3488055" cy="527685"/>
                          </a:xfrm>
                          <a:prstGeom prst="rect">
                            <a:avLst/>
                          </a:prstGeom>
                          <a:noFill/>
                          <a:ln>
                            <a:noFill/>
                          </a:ln>
                        </pic:spPr>
                      </pic:pic>
                    </a:graphicData>
                  </a:graphic>
                </wp:inline>
              </w:drawing>
            </w:r>
          </w:p>
          <w:p w14:paraId="36D76C81" w14:textId="77777777" w:rsidR="00732BCB" w:rsidRPr="00551307" w:rsidRDefault="00732BCB" w:rsidP="002D0ED4">
            <w:pPr>
              <w:spacing w:after="0" w:line="240" w:lineRule="auto"/>
              <w:rPr>
                <w:i/>
                <w:sz w:val="24"/>
                <w:szCs w:val="24"/>
              </w:rPr>
            </w:pPr>
            <w:r>
              <w:rPr>
                <w:i/>
                <w:noProof/>
                <w:position w:val="-4"/>
                <w:sz w:val="24"/>
                <w:szCs w:val="24"/>
                <w:lang w:bidi="ar-SA"/>
              </w:rPr>
              <w:drawing>
                <wp:inline distT="0" distB="0" distL="0" distR="0" wp14:anchorId="6FFF0A78" wp14:editId="2641805A">
                  <wp:extent cx="169545" cy="169545"/>
                  <wp:effectExtent l="0" t="0" r="8255" b="8255"/>
                  <wp:docPr id="2662" name="Picture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sidRPr="009275D4">
              <w:rPr>
                <w:sz w:val="24"/>
                <w:szCs w:val="24"/>
              </w:rPr>
              <w:t xml:space="preserve"> </w:t>
            </w:r>
            <w:proofErr w:type="gramStart"/>
            <w:r w:rsidRPr="009275D4">
              <w:rPr>
                <w:sz w:val="24"/>
                <w:szCs w:val="24"/>
              </w:rPr>
              <w:t>is</w:t>
            </w:r>
            <w:proofErr w:type="gramEnd"/>
            <w:r w:rsidRPr="009275D4">
              <w:rPr>
                <w:sz w:val="24"/>
                <w:szCs w:val="24"/>
              </w:rPr>
              <w:t xml:space="preserve"> less in water because there are more collisions in water due to the closer spacing of molecules in a liquid vs. in a gas.</w:t>
            </w:r>
          </w:p>
        </w:tc>
      </w:tr>
      <w:tr w:rsidR="00732BCB" w:rsidRPr="005C5FC9" w14:paraId="226F6101" w14:textId="77777777" w:rsidTr="00FC2BAF">
        <w:trPr>
          <w:cantSplit/>
        </w:trPr>
        <w:tc>
          <w:tcPr>
            <w:tcW w:w="1080" w:type="dxa"/>
            <w:gridSpan w:val="2"/>
          </w:tcPr>
          <w:p w14:paraId="69055EA6" w14:textId="77777777" w:rsidR="00732BCB" w:rsidRPr="00551307" w:rsidRDefault="00732BCB" w:rsidP="002D0ED4">
            <w:pPr>
              <w:spacing w:after="0" w:line="240" w:lineRule="auto"/>
              <w:jc w:val="both"/>
              <w:rPr>
                <w:sz w:val="24"/>
                <w:szCs w:val="24"/>
              </w:rPr>
            </w:pPr>
            <w:r w:rsidRPr="00551307">
              <w:rPr>
                <w:sz w:val="24"/>
                <w:szCs w:val="24"/>
              </w:rPr>
              <w:lastRenderedPageBreak/>
              <w:t>64.</w:t>
            </w:r>
          </w:p>
        </w:tc>
        <w:tc>
          <w:tcPr>
            <w:tcW w:w="8575" w:type="dxa"/>
            <w:gridSpan w:val="3"/>
          </w:tcPr>
          <w:p w14:paraId="0E0CF714" w14:textId="77777777" w:rsidR="00732BCB" w:rsidRPr="00AA753D" w:rsidRDefault="00732BCB" w:rsidP="002D0ED4">
            <w:pPr>
              <w:spacing w:after="0" w:line="240" w:lineRule="auto"/>
              <w:rPr>
                <w:i/>
                <w:sz w:val="24"/>
                <w:szCs w:val="24"/>
              </w:rPr>
            </w:pPr>
            <w:r w:rsidRPr="00AA753D">
              <w:rPr>
                <w:i/>
                <w:sz w:val="24"/>
                <w:szCs w:val="24"/>
              </w:rPr>
              <w:t xml:space="preserve">Oxygen reaches the </w:t>
            </w:r>
            <w:proofErr w:type="spellStart"/>
            <w:r w:rsidRPr="00AA753D">
              <w:rPr>
                <w:i/>
                <w:sz w:val="24"/>
                <w:szCs w:val="24"/>
              </w:rPr>
              <w:t>veinless</w:t>
            </w:r>
            <w:proofErr w:type="spellEnd"/>
            <w:r w:rsidRPr="00AA753D">
              <w:rPr>
                <w:i/>
                <w:sz w:val="24"/>
                <w:szCs w:val="24"/>
              </w:rPr>
              <w:t xml:space="preserve"> cornea of the eye by diffusing through its tear layer, which is 0.500-mm thick. How long does it take the average oxygen molecule to do this?</w:t>
            </w:r>
          </w:p>
        </w:tc>
      </w:tr>
      <w:tr w:rsidR="00732BCB" w:rsidRPr="005C5FC9" w14:paraId="3B038DD7" w14:textId="77777777" w:rsidTr="00FC2BAF">
        <w:trPr>
          <w:cantSplit/>
        </w:trPr>
        <w:tc>
          <w:tcPr>
            <w:tcW w:w="1080" w:type="dxa"/>
            <w:gridSpan w:val="2"/>
          </w:tcPr>
          <w:p w14:paraId="25E939AF"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7F56ABA3" w14:textId="77777777" w:rsidR="00732BCB" w:rsidRPr="00551307" w:rsidRDefault="00732BCB" w:rsidP="002D0ED4">
            <w:pPr>
              <w:spacing w:after="0" w:line="240" w:lineRule="auto"/>
              <w:rPr>
                <w:i/>
                <w:sz w:val="24"/>
                <w:szCs w:val="24"/>
              </w:rPr>
            </w:pPr>
            <w:r>
              <w:rPr>
                <w:noProof/>
                <w:position w:val="-30"/>
                <w:lang w:bidi="ar-SA"/>
              </w:rPr>
              <w:drawing>
                <wp:inline distT="0" distB="0" distL="0" distR="0" wp14:anchorId="39E5BFC2" wp14:editId="3DFA3EC2">
                  <wp:extent cx="3525520" cy="471170"/>
                  <wp:effectExtent l="0" t="0" r="5080" b="11430"/>
                  <wp:docPr id="2663" name="Picture 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3525520" cy="471170"/>
                          </a:xfrm>
                          <a:prstGeom prst="rect">
                            <a:avLst/>
                          </a:prstGeom>
                          <a:noFill/>
                          <a:ln>
                            <a:noFill/>
                          </a:ln>
                        </pic:spPr>
                      </pic:pic>
                    </a:graphicData>
                  </a:graphic>
                </wp:inline>
              </w:drawing>
            </w:r>
          </w:p>
        </w:tc>
      </w:tr>
      <w:tr w:rsidR="00732BCB" w:rsidRPr="005C5FC9" w14:paraId="1E5A5954" w14:textId="77777777" w:rsidTr="00FC2BAF">
        <w:trPr>
          <w:cantSplit/>
        </w:trPr>
        <w:tc>
          <w:tcPr>
            <w:tcW w:w="1080" w:type="dxa"/>
            <w:gridSpan w:val="2"/>
          </w:tcPr>
          <w:p w14:paraId="1265543D" w14:textId="77777777" w:rsidR="00732BCB" w:rsidRPr="00551307" w:rsidRDefault="00732BCB" w:rsidP="002D0ED4">
            <w:pPr>
              <w:spacing w:after="0" w:line="240" w:lineRule="auto"/>
              <w:jc w:val="both"/>
              <w:rPr>
                <w:sz w:val="24"/>
                <w:szCs w:val="24"/>
              </w:rPr>
            </w:pPr>
            <w:r w:rsidRPr="00551307">
              <w:rPr>
                <w:sz w:val="24"/>
                <w:szCs w:val="24"/>
              </w:rPr>
              <w:t>65.</w:t>
            </w:r>
          </w:p>
        </w:tc>
        <w:tc>
          <w:tcPr>
            <w:tcW w:w="8575" w:type="dxa"/>
            <w:gridSpan w:val="3"/>
          </w:tcPr>
          <w:p w14:paraId="545D678C" w14:textId="77777777" w:rsidR="00732BCB" w:rsidRPr="00AA753D" w:rsidRDefault="00732BCB" w:rsidP="002D0ED4">
            <w:pPr>
              <w:spacing w:after="0" w:line="240" w:lineRule="auto"/>
              <w:rPr>
                <w:i/>
                <w:sz w:val="24"/>
                <w:szCs w:val="24"/>
              </w:rPr>
            </w:pPr>
            <w:r w:rsidRPr="00AA753D">
              <w:rPr>
                <w:i/>
                <w:sz w:val="24"/>
                <w:szCs w:val="24"/>
              </w:rPr>
              <w:t xml:space="preserve">(a) Find the average time required for an oxygen molecule to diffuse through a 0.200-mm-thick tear layer on the cornea. (b) How much time is required to diffuse </w:t>
            </w:r>
            <w:r>
              <w:rPr>
                <w:i/>
                <w:noProof/>
                <w:position w:val="-10"/>
                <w:sz w:val="24"/>
                <w:szCs w:val="24"/>
                <w:lang w:bidi="ar-SA"/>
              </w:rPr>
              <w:drawing>
                <wp:inline distT="0" distB="0" distL="0" distR="0" wp14:anchorId="444664AE" wp14:editId="5B9136A2">
                  <wp:extent cx="631825" cy="226060"/>
                  <wp:effectExtent l="0" t="0" r="3175" b="2540"/>
                  <wp:docPr id="2664" name="Picture 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inline>
              </w:drawing>
            </w:r>
            <w:r w:rsidRPr="00AA753D">
              <w:rPr>
                <w:i/>
                <w:sz w:val="24"/>
                <w:szCs w:val="24"/>
              </w:rPr>
              <w:t xml:space="preserve"> of oxygen to the cornea if its surface area is </w:t>
            </w:r>
            <w:r>
              <w:rPr>
                <w:i/>
                <w:noProof/>
                <w:position w:val="-10"/>
                <w:sz w:val="24"/>
                <w:szCs w:val="24"/>
                <w:lang w:bidi="ar-SA"/>
              </w:rPr>
              <w:drawing>
                <wp:inline distT="0" distB="0" distL="0" distR="0" wp14:anchorId="6CE9D35E" wp14:editId="615EBA47">
                  <wp:extent cx="575310" cy="226060"/>
                  <wp:effectExtent l="0" t="0" r="8890" b="2540"/>
                  <wp:docPr id="2665" name="Picture 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575310" cy="226060"/>
                          </a:xfrm>
                          <a:prstGeom prst="rect">
                            <a:avLst/>
                          </a:prstGeom>
                          <a:noFill/>
                          <a:ln>
                            <a:noFill/>
                          </a:ln>
                        </pic:spPr>
                      </pic:pic>
                    </a:graphicData>
                  </a:graphic>
                </wp:inline>
              </w:drawing>
            </w:r>
            <w:r w:rsidRPr="00AA753D">
              <w:rPr>
                <w:i/>
                <w:sz w:val="24"/>
                <w:szCs w:val="24"/>
              </w:rPr>
              <w:t>?</w:t>
            </w:r>
          </w:p>
        </w:tc>
      </w:tr>
      <w:tr w:rsidR="00732BCB" w:rsidRPr="005C5FC9" w14:paraId="2A630D08" w14:textId="77777777" w:rsidTr="00FC2BAF">
        <w:trPr>
          <w:cantSplit/>
        </w:trPr>
        <w:tc>
          <w:tcPr>
            <w:tcW w:w="1080" w:type="dxa"/>
            <w:gridSpan w:val="2"/>
          </w:tcPr>
          <w:p w14:paraId="0B219B79"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23562E07" w14:textId="77777777" w:rsidR="00732BCB" w:rsidRPr="006701FC" w:rsidRDefault="00732BCB" w:rsidP="002D0ED4">
            <w:pPr>
              <w:spacing w:after="0" w:line="240" w:lineRule="auto"/>
              <w:rPr>
                <w:sz w:val="24"/>
                <w:szCs w:val="24"/>
              </w:rPr>
            </w:pPr>
            <w:r w:rsidRPr="006701FC">
              <w:rPr>
                <w:sz w:val="24"/>
                <w:szCs w:val="24"/>
              </w:rPr>
              <w:t>(a)</w:t>
            </w:r>
            <w:r>
              <w:rPr>
                <w:sz w:val="24"/>
                <w:szCs w:val="24"/>
              </w:rPr>
              <w:t xml:space="preserve"> </w:t>
            </w:r>
            <w:r>
              <w:rPr>
                <w:noProof/>
                <w:position w:val="-30"/>
                <w:sz w:val="24"/>
                <w:szCs w:val="24"/>
                <w:lang w:bidi="ar-SA"/>
              </w:rPr>
              <w:drawing>
                <wp:inline distT="0" distB="0" distL="0" distR="0" wp14:anchorId="0A1D1CD3" wp14:editId="19E774C4">
                  <wp:extent cx="3167380" cy="471170"/>
                  <wp:effectExtent l="0" t="0" r="7620" b="11430"/>
                  <wp:docPr id="2666" name="Picture 2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3167380" cy="471170"/>
                          </a:xfrm>
                          <a:prstGeom prst="rect">
                            <a:avLst/>
                          </a:prstGeom>
                          <a:noFill/>
                          <a:ln>
                            <a:noFill/>
                          </a:ln>
                        </pic:spPr>
                      </pic:pic>
                    </a:graphicData>
                  </a:graphic>
                </wp:inline>
              </w:drawing>
            </w:r>
          </w:p>
          <w:p w14:paraId="3C307771" w14:textId="77777777" w:rsidR="00732BCB" w:rsidRPr="00551307" w:rsidRDefault="00732BCB" w:rsidP="002D0ED4">
            <w:pPr>
              <w:spacing w:after="0" w:line="240" w:lineRule="auto"/>
              <w:rPr>
                <w:i/>
                <w:sz w:val="24"/>
                <w:szCs w:val="24"/>
              </w:rPr>
            </w:pPr>
            <w:r w:rsidRPr="008133BC">
              <w:rPr>
                <w:position w:val="30"/>
                <w:sz w:val="24"/>
                <w:szCs w:val="24"/>
              </w:rPr>
              <w:t>(b)</w:t>
            </w:r>
            <w:r>
              <w:rPr>
                <w:sz w:val="24"/>
                <w:szCs w:val="24"/>
              </w:rPr>
              <w:t xml:space="preserve"> </w:t>
            </w:r>
            <w:r>
              <w:rPr>
                <w:noProof/>
                <w:position w:val="-64"/>
                <w:sz w:val="24"/>
                <w:szCs w:val="24"/>
                <w:lang w:bidi="ar-SA"/>
              </w:rPr>
              <w:drawing>
                <wp:inline distT="0" distB="0" distL="0" distR="0" wp14:anchorId="5F7739D3" wp14:editId="7BF23D73">
                  <wp:extent cx="3120390" cy="885825"/>
                  <wp:effectExtent l="0" t="0" r="3810" b="3175"/>
                  <wp:docPr id="2667" name="Picture 2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3120390" cy="885825"/>
                          </a:xfrm>
                          <a:prstGeom prst="rect">
                            <a:avLst/>
                          </a:prstGeom>
                          <a:noFill/>
                          <a:ln>
                            <a:noFill/>
                          </a:ln>
                        </pic:spPr>
                      </pic:pic>
                    </a:graphicData>
                  </a:graphic>
                </wp:inline>
              </w:drawing>
            </w:r>
          </w:p>
        </w:tc>
      </w:tr>
      <w:tr w:rsidR="00732BCB" w:rsidRPr="00551307" w14:paraId="7C70A7CA" w14:textId="77777777" w:rsidTr="00FC2BAF">
        <w:trPr>
          <w:cantSplit/>
        </w:trPr>
        <w:tc>
          <w:tcPr>
            <w:tcW w:w="1080" w:type="dxa"/>
            <w:gridSpan w:val="2"/>
          </w:tcPr>
          <w:p w14:paraId="34F7C3B9" w14:textId="77777777" w:rsidR="00732BCB" w:rsidRPr="00551307" w:rsidRDefault="00732BCB" w:rsidP="002D0ED4">
            <w:pPr>
              <w:spacing w:after="0" w:line="240" w:lineRule="auto"/>
              <w:jc w:val="both"/>
              <w:rPr>
                <w:sz w:val="24"/>
                <w:szCs w:val="24"/>
              </w:rPr>
            </w:pPr>
            <w:r w:rsidRPr="00551307">
              <w:rPr>
                <w:sz w:val="24"/>
                <w:szCs w:val="24"/>
              </w:rPr>
              <w:t>66.</w:t>
            </w:r>
          </w:p>
        </w:tc>
        <w:tc>
          <w:tcPr>
            <w:tcW w:w="8575" w:type="dxa"/>
            <w:gridSpan w:val="3"/>
          </w:tcPr>
          <w:p w14:paraId="201C658D" w14:textId="77777777" w:rsidR="00732BCB" w:rsidRPr="00551307" w:rsidRDefault="00732BCB" w:rsidP="002D0ED4">
            <w:pPr>
              <w:spacing w:after="0" w:line="240" w:lineRule="auto"/>
              <w:rPr>
                <w:i/>
                <w:sz w:val="24"/>
                <w:szCs w:val="24"/>
              </w:rPr>
            </w:pPr>
            <w:r w:rsidRPr="00551307">
              <w:rPr>
                <w:i/>
                <w:sz w:val="24"/>
                <w:szCs w:val="24"/>
              </w:rPr>
              <w:t>Suppose hydrogen and oxygen are diffusing through air. A small amount of each is released simultaneously. How much time passes before the hydrogen is 1.00 s ahead of the oxygen? Such differences in arrival times are used as an analytical tool in gas chromatography.</w:t>
            </w:r>
          </w:p>
        </w:tc>
      </w:tr>
      <w:tr w:rsidR="00732BCB" w:rsidRPr="00551307" w14:paraId="271AFE64" w14:textId="77777777" w:rsidTr="00FC2BAF">
        <w:tc>
          <w:tcPr>
            <w:tcW w:w="1080" w:type="dxa"/>
            <w:gridSpan w:val="2"/>
          </w:tcPr>
          <w:p w14:paraId="08E1DADC" w14:textId="77777777" w:rsidR="00732BCB" w:rsidRPr="00551307" w:rsidRDefault="00732BCB" w:rsidP="002D0ED4">
            <w:pPr>
              <w:spacing w:after="0" w:line="240" w:lineRule="auto"/>
              <w:jc w:val="both"/>
              <w:rPr>
                <w:sz w:val="24"/>
                <w:szCs w:val="24"/>
              </w:rPr>
            </w:pPr>
            <w:r w:rsidRPr="00551307">
              <w:rPr>
                <w:sz w:val="24"/>
                <w:szCs w:val="24"/>
              </w:rPr>
              <w:t>Solution</w:t>
            </w:r>
          </w:p>
        </w:tc>
        <w:tc>
          <w:tcPr>
            <w:tcW w:w="8575" w:type="dxa"/>
            <w:gridSpan w:val="3"/>
          </w:tcPr>
          <w:p w14:paraId="5B95E1BE" w14:textId="77777777" w:rsidR="00732BCB" w:rsidRDefault="00732BCB" w:rsidP="002D0ED4">
            <w:pPr>
              <w:spacing w:before="20" w:after="0" w:line="240" w:lineRule="auto"/>
              <w:rPr>
                <w:sz w:val="24"/>
                <w:szCs w:val="24"/>
              </w:rPr>
            </w:pPr>
          </w:p>
          <w:p w14:paraId="20021C3A" w14:textId="77777777" w:rsidR="00732BCB" w:rsidRPr="006701FC" w:rsidRDefault="00732BCB" w:rsidP="002D0ED4">
            <w:pPr>
              <w:spacing w:before="20" w:after="0" w:line="240" w:lineRule="auto"/>
              <w:rPr>
                <w:sz w:val="24"/>
                <w:szCs w:val="24"/>
              </w:rPr>
            </w:pPr>
            <w:r w:rsidRPr="006701FC">
              <w:rPr>
                <w:sz w:val="24"/>
                <w:szCs w:val="24"/>
              </w:rPr>
              <w:t>From</w:t>
            </w:r>
            <w:r>
              <w:rPr>
                <w:sz w:val="24"/>
                <w:szCs w:val="24"/>
              </w:rPr>
              <w:t xml:space="preserve"> </w:t>
            </w:r>
            <w:r w:rsidRPr="006A5BA3">
              <w:rPr>
                <w:color w:val="984806" w:themeColor="accent6" w:themeShade="80"/>
                <w:sz w:val="24"/>
                <w:szCs w:val="24"/>
              </w:rPr>
              <w:t>Table 12.2</w:t>
            </w:r>
            <w:r w:rsidRPr="006701FC">
              <w:rPr>
                <w:sz w:val="24"/>
                <w:szCs w:val="24"/>
              </w:rPr>
              <w:t>, we know:</w:t>
            </w:r>
            <w:r>
              <w:rPr>
                <w:sz w:val="24"/>
                <w:szCs w:val="24"/>
              </w:rPr>
              <w:t xml:space="preserve"> </w:t>
            </w:r>
            <w:r>
              <w:rPr>
                <w:noProof/>
                <w:position w:val="-14"/>
                <w:lang w:bidi="ar-SA"/>
              </w:rPr>
              <w:drawing>
                <wp:inline distT="0" distB="0" distL="0" distR="0" wp14:anchorId="172C50E7" wp14:editId="1A286598">
                  <wp:extent cx="2846705" cy="254635"/>
                  <wp:effectExtent l="0" t="0" r="0" b="0"/>
                  <wp:docPr id="2668" name="Picture 2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2846705" cy="254635"/>
                          </a:xfrm>
                          <a:prstGeom prst="rect">
                            <a:avLst/>
                          </a:prstGeom>
                          <a:noFill/>
                          <a:ln>
                            <a:noFill/>
                          </a:ln>
                        </pic:spPr>
                      </pic:pic>
                    </a:graphicData>
                  </a:graphic>
                </wp:inline>
              </w:drawing>
            </w:r>
          </w:p>
          <w:p w14:paraId="0C01AD9F" w14:textId="77777777" w:rsidR="00732BCB" w:rsidRDefault="00732BCB" w:rsidP="002D0ED4">
            <w:pPr>
              <w:spacing w:before="20" w:after="0" w:line="240" w:lineRule="auto"/>
              <w:rPr>
                <w:sz w:val="24"/>
                <w:szCs w:val="24"/>
              </w:rPr>
            </w:pPr>
            <w:r>
              <w:rPr>
                <w:noProof/>
                <w:position w:val="-16"/>
                <w:sz w:val="24"/>
                <w:szCs w:val="24"/>
                <w:lang w:bidi="ar-SA"/>
              </w:rPr>
              <w:drawing>
                <wp:inline distT="0" distB="0" distL="0" distR="0" wp14:anchorId="1ACE2A20" wp14:editId="7232C00D">
                  <wp:extent cx="2639695" cy="282575"/>
                  <wp:effectExtent l="0" t="0" r="1905" b="0"/>
                  <wp:docPr id="2669" name="Picture 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2639695" cy="282575"/>
                          </a:xfrm>
                          <a:prstGeom prst="rect">
                            <a:avLst/>
                          </a:prstGeom>
                          <a:noFill/>
                          <a:ln>
                            <a:noFill/>
                          </a:ln>
                        </pic:spPr>
                      </pic:pic>
                    </a:graphicData>
                  </a:graphic>
                </wp:inline>
              </w:drawing>
            </w:r>
            <w:r>
              <w:rPr>
                <w:sz w:val="24"/>
                <w:szCs w:val="24"/>
              </w:rPr>
              <w:t xml:space="preserve">. </w:t>
            </w:r>
          </w:p>
          <w:p w14:paraId="376E6A5B" w14:textId="77777777" w:rsidR="00732BCB" w:rsidRDefault="00732BCB" w:rsidP="002D0ED4">
            <w:pPr>
              <w:spacing w:before="20" w:after="0" w:line="240" w:lineRule="auto"/>
              <w:rPr>
                <w:sz w:val="24"/>
                <w:szCs w:val="24"/>
              </w:rPr>
            </w:pPr>
            <w:r>
              <w:rPr>
                <w:sz w:val="24"/>
                <w:szCs w:val="24"/>
              </w:rPr>
              <w:t>We want the distance trave</w:t>
            </w:r>
            <w:r w:rsidRPr="006701FC">
              <w:rPr>
                <w:sz w:val="24"/>
                <w:szCs w:val="24"/>
              </w:rPr>
              <w:t>led to be the same, where</w:t>
            </w:r>
            <w:r>
              <w:rPr>
                <w:noProof/>
                <w:position w:val="-14"/>
                <w:sz w:val="24"/>
                <w:szCs w:val="24"/>
                <w:lang w:bidi="ar-SA"/>
              </w:rPr>
              <w:drawing>
                <wp:inline distT="0" distB="0" distL="0" distR="0" wp14:anchorId="1FFE95EE" wp14:editId="04CA91D3">
                  <wp:extent cx="1093470" cy="235585"/>
                  <wp:effectExtent l="0" t="0" r="0" b="0"/>
                  <wp:docPr id="2670" name="Picture 2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1093470" cy="235585"/>
                          </a:xfrm>
                          <a:prstGeom prst="rect">
                            <a:avLst/>
                          </a:prstGeom>
                          <a:noFill/>
                          <a:ln>
                            <a:noFill/>
                          </a:ln>
                        </pic:spPr>
                      </pic:pic>
                    </a:graphicData>
                  </a:graphic>
                </wp:inline>
              </w:drawing>
            </w:r>
            <w:r>
              <w:rPr>
                <w:sz w:val="24"/>
                <w:szCs w:val="24"/>
              </w:rPr>
              <w:t xml:space="preserve">. </w:t>
            </w:r>
          </w:p>
          <w:p w14:paraId="21F2E460" w14:textId="77777777" w:rsidR="00732BCB" w:rsidRDefault="00732BCB" w:rsidP="002D0ED4">
            <w:pPr>
              <w:spacing w:before="20" w:after="0" w:line="240" w:lineRule="auto"/>
              <w:rPr>
                <w:sz w:val="24"/>
                <w:szCs w:val="24"/>
              </w:rPr>
            </w:pPr>
            <w:r w:rsidRPr="006701FC">
              <w:rPr>
                <w:sz w:val="24"/>
                <w:szCs w:val="24"/>
              </w:rPr>
              <w:t>Setting the two distance equ</w:t>
            </w:r>
            <w:r>
              <w:rPr>
                <w:sz w:val="24"/>
                <w:szCs w:val="24"/>
              </w:rPr>
              <w:t xml:space="preserve">ations equal and squaring gives </w:t>
            </w:r>
            <w:r>
              <w:rPr>
                <w:noProof/>
                <w:position w:val="-14"/>
                <w:sz w:val="24"/>
                <w:szCs w:val="24"/>
                <w:lang w:bidi="ar-SA"/>
              </w:rPr>
              <w:drawing>
                <wp:inline distT="0" distB="0" distL="0" distR="0" wp14:anchorId="6A48EE44" wp14:editId="0AE9A3C3">
                  <wp:extent cx="1188085" cy="235585"/>
                  <wp:effectExtent l="0" t="0" r="5715" b="0"/>
                  <wp:docPr id="2671" name="Picture 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1188085" cy="235585"/>
                          </a:xfrm>
                          <a:prstGeom prst="rect">
                            <a:avLst/>
                          </a:prstGeom>
                          <a:noFill/>
                          <a:ln>
                            <a:noFill/>
                          </a:ln>
                        </pic:spPr>
                      </pic:pic>
                    </a:graphicData>
                  </a:graphic>
                </wp:inline>
              </w:drawing>
            </w:r>
            <w:r w:rsidRPr="006701FC">
              <w:rPr>
                <w:sz w:val="24"/>
                <w:szCs w:val="24"/>
              </w:rPr>
              <w:t xml:space="preserve"> and sub</w:t>
            </w:r>
            <w:r>
              <w:rPr>
                <w:sz w:val="24"/>
                <w:szCs w:val="24"/>
              </w:rPr>
              <w:t xml:space="preserve">stituting for oxygen time gives </w:t>
            </w:r>
            <w:r>
              <w:rPr>
                <w:noProof/>
                <w:position w:val="-14"/>
                <w:sz w:val="24"/>
                <w:szCs w:val="24"/>
                <w:lang w:bidi="ar-SA"/>
              </w:rPr>
              <w:drawing>
                <wp:inline distT="0" distB="0" distL="0" distR="0" wp14:anchorId="403C2963" wp14:editId="5F0C819F">
                  <wp:extent cx="1621155" cy="235585"/>
                  <wp:effectExtent l="0" t="0" r="4445" b="0"/>
                  <wp:docPr id="2672" name="Picture 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1621155" cy="235585"/>
                          </a:xfrm>
                          <a:prstGeom prst="rect">
                            <a:avLst/>
                          </a:prstGeom>
                          <a:noFill/>
                          <a:ln>
                            <a:noFill/>
                          </a:ln>
                        </pic:spPr>
                      </pic:pic>
                    </a:graphicData>
                  </a:graphic>
                </wp:inline>
              </w:drawing>
            </w:r>
            <w:r w:rsidRPr="006701FC">
              <w:rPr>
                <w:sz w:val="24"/>
                <w:szCs w:val="24"/>
              </w:rPr>
              <w:t xml:space="preserve">. </w:t>
            </w:r>
          </w:p>
          <w:p w14:paraId="7E2FFD01" w14:textId="77777777" w:rsidR="00732BCB" w:rsidRPr="006701FC" w:rsidRDefault="00732BCB" w:rsidP="002D0ED4">
            <w:pPr>
              <w:spacing w:before="20" w:after="0" w:line="240" w:lineRule="auto"/>
              <w:rPr>
                <w:sz w:val="24"/>
                <w:szCs w:val="24"/>
              </w:rPr>
            </w:pPr>
            <w:r w:rsidRPr="006701FC">
              <w:rPr>
                <w:sz w:val="24"/>
                <w:szCs w:val="24"/>
              </w:rPr>
              <w:t>Solving for the hydrogen time gives:</w:t>
            </w:r>
          </w:p>
          <w:p w14:paraId="120A102B" w14:textId="77777777" w:rsidR="00732BCB" w:rsidRPr="00551307" w:rsidRDefault="00732BCB" w:rsidP="002D0ED4">
            <w:pPr>
              <w:spacing w:before="20" w:after="0" w:line="240" w:lineRule="auto"/>
              <w:rPr>
                <w:i/>
                <w:sz w:val="24"/>
                <w:szCs w:val="24"/>
              </w:rPr>
            </w:pPr>
            <w:r>
              <w:rPr>
                <w:noProof/>
                <w:position w:val="-34"/>
                <w:sz w:val="24"/>
                <w:szCs w:val="24"/>
                <w:lang w:bidi="ar-SA"/>
              </w:rPr>
              <w:drawing>
                <wp:inline distT="0" distB="0" distL="0" distR="0" wp14:anchorId="7DD5959D" wp14:editId="05D9949C">
                  <wp:extent cx="4685030" cy="490220"/>
                  <wp:effectExtent l="0" t="0" r="0" b="0"/>
                  <wp:docPr id="2673" name="Picture 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4685030" cy="490220"/>
                          </a:xfrm>
                          <a:prstGeom prst="rect">
                            <a:avLst/>
                          </a:prstGeom>
                          <a:noFill/>
                          <a:ln>
                            <a:noFill/>
                          </a:ln>
                        </pic:spPr>
                      </pic:pic>
                    </a:graphicData>
                  </a:graphic>
                </wp:inline>
              </w:drawing>
            </w:r>
          </w:p>
        </w:tc>
      </w:tr>
      <w:tr w:rsidR="00732BCB" w:rsidRPr="00980022" w14:paraId="35B4BCF2" w14:textId="77777777" w:rsidTr="00FC2BAF">
        <w:tblPrEx>
          <w:tblLook w:val="04A0" w:firstRow="1" w:lastRow="0" w:firstColumn="1" w:lastColumn="0" w:noHBand="0" w:noVBand="1"/>
        </w:tblPrEx>
        <w:trPr>
          <w:gridAfter w:val="1"/>
          <w:wAfter w:w="25" w:type="dxa"/>
        </w:trPr>
        <w:tc>
          <w:tcPr>
            <w:tcW w:w="9630" w:type="dxa"/>
            <w:gridSpan w:val="4"/>
          </w:tcPr>
          <w:p w14:paraId="519E01B7" w14:textId="77777777" w:rsidR="00732BCB" w:rsidRPr="00980022" w:rsidRDefault="00732BCB" w:rsidP="002D0ED4">
            <w:pPr>
              <w:pStyle w:val="Heading1"/>
            </w:pPr>
            <w:r>
              <w:t>Test Prep For AP® Courses</w:t>
            </w:r>
          </w:p>
        </w:tc>
      </w:tr>
      <w:tr w:rsidR="00732BCB" w:rsidRPr="00E54697" w14:paraId="18B9BC35" w14:textId="77777777" w:rsidTr="00FC2BAF">
        <w:tblPrEx>
          <w:tblLook w:val="04A0" w:firstRow="1" w:lastRow="0" w:firstColumn="1" w:lastColumn="0" w:noHBand="0" w:noVBand="1"/>
        </w:tblPrEx>
        <w:trPr>
          <w:gridAfter w:val="2"/>
          <w:wAfter w:w="115" w:type="dxa"/>
        </w:trPr>
        <w:tc>
          <w:tcPr>
            <w:tcW w:w="908" w:type="dxa"/>
          </w:tcPr>
          <w:p w14:paraId="71C1663B" w14:textId="77777777" w:rsidR="00732BCB" w:rsidRPr="0049468F" w:rsidRDefault="00732BCB" w:rsidP="002D0ED4">
            <w:pPr>
              <w:rPr>
                <w:sz w:val="24"/>
                <w:szCs w:val="24"/>
              </w:rPr>
            </w:pPr>
            <w:r w:rsidRPr="0049468F">
              <w:rPr>
                <w:sz w:val="24"/>
                <w:szCs w:val="24"/>
              </w:rPr>
              <w:lastRenderedPageBreak/>
              <w:t>1.</w:t>
            </w:r>
          </w:p>
        </w:tc>
        <w:tc>
          <w:tcPr>
            <w:tcW w:w="8632" w:type="dxa"/>
            <w:gridSpan w:val="2"/>
          </w:tcPr>
          <w:p w14:paraId="237BC8DE" w14:textId="77777777" w:rsidR="00732BCB" w:rsidRPr="0049468F" w:rsidRDefault="00732BCB" w:rsidP="002D0ED4">
            <w:pPr>
              <w:rPr>
                <w:i/>
                <w:sz w:val="24"/>
                <w:szCs w:val="24"/>
              </w:rPr>
            </w:pPr>
            <w:r w:rsidRPr="0049468F">
              <w:rPr>
                <w:i/>
                <w:sz w:val="24"/>
                <w:szCs w:val="24"/>
              </w:rPr>
              <w:t xml:space="preserve">Water flows through a small horizontal pipe with a speed of 12 m/s into a larger part of the pipe for which the diameter of the pipe is doubled. What is the speed of the water in the larger part of the pipe? </w:t>
            </w:r>
          </w:p>
          <w:p w14:paraId="5ED5A19F" w14:textId="77777777" w:rsidR="00732BCB" w:rsidRPr="0049468F" w:rsidRDefault="00732BCB" w:rsidP="00732BCB">
            <w:pPr>
              <w:pStyle w:val="ListParagraph"/>
              <w:numPr>
                <w:ilvl w:val="0"/>
                <w:numId w:val="1"/>
              </w:numPr>
              <w:spacing w:before="0" w:after="0" w:line="240" w:lineRule="auto"/>
              <w:rPr>
                <w:sz w:val="24"/>
                <w:szCs w:val="24"/>
              </w:rPr>
            </w:pPr>
            <w:r w:rsidRPr="0049468F">
              <w:rPr>
                <w:sz w:val="24"/>
                <w:szCs w:val="24"/>
              </w:rPr>
              <w:t>0.75 m/s</w:t>
            </w:r>
          </w:p>
          <w:p w14:paraId="44A63AB6" w14:textId="77777777" w:rsidR="00732BCB" w:rsidRPr="0049468F" w:rsidRDefault="00732BCB" w:rsidP="00732BCB">
            <w:pPr>
              <w:pStyle w:val="ListParagraph"/>
              <w:numPr>
                <w:ilvl w:val="0"/>
                <w:numId w:val="1"/>
              </w:numPr>
              <w:spacing w:before="0" w:after="0" w:line="240" w:lineRule="auto"/>
              <w:rPr>
                <w:sz w:val="24"/>
                <w:szCs w:val="24"/>
              </w:rPr>
            </w:pPr>
            <w:r w:rsidRPr="0049468F">
              <w:rPr>
                <w:sz w:val="24"/>
                <w:szCs w:val="24"/>
              </w:rPr>
              <w:t>3.0 m/s</w:t>
            </w:r>
          </w:p>
          <w:p w14:paraId="38272BD0" w14:textId="77777777" w:rsidR="00732BCB" w:rsidRPr="0049468F" w:rsidRDefault="00732BCB" w:rsidP="00732BCB">
            <w:pPr>
              <w:pStyle w:val="ListParagraph"/>
              <w:numPr>
                <w:ilvl w:val="0"/>
                <w:numId w:val="1"/>
              </w:numPr>
              <w:spacing w:before="0" w:after="0" w:line="240" w:lineRule="auto"/>
              <w:rPr>
                <w:sz w:val="24"/>
                <w:szCs w:val="24"/>
              </w:rPr>
            </w:pPr>
            <w:r w:rsidRPr="0049468F">
              <w:rPr>
                <w:sz w:val="24"/>
                <w:szCs w:val="24"/>
              </w:rPr>
              <w:t>6.0 m/s</w:t>
            </w:r>
          </w:p>
          <w:p w14:paraId="51C8A048" w14:textId="77777777" w:rsidR="00732BCB" w:rsidRPr="0049468F" w:rsidRDefault="00732BCB" w:rsidP="00732BCB">
            <w:pPr>
              <w:pStyle w:val="ListParagraph"/>
              <w:numPr>
                <w:ilvl w:val="0"/>
                <w:numId w:val="1"/>
              </w:numPr>
              <w:spacing w:before="0" w:after="0" w:line="240" w:lineRule="auto"/>
              <w:rPr>
                <w:sz w:val="24"/>
                <w:szCs w:val="24"/>
              </w:rPr>
            </w:pPr>
            <w:r w:rsidRPr="0049468F">
              <w:rPr>
                <w:sz w:val="24"/>
                <w:szCs w:val="24"/>
              </w:rPr>
              <w:t>12 m/s</w:t>
            </w:r>
          </w:p>
        </w:tc>
      </w:tr>
      <w:tr w:rsidR="00732BCB" w:rsidRPr="00E54697" w14:paraId="1B19B27F" w14:textId="77777777" w:rsidTr="00FC2BAF">
        <w:tblPrEx>
          <w:tblLook w:val="04A0" w:firstRow="1" w:lastRow="0" w:firstColumn="1" w:lastColumn="0" w:noHBand="0" w:noVBand="1"/>
        </w:tblPrEx>
        <w:trPr>
          <w:gridAfter w:val="2"/>
          <w:wAfter w:w="115" w:type="dxa"/>
        </w:trPr>
        <w:tc>
          <w:tcPr>
            <w:tcW w:w="908" w:type="dxa"/>
          </w:tcPr>
          <w:p w14:paraId="2875ECC3" w14:textId="77777777" w:rsidR="00732BCB" w:rsidRPr="0049468F" w:rsidRDefault="00732BCB" w:rsidP="002D0ED4">
            <w:pPr>
              <w:rPr>
                <w:sz w:val="24"/>
                <w:szCs w:val="24"/>
              </w:rPr>
            </w:pPr>
            <w:r w:rsidRPr="0049468F">
              <w:rPr>
                <w:sz w:val="24"/>
                <w:szCs w:val="24"/>
              </w:rPr>
              <w:t>Solution</w:t>
            </w:r>
          </w:p>
        </w:tc>
        <w:tc>
          <w:tcPr>
            <w:tcW w:w="8632" w:type="dxa"/>
            <w:gridSpan w:val="2"/>
          </w:tcPr>
          <w:p w14:paraId="4F08AE76" w14:textId="77777777" w:rsidR="00732BCB" w:rsidRPr="0049468F" w:rsidRDefault="00732BCB" w:rsidP="002D0ED4">
            <w:pPr>
              <w:pStyle w:val="NoSpacing"/>
              <w:rPr>
                <w:rFonts w:cs="Times New Roman"/>
                <w:sz w:val="24"/>
                <w:szCs w:val="24"/>
              </w:rPr>
            </w:pPr>
            <w:r w:rsidRPr="0049468F">
              <w:rPr>
                <w:rFonts w:cs="Times New Roman"/>
                <w:sz w:val="24"/>
                <w:szCs w:val="24"/>
              </w:rPr>
              <w:t>(b)</w:t>
            </w:r>
          </w:p>
        </w:tc>
      </w:tr>
      <w:tr w:rsidR="00732BCB" w:rsidRPr="00E54697" w14:paraId="0C434C16" w14:textId="77777777" w:rsidTr="00FC2BAF">
        <w:tblPrEx>
          <w:tblLook w:val="04A0" w:firstRow="1" w:lastRow="0" w:firstColumn="1" w:lastColumn="0" w:noHBand="0" w:noVBand="1"/>
        </w:tblPrEx>
        <w:trPr>
          <w:gridAfter w:val="2"/>
          <w:wAfter w:w="115" w:type="dxa"/>
        </w:trPr>
        <w:tc>
          <w:tcPr>
            <w:tcW w:w="908" w:type="dxa"/>
          </w:tcPr>
          <w:p w14:paraId="43E16C82" w14:textId="77777777" w:rsidR="00732BCB" w:rsidRPr="0049468F" w:rsidRDefault="00732BCB" w:rsidP="002D0ED4">
            <w:pPr>
              <w:rPr>
                <w:sz w:val="24"/>
                <w:szCs w:val="24"/>
              </w:rPr>
            </w:pPr>
            <w:r w:rsidRPr="0049468F">
              <w:rPr>
                <w:sz w:val="24"/>
                <w:szCs w:val="24"/>
              </w:rPr>
              <w:t>2.</w:t>
            </w:r>
          </w:p>
        </w:tc>
        <w:tc>
          <w:tcPr>
            <w:tcW w:w="8632" w:type="dxa"/>
            <w:gridSpan w:val="2"/>
          </w:tcPr>
          <w:p w14:paraId="3A0C7DCF" w14:textId="77777777" w:rsidR="00732BCB" w:rsidRPr="0049468F" w:rsidRDefault="00732BCB" w:rsidP="002D0ED4">
            <w:pPr>
              <w:pStyle w:val="NoSpacing"/>
              <w:rPr>
                <w:rFonts w:cs="Times New Roman"/>
                <w:i/>
                <w:sz w:val="24"/>
                <w:szCs w:val="24"/>
              </w:rPr>
            </w:pPr>
            <w:r w:rsidRPr="0049468F">
              <w:rPr>
                <w:rFonts w:cs="Times New Roman"/>
                <w:i/>
                <w:sz w:val="24"/>
                <w:szCs w:val="24"/>
              </w:rPr>
              <w:t>A popular pool toy allows the user to push a plunger to compress water in a barrel with a diameter of 3.0 cm. The water is compressed with a speed of 1.2 m/s and emerges from a small opening with a speed of 15 m/s. What is the diameter of the opening? Assume the toy is oriented horizontally.</w:t>
            </w:r>
          </w:p>
        </w:tc>
      </w:tr>
      <w:tr w:rsidR="00732BCB" w:rsidRPr="00E54697" w14:paraId="4E35FBCC" w14:textId="77777777" w:rsidTr="00FC2BAF">
        <w:tblPrEx>
          <w:tblLook w:val="04A0" w:firstRow="1" w:lastRow="0" w:firstColumn="1" w:lastColumn="0" w:noHBand="0" w:noVBand="1"/>
        </w:tblPrEx>
        <w:trPr>
          <w:gridAfter w:val="2"/>
          <w:wAfter w:w="115" w:type="dxa"/>
        </w:trPr>
        <w:tc>
          <w:tcPr>
            <w:tcW w:w="908" w:type="dxa"/>
          </w:tcPr>
          <w:p w14:paraId="0CCAB253" w14:textId="77777777" w:rsidR="00732BCB" w:rsidRPr="0049468F" w:rsidRDefault="00732BCB" w:rsidP="002D0ED4">
            <w:pPr>
              <w:rPr>
                <w:sz w:val="24"/>
                <w:szCs w:val="24"/>
              </w:rPr>
            </w:pPr>
            <w:r w:rsidRPr="0049468F">
              <w:rPr>
                <w:sz w:val="24"/>
                <w:szCs w:val="24"/>
              </w:rPr>
              <w:t>Solution</w:t>
            </w:r>
          </w:p>
        </w:tc>
        <w:tc>
          <w:tcPr>
            <w:tcW w:w="8632" w:type="dxa"/>
            <w:gridSpan w:val="2"/>
          </w:tcPr>
          <w:p w14:paraId="5727D4D2" w14:textId="77777777" w:rsidR="00732BCB" w:rsidRPr="0049468F" w:rsidRDefault="00732BCB" w:rsidP="002D0ED4">
            <w:pPr>
              <w:jc w:val="center"/>
              <w:rPr>
                <w:sz w:val="24"/>
                <w:szCs w:val="24"/>
              </w:rPr>
            </w:pPr>
            <w:r w:rsidRPr="0049468F">
              <w:rPr>
                <w:position w:val="-12"/>
                <w:sz w:val="24"/>
                <w:szCs w:val="24"/>
              </w:rPr>
              <w:object w:dxaOrig="1100" w:dyaOrig="360" w14:anchorId="0726DFCB">
                <v:shape id="_x0000_i1026" type="#_x0000_t75" style="width:55pt;height:19pt" o:ole="">
                  <v:imagedata r:id="rId255" o:title=""/>
                </v:shape>
                <o:OLEObject Type="Embed" ProgID="Equation.DSMT4" ShapeID="_x0000_i1026" DrawAspect="Content" ObjectID="_1420116586" r:id="rId256"/>
              </w:object>
            </w:r>
            <w:r w:rsidRPr="0049468F">
              <w:rPr>
                <w:sz w:val="24"/>
                <w:szCs w:val="24"/>
              </w:rPr>
              <w:t>.</w:t>
            </w:r>
          </w:p>
          <w:p w14:paraId="2E1C5EBF"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32"/>
              </w:rPr>
              <w:object w:dxaOrig="4620" w:dyaOrig="780" w14:anchorId="79642E48">
                <v:shape id="_x0000_i1027" type="#_x0000_t75" style="width:230pt;height:39pt" o:ole="">
                  <v:imagedata r:id="rId257" o:title=""/>
                </v:shape>
                <o:OLEObject Type="Embed" ProgID="Equation.DSMT4" ShapeID="_x0000_i1027" DrawAspect="Content" ObjectID="_1420116587" r:id="rId258"/>
              </w:object>
            </w:r>
          </w:p>
          <w:p w14:paraId="116B92CA"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28"/>
              </w:rPr>
              <w:object w:dxaOrig="2040" w:dyaOrig="740" w14:anchorId="1350818F">
                <v:shape id="_x0000_i1028" type="#_x0000_t75" style="width:104pt;height:38pt" o:ole="">
                  <v:imagedata r:id="rId259" o:title=""/>
                </v:shape>
                <o:OLEObject Type="Embed" ProgID="Equation.DSMT4" ShapeID="_x0000_i1028" DrawAspect="Content" ObjectID="_1420116588" r:id="rId260"/>
              </w:object>
            </w:r>
          </w:p>
          <w:p w14:paraId="66EB1B35"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p>
          <w:p w14:paraId="647FB990"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12"/>
              </w:rPr>
              <w:object w:dxaOrig="1260" w:dyaOrig="360" w14:anchorId="1287191A">
                <v:shape id="_x0000_i1029" type="#_x0000_t75" style="width:64pt;height:19pt" o:ole="">
                  <v:imagedata r:id="rId261" o:title=""/>
                </v:shape>
                <o:OLEObject Type="Embed" ProgID="Equation.DSMT4" ShapeID="_x0000_i1029" DrawAspect="Content" ObjectID="_1420116589" r:id="rId262"/>
              </w:object>
            </w:r>
          </w:p>
          <w:p w14:paraId="12FEA614" w14:textId="77777777" w:rsidR="00732BCB" w:rsidRPr="0049468F" w:rsidRDefault="00732BCB" w:rsidP="002D0ED4">
            <w:pPr>
              <w:pStyle w:val="NoSpacing"/>
              <w:rPr>
                <w:rFonts w:cs="Times New Roman"/>
                <w:sz w:val="24"/>
                <w:szCs w:val="24"/>
              </w:rPr>
            </w:pPr>
          </w:p>
        </w:tc>
      </w:tr>
      <w:tr w:rsidR="00732BCB" w:rsidRPr="00E54697" w14:paraId="6826EA79" w14:textId="77777777" w:rsidTr="00FC2BAF">
        <w:tblPrEx>
          <w:tblLook w:val="04A0" w:firstRow="1" w:lastRow="0" w:firstColumn="1" w:lastColumn="0" w:noHBand="0" w:noVBand="1"/>
        </w:tblPrEx>
        <w:trPr>
          <w:gridAfter w:val="2"/>
          <w:wAfter w:w="115" w:type="dxa"/>
        </w:trPr>
        <w:tc>
          <w:tcPr>
            <w:tcW w:w="908" w:type="dxa"/>
          </w:tcPr>
          <w:p w14:paraId="0809933C" w14:textId="77777777" w:rsidR="00732BCB" w:rsidRPr="0049468F" w:rsidRDefault="00732BCB" w:rsidP="002D0ED4">
            <w:pPr>
              <w:rPr>
                <w:sz w:val="24"/>
                <w:szCs w:val="24"/>
              </w:rPr>
            </w:pPr>
            <w:r w:rsidRPr="0049468F">
              <w:rPr>
                <w:sz w:val="24"/>
                <w:szCs w:val="24"/>
              </w:rPr>
              <w:t>3.</w:t>
            </w:r>
          </w:p>
        </w:tc>
        <w:tc>
          <w:tcPr>
            <w:tcW w:w="8632" w:type="dxa"/>
            <w:gridSpan w:val="2"/>
          </w:tcPr>
          <w:p w14:paraId="72621B44" w14:textId="77777777" w:rsidR="00732BCB" w:rsidRPr="0049468F" w:rsidRDefault="00732BCB" w:rsidP="002D0ED4">
            <w:pPr>
              <w:rPr>
                <w:i/>
                <w:sz w:val="24"/>
                <w:szCs w:val="24"/>
              </w:rPr>
            </w:pPr>
            <w:r w:rsidRPr="0049468F">
              <w:rPr>
                <w:i/>
                <w:sz w:val="24"/>
                <w:szCs w:val="24"/>
              </w:rPr>
              <w:t>At what depth beneath the surface of the lake is the pressure in the water equal to twice atmospheric pressure?</w:t>
            </w:r>
            <w:r w:rsidRPr="0049468F">
              <w:rPr>
                <w:i/>
                <w:sz w:val="24"/>
                <w:szCs w:val="24"/>
                <w:highlight w:val="red"/>
              </w:rPr>
              <w:t xml:space="preserve"> </w:t>
            </w:r>
          </w:p>
          <w:p w14:paraId="38BD01EE" w14:textId="77777777" w:rsidR="00732BCB" w:rsidRPr="0049468F" w:rsidRDefault="00732BCB" w:rsidP="00732BCB">
            <w:pPr>
              <w:pStyle w:val="ListParagraph"/>
              <w:numPr>
                <w:ilvl w:val="0"/>
                <w:numId w:val="2"/>
              </w:numPr>
              <w:spacing w:before="0" w:after="0" w:line="240" w:lineRule="auto"/>
              <w:rPr>
                <w:sz w:val="24"/>
                <w:szCs w:val="24"/>
              </w:rPr>
            </w:pPr>
            <w:r w:rsidRPr="0049468F">
              <w:rPr>
                <w:sz w:val="24"/>
                <w:szCs w:val="24"/>
              </w:rPr>
              <w:t>10 m</w:t>
            </w:r>
          </w:p>
          <w:p w14:paraId="45FFD59C" w14:textId="77777777" w:rsidR="00732BCB" w:rsidRPr="0049468F" w:rsidRDefault="00732BCB" w:rsidP="00732BCB">
            <w:pPr>
              <w:pStyle w:val="ListParagraph"/>
              <w:numPr>
                <w:ilvl w:val="0"/>
                <w:numId w:val="2"/>
              </w:numPr>
              <w:spacing w:before="0" w:after="0" w:line="240" w:lineRule="auto"/>
              <w:rPr>
                <w:sz w:val="24"/>
                <w:szCs w:val="24"/>
              </w:rPr>
            </w:pPr>
            <w:r w:rsidRPr="0049468F">
              <w:rPr>
                <w:sz w:val="24"/>
                <w:szCs w:val="24"/>
              </w:rPr>
              <w:t>100 m</w:t>
            </w:r>
          </w:p>
          <w:p w14:paraId="02B2ACD3" w14:textId="77777777" w:rsidR="00732BCB" w:rsidRPr="0049468F" w:rsidRDefault="00732BCB" w:rsidP="00732BCB">
            <w:pPr>
              <w:pStyle w:val="ListParagraph"/>
              <w:numPr>
                <w:ilvl w:val="0"/>
                <w:numId w:val="2"/>
              </w:numPr>
              <w:spacing w:before="0" w:after="0" w:line="240" w:lineRule="auto"/>
              <w:rPr>
                <w:sz w:val="24"/>
                <w:szCs w:val="24"/>
              </w:rPr>
            </w:pPr>
            <w:r w:rsidRPr="0049468F">
              <w:rPr>
                <w:sz w:val="24"/>
                <w:szCs w:val="24"/>
              </w:rPr>
              <w:t>1000 m</w:t>
            </w:r>
          </w:p>
          <w:p w14:paraId="1B9CC464" w14:textId="77777777" w:rsidR="00732BCB" w:rsidRPr="0049468F" w:rsidRDefault="00732BCB" w:rsidP="00732BCB">
            <w:pPr>
              <w:pStyle w:val="ListParagraph"/>
              <w:numPr>
                <w:ilvl w:val="0"/>
                <w:numId w:val="2"/>
              </w:numPr>
              <w:spacing w:before="0" w:after="0" w:line="240" w:lineRule="auto"/>
              <w:rPr>
                <w:sz w:val="24"/>
                <w:szCs w:val="24"/>
              </w:rPr>
            </w:pPr>
            <w:r w:rsidRPr="0049468F">
              <w:rPr>
                <w:sz w:val="24"/>
                <w:szCs w:val="24"/>
              </w:rPr>
              <w:t>10,000 m</w:t>
            </w:r>
          </w:p>
        </w:tc>
      </w:tr>
      <w:tr w:rsidR="00732BCB" w:rsidRPr="00E54697" w14:paraId="0FAB7D1B" w14:textId="77777777" w:rsidTr="00FC2BAF">
        <w:tblPrEx>
          <w:tblLook w:val="04A0" w:firstRow="1" w:lastRow="0" w:firstColumn="1" w:lastColumn="0" w:noHBand="0" w:noVBand="1"/>
        </w:tblPrEx>
        <w:trPr>
          <w:gridAfter w:val="2"/>
          <w:wAfter w:w="115" w:type="dxa"/>
        </w:trPr>
        <w:tc>
          <w:tcPr>
            <w:tcW w:w="908" w:type="dxa"/>
          </w:tcPr>
          <w:p w14:paraId="37FE1300" w14:textId="77777777" w:rsidR="00732BCB" w:rsidRPr="0049468F" w:rsidRDefault="00732BCB" w:rsidP="002D0ED4">
            <w:pPr>
              <w:rPr>
                <w:sz w:val="24"/>
                <w:szCs w:val="24"/>
              </w:rPr>
            </w:pPr>
            <w:r w:rsidRPr="0049468F">
              <w:rPr>
                <w:sz w:val="24"/>
                <w:szCs w:val="24"/>
              </w:rPr>
              <w:t>Solution</w:t>
            </w:r>
          </w:p>
        </w:tc>
        <w:tc>
          <w:tcPr>
            <w:tcW w:w="8632" w:type="dxa"/>
            <w:gridSpan w:val="2"/>
          </w:tcPr>
          <w:p w14:paraId="292BC82F" w14:textId="77777777" w:rsidR="00732BCB" w:rsidRPr="0049468F" w:rsidRDefault="00732BCB" w:rsidP="002D0ED4">
            <w:pPr>
              <w:pStyle w:val="NoSpacing"/>
              <w:rPr>
                <w:rFonts w:cs="Times New Roman"/>
                <w:sz w:val="24"/>
                <w:szCs w:val="24"/>
              </w:rPr>
            </w:pPr>
            <w:r w:rsidRPr="0049468F">
              <w:rPr>
                <w:rFonts w:cs="Times New Roman"/>
                <w:sz w:val="24"/>
                <w:szCs w:val="24"/>
              </w:rPr>
              <w:t>(a)</w:t>
            </w:r>
          </w:p>
        </w:tc>
      </w:tr>
      <w:tr w:rsidR="00732BCB" w:rsidRPr="00E54697" w14:paraId="0F95B164" w14:textId="77777777" w:rsidTr="00FC2BAF">
        <w:tblPrEx>
          <w:tblLook w:val="04A0" w:firstRow="1" w:lastRow="0" w:firstColumn="1" w:lastColumn="0" w:noHBand="0" w:noVBand="1"/>
        </w:tblPrEx>
        <w:trPr>
          <w:gridAfter w:val="2"/>
          <w:wAfter w:w="115" w:type="dxa"/>
        </w:trPr>
        <w:tc>
          <w:tcPr>
            <w:tcW w:w="908" w:type="dxa"/>
          </w:tcPr>
          <w:p w14:paraId="40EB39F8" w14:textId="77777777" w:rsidR="00732BCB" w:rsidRPr="0049468F" w:rsidRDefault="00732BCB" w:rsidP="002D0ED4">
            <w:pPr>
              <w:rPr>
                <w:sz w:val="24"/>
                <w:szCs w:val="24"/>
              </w:rPr>
            </w:pPr>
            <w:r w:rsidRPr="0049468F">
              <w:rPr>
                <w:sz w:val="24"/>
                <w:szCs w:val="24"/>
              </w:rPr>
              <w:lastRenderedPageBreak/>
              <w:t>4.</w:t>
            </w:r>
          </w:p>
        </w:tc>
        <w:tc>
          <w:tcPr>
            <w:tcW w:w="8632" w:type="dxa"/>
            <w:gridSpan w:val="2"/>
          </w:tcPr>
          <w:p w14:paraId="1B1BABAC" w14:textId="77777777" w:rsidR="00732BCB" w:rsidRPr="0049468F" w:rsidRDefault="00732BCB" w:rsidP="002D0ED4">
            <w:pPr>
              <w:pStyle w:val="NoSpacing"/>
              <w:rPr>
                <w:rFonts w:cs="Times New Roman"/>
                <w:i/>
                <w:sz w:val="24"/>
                <w:szCs w:val="24"/>
              </w:rPr>
            </w:pPr>
            <w:r w:rsidRPr="0049468F">
              <w:rPr>
                <w:rFonts w:cs="Times New Roman"/>
                <w:i/>
                <w:sz w:val="24"/>
                <w:szCs w:val="24"/>
              </w:rPr>
              <w:t>A pump provides pressure to the lower end of a long pipeline that supplies water from a reservoir to a house located on a hill 150 m vertically upward from the lower end of the pipe (where the water is initially at rest before being pumped). The pipeline has a constant diameter of 3.5 cm, and the upper end of the pipeline is open to the atmosphere. What pressure must the pump provide for water to flow from the upper end of the pipeline at a rate of 5.0 m/s?</w:t>
            </w:r>
          </w:p>
        </w:tc>
      </w:tr>
      <w:tr w:rsidR="00732BCB" w:rsidRPr="00E54697" w14:paraId="34E2D623" w14:textId="77777777" w:rsidTr="00FC2BAF">
        <w:tblPrEx>
          <w:tblLook w:val="04A0" w:firstRow="1" w:lastRow="0" w:firstColumn="1" w:lastColumn="0" w:noHBand="0" w:noVBand="1"/>
        </w:tblPrEx>
        <w:trPr>
          <w:gridAfter w:val="2"/>
          <w:wAfter w:w="115" w:type="dxa"/>
        </w:trPr>
        <w:tc>
          <w:tcPr>
            <w:tcW w:w="908" w:type="dxa"/>
          </w:tcPr>
          <w:p w14:paraId="7CC2FCE0" w14:textId="77777777" w:rsidR="00732BCB" w:rsidRPr="0049468F" w:rsidRDefault="00732BCB" w:rsidP="002D0ED4">
            <w:pPr>
              <w:rPr>
                <w:sz w:val="24"/>
                <w:szCs w:val="24"/>
              </w:rPr>
            </w:pPr>
            <w:r w:rsidRPr="0049468F">
              <w:rPr>
                <w:sz w:val="24"/>
                <w:szCs w:val="24"/>
              </w:rPr>
              <w:t>Solution</w:t>
            </w:r>
          </w:p>
        </w:tc>
        <w:tc>
          <w:tcPr>
            <w:tcW w:w="8632" w:type="dxa"/>
            <w:gridSpan w:val="2"/>
          </w:tcPr>
          <w:p w14:paraId="5F6C1C60" w14:textId="77777777" w:rsidR="00732BCB" w:rsidRPr="0049468F" w:rsidRDefault="00732BCB" w:rsidP="002D0ED4">
            <w:pPr>
              <w:rPr>
                <w:sz w:val="24"/>
                <w:szCs w:val="24"/>
              </w:rPr>
            </w:pPr>
            <w:r w:rsidRPr="0049468F">
              <w:rPr>
                <w:sz w:val="24"/>
                <w:szCs w:val="24"/>
              </w:rPr>
              <w:t>Take the surface of the lake to be at a height of 0.</w:t>
            </w:r>
          </w:p>
          <w:p w14:paraId="51898A95"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24"/>
              </w:rPr>
              <w:object w:dxaOrig="3660" w:dyaOrig="620" w14:anchorId="63DABF3A">
                <v:shape id="_x0000_i1030" type="#_x0000_t75" style="width:183pt;height:31pt" o:ole="">
                  <v:imagedata r:id="rId263" o:title=""/>
                </v:shape>
                <o:OLEObject Type="Embed" ProgID="Equation.DSMT4" ShapeID="_x0000_i1030" DrawAspect="Content" ObjectID="_1420116590" r:id="rId264"/>
              </w:object>
            </w:r>
          </w:p>
          <w:p w14:paraId="24964BB3"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14"/>
              </w:rPr>
              <w:object w:dxaOrig="8860" w:dyaOrig="400" w14:anchorId="59E70A88">
                <v:shape id="_x0000_i1031" type="#_x0000_t75" style="width:443pt;height:19pt" o:ole="">
                  <v:imagedata r:id="rId265" o:title=""/>
                </v:shape>
                <o:OLEObject Type="Embed" ProgID="Equation.DSMT4" ShapeID="_x0000_i1031" DrawAspect="Content" ObjectID="_1420116591" r:id="rId266"/>
              </w:objec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=101,300+12,500+1,470,000=1.58x</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 xml:space="preserve"> </m:t>
              </m:r>
              <m:f>
                <m:fPr>
                  <m:type m:val="lin"/>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m</m:t>
                      </m:r>
                    </m:e>
                    <m:sup>
                      <m:r>
                        <w:rPr>
                          <w:rFonts w:ascii="Cambria Math" w:hAnsi="Cambria Math"/>
                        </w:rPr>
                        <m:t>2</m:t>
                      </m:r>
                    </m:sup>
                  </m:sSup>
                </m:den>
              </m:f>
            </m:oMath>
          </w:p>
        </w:tc>
      </w:tr>
      <w:tr w:rsidR="00732BCB" w:rsidRPr="00E54697" w14:paraId="3335FC49" w14:textId="77777777" w:rsidTr="00FC2BAF">
        <w:tblPrEx>
          <w:tblLook w:val="04A0" w:firstRow="1" w:lastRow="0" w:firstColumn="1" w:lastColumn="0" w:noHBand="0" w:noVBand="1"/>
        </w:tblPrEx>
        <w:trPr>
          <w:gridAfter w:val="2"/>
          <w:wAfter w:w="115" w:type="dxa"/>
        </w:trPr>
        <w:tc>
          <w:tcPr>
            <w:tcW w:w="908" w:type="dxa"/>
          </w:tcPr>
          <w:p w14:paraId="7D3DDAD2" w14:textId="77777777" w:rsidR="00732BCB" w:rsidRPr="0049468F" w:rsidRDefault="00732BCB" w:rsidP="002D0ED4">
            <w:pPr>
              <w:rPr>
                <w:sz w:val="24"/>
                <w:szCs w:val="24"/>
              </w:rPr>
            </w:pPr>
            <w:r w:rsidRPr="0049468F">
              <w:rPr>
                <w:sz w:val="24"/>
                <w:szCs w:val="24"/>
              </w:rPr>
              <w:t>5.</w:t>
            </w:r>
          </w:p>
        </w:tc>
        <w:tc>
          <w:tcPr>
            <w:tcW w:w="8632" w:type="dxa"/>
            <w:gridSpan w:val="2"/>
          </w:tcPr>
          <w:p w14:paraId="4900AFE3" w14:textId="77777777" w:rsidR="00732BCB" w:rsidRPr="0049468F" w:rsidRDefault="00732BCB" w:rsidP="002D0ED4">
            <w:pPr>
              <w:rPr>
                <w:i/>
                <w:sz w:val="24"/>
                <w:szCs w:val="24"/>
              </w:rPr>
            </w:pPr>
            <w:r w:rsidRPr="0049468F">
              <w:rPr>
                <w:i/>
                <w:sz w:val="24"/>
                <w:szCs w:val="24"/>
              </w:rPr>
              <w:t>According to Bernoulli’s equation, if the pressure in a given fluid is constant and the kinetic energy per unit volume of a fluid increases, which of the following is true?</w:t>
            </w:r>
            <w:r w:rsidRPr="0049468F">
              <w:rPr>
                <w:i/>
                <w:sz w:val="24"/>
                <w:szCs w:val="24"/>
                <w:highlight w:val="red"/>
              </w:rPr>
              <w:t xml:space="preserve"> </w:t>
            </w:r>
          </w:p>
          <w:p w14:paraId="3A686C36" w14:textId="77777777" w:rsidR="00732BCB" w:rsidRPr="0049468F" w:rsidRDefault="00732BCB" w:rsidP="00732BCB">
            <w:pPr>
              <w:pStyle w:val="ListParagraph"/>
              <w:numPr>
                <w:ilvl w:val="0"/>
                <w:numId w:val="3"/>
              </w:numPr>
              <w:spacing w:before="0" w:after="0" w:line="240" w:lineRule="auto"/>
              <w:rPr>
                <w:sz w:val="24"/>
                <w:szCs w:val="24"/>
              </w:rPr>
            </w:pPr>
            <w:r w:rsidRPr="0049468F">
              <w:rPr>
                <w:sz w:val="24"/>
                <w:szCs w:val="24"/>
              </w:rPr>
              <w:t>The potential energy per unit volume of the fluid decreases.</w:t>
            </w:r>
          </w:p>
          <w:p w14:paraId="530C17CD" w14:textId="77777777" w:rsidR="00732BCB" w:rsidRPr="0049468F" w:rsidRDefault="00732BCB" w:rsidP="00732BCB">
            <w:pPr>
              <w:pStyle w:val="ListParagraph"/>
              <w:numPr>
                <w:ilvl w:val="0"/>
                <w:numId w:val="3"/>
              </w:numPr>
              <w:spacing w:before="0" w:after="0" w:line="240" w:lineRule="auto"/>
              <w:rPr>
                <w:sz w:val="24"/>
                <w:szCs w:val="24"/>
              </w:rPr>
            </w:pPr>
            <w:r w:rsidRPr="0049468F">
              <w:rPr>
                <w:sz w:val="24"/>
                <w:szCs w:val="24"/>
              </w:rPr>
              <w:t>The potential energy per unit volume of the fluid increases.</w:t>
            </w:r>
          </w:p>
          <w:p w14:paraId="11F9F88E" w14:textId="77777777" w:rsidR="00732BCB" w:rsidRPr="0049468F" w:rsidRDefault="00732BCB" w:rsidP="00732BCB">
            <w:pPr>
              <w:pStyle w:val="ListParagraph"/>
              <w:numPr>
                <w:ilvl w:val="0"/>
                <w:numId w:val="3"/>
              </w:numPr>
              <w:spacing w:before="0" w:after="0" w:line="240" w:lineRule="auto"/>
              <w:rPr>
                <w:sz w:val="24"/>
                <w:szCs w:val="24"/>
              </w:rPr>
            </w:pPr>
            <w:r w:rsidRPr="0049468F">
              <w:rPr>
                <w:sz w:val="24"/>
                <w:szCs w:val="24"/>
              </w:rPr>
              <w:t>The fluid must no longer be considered incompressible.</w:t>
            </w:r>
          </w:p>
          <w:p w14:paraId="3DC11456" w14:textId="77777777" w:rsidR="00732BCB" w:rsidRPr="0049468F" w:rsidRDefault="00732BCB" w:rsidP="00732BCB">
            <w:pPr>
              <w:pStyle w:val="ListParagraph"/>
              <w:numPr>
                <w:ilvl w:val="0"/>
                <w:numId w:val="3"/>
              </w:numPr>
              <w:spacing w:before="0" w:after="0" w:line="240" w:lineRule="auto"/>
              <w:rPr>
                <w:sz w:val="24"/>
                <w:szCs w:val="24"/>
              </w:rPr>
            </w:pPr>
            <w:r w:rsidRPr="0049468F">
              <w:rPr>
                <w:sz w:val="24"/>
                <w:szCs w:val="24"/>
              </w:rPr>
              <w:t>The flow rate of the fluid increases.</w:t>
            </w:r>
          </w:p>
        </w:tc>
      </w:tr>
      <w:tr w:rsidR="00732BCB" w:rsidRPr="00E54697" w14:paraId="144E9C09" w14:textId="77777777" w:rsidTr="00FC2BAF">
        <w:tblPrEx>
          <w:tblLook w:val="04A0" w:firstRow="1" w:lastRow="0" w:firstColumn="1" w:lastColumn="0" w:noHBand="0" w:noVBand="1"/>
        </w:tblPrEx>
        <w:trPr>
          <w:gridAfter w:val="2"/>
          <w:wAfter w:w="115" w:type="dxa"/>
        </w:trPr>
        <w:tc>
          <w:tcPr>
            <w:tcW w:w="908" w:type="dxa"/>
          </w:tcPr>
          <w:p w14:paraId="391C5C94" w14:textId="77777777" w:rsidR="00732BCB" w:rsidRPr="0049468F" w:rsidRDefault="00732BCB" w:rsidP="002D0ED4">
            <w:pPr>
              <w:rPr>
                <w:sz w:val="24"/>
                <w:szCs w:val="24"/>
              </w:rPr>
            </w:pPr>
            <w:r w:rsidRPr="0049468F">
              <w:rPr>
                <w:sz w:val="24"/>
                <w:szCs w:val="24"/>
              </w:rPr>
              <w:t>Solution</w:t>
            </w:r>
          </w:p>
        </w:tc>
        <w:tc>
          <w:tcPr>
            <w:tcW w:w="8632" w:type="dxa"/>
            <w:gridSpan w:val="2"/>
          </w:tcPr>
          <w:p w14:paraId="10186E5D" w14:textId="77777777" w:rsidR="00732BCB" w:rsidRPr="0049468F" w:rsidRDefault="00732BCB" w:rsidP="002D0ED4">
            <w:pPr>
              <w:pStyle w:val="NoSpacing"/>
              <w:rPr>
                <w:rFonts w:cs="Times New Roman"/>
                <w:sz w:val="24"/>
                <w:szCs w:val="24"/>
              </w:rPr>
            </w:pPr>
            <w:r w:rsidRPr="0049468F">
              <w:rPr>
                <w:rFonts w:cs="Times New Roman"/>
                <w:sz w:val="24"/>
                <w:szCs w:val="24"/>
              </w:rPr>
              <w:t>(a)</w:t>
            </w:r>
          </w:p>
        </w:tc>
      </w:tr>
      <w:tr w:rsidR="00732BCB" w:rsidRPr="00E54697" w14:paraId="13B3296A" w14:textId="77777777" w:rsidTr="00FC2BAF">
        <w:tblPrEx>
          <w:tblLook w:val="04A0" w:firstRow="1" w:lastRow="0" w:firstColumn="1" w:lastColumn="0" w:noHBand="0" w:noVBand="1"/>
        </w:tblPrEx>
        <w:trPr>
          <w:gridAfter w:val="2"/>
          <w:wAfter w:w="115" w:type="dxa"/>
        </w:trPr>
        <w:tc>
          <w:tcPr>
            <w:tcW w:w="908" w:type="dxa"/>
          </w:tcPr>
          <w:p w14:paraId="26C4CC3A" w14:textId="77777777" w:rsidR="00732BCB" w:rsidRPr="0049468F" w:rsidRDefault="00732BCB" w:rsidP="002D0ED4">
            <w:pPr>
              <w:rPr>
                <w:sz w:val="24"/>
                <w:szCs w:val="24"/>
              </w:rPr>
            </w:pPr>
            <w:r w:rsidRPr="0049468F">
              <w:rPr>
                <w:sz w:val="24"/>
                <w:szCs w:val="24"/>
              </w:rPr>
              <w:t>6.</w:t>
            </w:r>
          </w:p>
        </w:tc>
        <w:tc>
          <w:tcPr>
            <w:tcW w:w="8632" w:type="dxa"/>
            <w:gridSpan w:val="2"/>
          </w:tcPr>
          <w:p w14:paraId="66DBA76F" w14:textId="77777777" w:rsidR="00732BCB" w:rsidRPr="0049468F" w:rsidRDefault="00732BCB" w:rsidP="002D0ED4">
            <w:pPr>
              <w:pStyle w:val="NoSpacing"/>
              <w:rPr>
                <w:rFonts w:cs="Times New Roman"/>
                <w:i/>
                <w:sz w:val="24"/>
                <w:szCs w:val="24"/>
              </w:rPr>
            </w:pPr>
            <w:r w:rsidRPr="0049468F">
              <w:rPr>
                <w:rFonts w:cs="Times New Roman"/>
                <w:i/>
                <w:sz w:val="24"/>
                <w:szCs w:val="24"/>
              </w:rPr>
              <w:t>Consider the following circumstances within a fluid, and determine the answer using Bernoulli’s equation. (a) The pressure and kinetic energy per unit volume along a fluid path increases. What must be true about the potential energy per unit volume of the fluid along the fluid path? Explain. (b) The pressure along a fluid path increases, and the kinetic energy per unit volume remains constant. What must be true about the potential energy per unit volume of the fluid along the fluid path? Explain.</w:t>
            </w:r>
          </w:p>
        </w:tc>
      </w:tr>
      <w:tr w:rsidR="00732BCB" w:rsidRPr="00E54697" w14:paraId="65647FFB" w14:textId="77777777" w:rsidTr="00FC2BAF">
        <w:tblPrEx>
          <w:tblLook w:val="04A0" w:firstRow="1" w:lastRow="0" w:firstColumn="1" w:lastColumn="0" w:noHBand="0" w:noVBand="1"/>
        </w:tblPrEx>
        <w:trPr>
          <w:gridAfter w:val="2"/>
          <w:wAfter w:w="115" w:type="dxa"/>
        </w:trPr>
        <w:tc>
          <w:tcPr>
            <w:tcW w:w="908" w:type="dxa"/>
          </w:tcPr>
          <w:p w14:paraId="5B48840C" w14:textId="77777777" w:rsidR="00732BCB" w:rsidRPr="0049468F" w:rsidRDefault="00732BCB" w:rsidP="002D0ED4">
            <w:pPr>
              <w:rPr>
                <w:sz w:val="24"/>
                <w:szCs w:val="24"/>
              </w:rPr>
            </w:pPr>
            <w:r w:rsidRPr="0049468F">
              <w:rPr>
                <w:sz w:val="24"/>
                <w:szCs w:val="24"/>
              </w:rPr>
              <w:t>Solution</w:t>
            </w:r>
          </w:p>
        </w:tc>
        <w:tc>
          <w:tcPr>
            <w:tcW w:w="8632" w:type="dxa"/>
            <w:gridSpan w:val="2"/>
          </w:tcPr>
          <w:p w14:paraId="07FEB793" w14:textId="77777777" w:rsidR="00732BCB" w:rsidRPr="0049468F" w:rsidRDefault="00732BCB" w:rsidP="002D0ED4">
            <w:pPr>
              <w:rPr>
                <w:sz w:val="24"/>
                <w:szCs w:val="24"/>
              </w:rPr>
            </w:pPr>
            <w:r w:rsidRPr="0049468F">
              <w:rPr>
                <w:sz w:val="24"/>
                <w:szCs w:val="24"/>
              </w:rPr>
              <w:t>(a) Since Bernoulli’s equation represents energy conservation, we can write it as:</w:t>
            </w:r>
          </w:p>
          <w:p w14:paraId="51D53581"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28"/>
              </w:rPr>
              <w:object w:dxaOrig="4520" w:dyaOrig="680" w14:anchorId="0F8BE3EB">
                <v:shape id="_x0000_i1032" type="#_x0000_t75" style="width:226pt;height:35pt" o:ole="">
                  <v:imagedata r:id="rId267" o:title=""/>
                </v:shape>
                <o:OLEObject Type="Embed" ProgID="Equation.DSMT4" ShapeID="_x0000_i1032" DrawAspect="Content" ObjectID="_1420116592" r:id="rId268"/>
              </w:object>
            </w:r>
          </w:p>
          <w:p w14:paraId="7B726B0E" w14:textId="77777777" w:rsidR="00732BCB" w:rsidRPr="0049468F" w:rsidRDefault="00732BCB" w:rsidP="002D0ED4">
            <w:pPr>
              <w:rPr>
                <w:sz w:val="24"/>
                <w:szCs w:val="24"/>
              </w:rPr>
            </w:pPr>
            <w:r w:rsidRPr="0049468F">
              <w:rPr>
                <w:sz w:val="24"/>
                <w:szCs w:val="24"/>
              </w:rPr>
              <w:t xml:space="preserve">If the pressure increases and the kinetic energy per unit volume increases along a fluid path, then the first two terms of Bernoulli’s equation must both be positive. For </w:t>
            </w:r>
            <w:r w:rsidRPr="0049468F">
              <w:rPr>
                <w:sz w:val="24"/>
                <w:szCs w:val="24"/>
              </w:rPr>
              <w:lastRenderedPageBreak/>
              <w:t>the equation to be true, then the third term must be negative. This means that the potential energy per unit volume is lower at location 2 in the fluid, so the potential energy per unit volume must decrease.</w:t>
            </w:r>
          </w:p>
          <w:p w14:paraId="6F81E614" w14:textId="77777777" w:rsidR="00732BCB" w:rsidRPr="0049468F" w:rsidRDefault="00732BCB" w:rsidP="002D0ED4">
            <w:pPr>
              <w:pStyle w:val="NoSpacing"/>
              <w:rPr>
                <w:rFonts w:cs="Times New Roman"/>
                <w:sz w:val="24"/>
                <w:szCs w:val="24"/>
              </w:rPr>
            </w:pPr>
            <w:r w:rsidRPr="0049468F">
              <w:rPr>
                <w:sz w:val="24"/>
                <w:szCs w:val="24"/>
              </w:rPr>
              <w:t>For (b), if the pressure increases and the kinetic energy per unit volume remains constant, then the first term of the equation must be positive and the second term is zero. This means again that the third term must be negative. So again, potential energy per unit volume must decrease.</w:t>
            </w:r>
          </w:p>
        </w:tc>
      </w:tr>
      <w:tr w:rsidR="00732BCB" w:rsidRPr="00E54697" w14:paraId="5AE6FA3E" w14:textId="77777777" w:rsidTr="00FC2BAF">
        <w:tblPrEx>
          <w:tblLook w:val="04A0" w:firstRow="1" w:lastRow="0" w:firstColumn="1" w:lastColumn="0" w:noHBand="0" w:noVBand="1"/>
        </w:tblPrEx>
        <w:trPr>
          <w:gridAfter w:val="2"/>
          <w:wAfter w:w="115" w:type="dxa"/>
        </w:trPr>
        <w:tc>
          <w:tcPr>
            <w:tcW w:w="908" w:type="dxa"/>
          </w:tcPr>
          <w:p w14:paraId="5B8E9D9E" w14:textId="77777777" w:rsidR="00732BCB" w:rsidRPr="0049468F" w:rsidRDefault="00732BCB" w:rsidP="002D0ED4">
            <w:pPr>
              <w:rPr>
                <w:sz w:val="24"/>
                <w:szCs w:val="24"/>
              </w:rPr>
            </w:pPr>
            <w:r w:rsidRPr="0049468F">
              <w:rPr>
                <w:sz w:val="24"/>
                <w:szCs w:val="24"/>
              </w:rPr>
              <w:lastRenderedPageBreak/>
              <w:t>7.</w:t>
            </w:r>
          </w:p>
        </w:tc>
        <w:tc>
          <w:tcPr>
            <w:tcW w:w="8632" w:type="dxa"/>
            <w:gridSpan w:val="2"/>
          </w:tcPr>
          <w:p w14:paraId="0941A3A6" w14:textId="77777777" w:rsidR="00732BCB" w:rsidRPr="0049468F" w:rsidRDefault="00732BCB" w:rsidP="002D0ED4">
            <w:pPr>
              <w:rPr>
                <w:i/>
                <w:sz w:val="24"/>
                <w:szCs w:val="24"/>
              </w:rPr>
            </w:pPr>
            <w:r w:rsidRPr="0049468F">
              <w:rPr>
                <w:i/>
                <w:sz w:val="24"/>
                <w:szCs w:val="24"/>
              </w:rPr>
              <w:t>A horizontally oriented pipe has a diameter of 5.6 cm and is filled with water. The pipe draws water from a reservoir that is initially at rest. A manually operated plunger provides a force of 440 N in the pipe. Assuming that the other end of the pipe is open to the air, with what speed does the water emerge from the pipe?</w:t>
            </w:r>
          </w:p>
          <w:p w14:paraId="362FC456" w14:textId="77777777" w:rsidR="00732BCB" w:rsidRPr="0049468F" w:rsidRDefault="00732BCB" w:rsidP="00732BCB">
            <w:pPr>
              <w:pStyle w:val="ListParagraph"/>
              <w:numPr>
                <w:ilvl w:val="0"/>
                <w:numId w:val="4"/>
              </w:numPr>
              <w:spacing w:before="0" w:after="0" w:line="240" w:lineRule="auto"/>
              <w:rPr>
                <w:sz w:val="24"/>
                <w:szCs w:val="24"/>
              </w:rPr>
            </w:pPr>
            <w:r w:rsidRPr="0049468F">
              <w:rPr>
                <w:sz w:val="24"/>
                <w:szCs w:val="24"/>
              </w:rPr>
              <w:t>12 m/s</w:t>
            </w:r>
          </w:p>
          <w:p w14:paraId="618BF773" w14:textId="77777777" w:rsidR="00732BCB" w:rsidRPr="0049468F" w:rsidRDefault="00732BCB" w:rsidP="00732BCB">
            <w:pPr>
              <w:pStyle w:val="ListParagraph"/>
              <w:numPr>
                <w:ilvl w:val="0"/>
                <w:numId w:val="4"/>
              </w:numPr>
              <w:spacing w:before="0" w:after="0" w:line="240" w:lineRule="auto"/>
              <w:rPr>
                <w:sz w:val="24"/>
                <w:szCs w:val="24"/>
              </w:rPr>
            </w:pPr>
            <w:r w:rsidRPr="0049468F">
              <w:rPr>
                <w:sz w:val="24"/>
                <w:szCs w:val="24"/>
              </w:rPr>
              <w:t>19 m/s</w:t>
            </w:r>
          </w:p>
          <w:p w14:paraId="51A0D94F" w14:textId="77777777" w:rsidR="00732BCB" w:rsidRPr="0049468F" w:rsidRDefault="00732BCB" w:rsidP="00732BCB">
            <w:pPr>
              <w:pStyle w:val="ListParagraph"/>
              <w:numPr>
                <w:ilvl w:val="0"/>
                <w:numId w:val="4"/>
              </w:numPr>
              <w:spacing w:before="0" w:after="0" w:line="240" w:lineRule="auto"/>
              <w:rPr>
                <w:sz w:val="24"/>
                <w:szCs w:val="24"/>
              </w:rPr>
            </w:pPr>
            <w:r w:rsidRPr="0049468F">
              <w:rPr>
                <w:sz w:val="24"/>
                <w:szCs w:val="24"/>
              </w:rPr>
              <w:t>150 m/s</w:t>
            </w:r>
          </w:p>
          <w:p w14:paraId="22BD8012" w14:textId="77777777" w:rsidR="00732BCB" w:rsidRPr="0049468F" w:rsidRDefault="00732BCB" w:rsidP="00732BCB">
            <w:pPr>
              <w:pStyle w:val="ListParagraph"/>
              <w:numPr>
                <w:ilvl w:val="0"/>
                <w:numId w:val="4"/>
              </w:numPr>
              <w:spacing w:before="0" w:after="0" w:line="240" w:lineRule="auto"/>
              <w:rPr>
                <w:sz w:val="24"/>
                <w:szCs w:val="24"/>
              </w:rPr>
            </w:pPr>
            <w:r w:rsidRPr="0049468F">
              <w:rPr>
                <w:sz w:val="24"/>
                <w:szCs w:val="24"/>
              </w:rPr>
              <w:t>190 m/s</w:t>
            </w:r>
          </w:p>
        </w:tc>
      </w:tr>
      <w:tr w:rsidR="00732BCB" w:rsidRPr="00E54697" w14:paraId="27396857" w14:textId="77777777" w:rsidTr="00FC2BAF">
        <w:tblPrEx>
          <w:tblLook w:val="04A0" w:firstRow="1" w:lastRow="0" w:firstColumn="1" w:lastColumn="0" w:noHBand="0" w:noVBand="1"/>
        </w:tblPrEx>
        <w:trPr>
          <w:gridAfter w:val="2"/>
          <w:wAfter w:w="115" w:type="dxa"/>
        </w:trPr>
        <w:tc>
          <w:tcPr>
            <w:tcW w:w="908" w:type="dxa"/>
          </w:tcPr>
          <w:p w14:paraId="6A1B1634" w14:textId="77777777" w:rsidR="00732BCB" w:rsidRPr="0049468F" w:rsidRDefault="00732BCB" w:rsidP="002D0ED4">
            <w:pPr>
              <w:rPr>
                <w:sz w:val="24"/>
                <w:szCs w:val="24"/>
              </w:rPr>
            </w:pPr>
            <w:r w:rsidRPr="0049468F">
              <w:rPr>
                <w:sz w:val="24"/>
                <w:szCs w:val="24"/>
              </w:rPr>
              <w:t>Solution</w:t>
            </w:r>
          </w:p>
        </w:tc>
        <w:tc>
          <w:tcPr>
            <w:tcW w:w="8632" w:type="dxa"/>
            <w:gridSpan w:val="2"/>
          </w:tcPr>
          <w:p w14:paraId="2C2FC87F" w14:textId="77777777" w:rsidR="00732BCB" w:rsidRPr="0049468F" w:rsidRDefault="00732BCB" w:rsidP="002D0ED4">
            <w:pPr>
              <w:rPr>
                <w:sz w:val="24"/>
                <w:szCs w:val="24"/>
              </w:rPr>
            </w:pPr>
            <w:r w:rsidRPr="0049468F">
              <w:rPr>
                <w:sz w:val="24"/>
                <w:szCs w:val="24"/>
              </w:rPr>
              <w:t>(a)</w:t>
            </w:r>
            <w:r w:rsidRPr="0049468F">
              <w:rPr>
                <w:sz w:val="24"/>
                <w:szCs w:val="24"/>
              </w:rPr>
              <w:br/>
              <w:t>Reasoning: By using Bernoulli’s equation and ignoring the potential energy terms:</w:t>
            </w:r>
          </w:p>
          <w:p w14:paraId="402B706D"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24"/>
              </w:rPr>
              <w:object w:dxaOrig="2299" w:dyaOrig="620" w14:anchorId="04B3600D">
                <v:shape id="_x0000_i1033" type="#_x0000_t75" style="width:114pt;height:31pt" o:ole="">
                  <v:imagedata r:id="rId269" o:title=""/>
                </v:shape>
                <o:OLEObject Type="Embed" ProgID="Equation.DSMT4" ShapeID="_x0000_i1033" DrawAspect="Content" ObjectID="_1420116593" r:id="rId270"/>
              </w:object>
            </w:r>
          </w:p>
          <w:p w14:paraId="5D84D997"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30"/>
              </w:rPr>
              <w:object w:dxaOrig="4340" w:dyaOrig="720" w14:anchorId="7078969B">
                <v:shape id="_x0000_i1034" type="#_x0000_t75" style="width:217pt;height:38pt" o:ole="">
                  <v:imagedata r:id="rId271" o:title=""/>
                </v:shape>
                <o:OLEObject Type="Embed" ProgID="Equation.DSMT4" ShapeID="_x0000_i1034" DrawAspect="Content" ObjectID="_1420116594" r:id="rId272"/>
              </w:object>
            </w:r>
          </w:p>
          <w:p w14:paraId="4C9C6772"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24"/>
              </w:rPr>
              <w:object w:dxaOrig="2439" w:dyaOrig="620" w14:anchorId="5D36A7E0">
                <v:shape id="_x0000_i1035" type="#_x0000_t75" style="width:121pt;height:31pt" o:ole="">
                  <v:imagedata r:id="rId273" o:title=""/>
                </v:shape>
                <o:OLEObject Type="Embed" ProgID="Equation.DSMT4" ShapeID="_x0000_i1035" DrawAspect="Content" ObjectID="_1420116595" r:id="rId274"/>
              </w:object>
            </w:r>
          </w:p>
        </w:tc>
      </w:tr>
      <w:tr w:rsidR="00732BCB" w:rsidRPr="00E54697" w14:paraId="446CACFD" w14:textId="77777777" w:rsidTr="00FC2BAF">
        <w:tblPrEx>
          <w:tblLook w:val="04A0" w:firstRow="1" w:lastRow="0" w:firstColumn="1" w:lastColumn="0" w:noHBand="0" w:noVBand="1"/>
        </w:tblPrEx>
        <w:trPr>
          <w:gridAfter w:val="2"/>
          <w:wAfter w:w="115" w:type="dxa"/>
        </w:trPr>
        <w:tc>
          <w:tcPr>
            <w:tcW w:w="908" w:type="dxa"/>
          </w:tcPr>
          <w:p w14:paraId="6064A8F8" w14:textId="77777777" w:rsidR="00732BCB" w:rsidRPr="0049468F" w:rsidRDefault="00732BCB" w:rsidP="002D0ED4">
            <w:pPr>
              <w:rPr>
                <w:sz w:val="24"/>
                <w:szCs w:val="24"/>
              </w:rPr>
            </w:pPr>
            <w:r w:rsidRPr="0049468F">
              <w:rPr>
                <w:sz w:val="24"/>
                <w:szCs w:val="24"/>
              </w:rPr>
              <w:t>8.</w:t>
            </w:r>
          </w:p>
        </w:tc>
        <w:tc>
          <w:tcPr>
            <w:tcW w:w="8632" w:type="dxa"/>
            <w:gridSpan w:val="2"/>
          </w:tcPr>
          <w:p w14:paraId="10B32A5B" w14:textId="77777777" w:rsidR="00732BCB" w:rsidRPr="0049468F" w:rsidRDefault="00732BCB" w:rsidP="002D0ED4">
            <w:pPr>
              <w:pStyle w:val="NoSpacing"/>
              <w:rPr>
                <w:rFonts w:cs="Times New Roman"/>
                <w:i/>
                <w:sz w:val="24"/>
                <w:szCs w:val="24"/>
              </w:rPr>
            </w:pPr>
            <w:r w:rsidRPr="0049468F">
              <w:rPr>
                <w:rFonts w:cs="Times New Roman"/>
                <w:i/>
                <w:sz w:val="24"/>
                <w:szCs w:val="24"/>
              </w:rPr>
              <w:t xml:space="preserve">A 3.5-cm-diameter pipe contains a pumping mechanism that provides a force of 320 N to push water up into a tall building. Upon entering the piston mechanism, the water is flowing at a rate of 2.5 m/s. The water is then pumped to a level 21 m higher where the other end of the pipe is open to the air. With what speed does water leave the pipe? </w:t>
            </w:r>
          </w:p>
        </w:tc>
      </w:tr>
      <w:tr w:rsidR="00732BCB" w:rsidRPr="00E54697" w14:paraId="42AB27DE" w14:textId="77777777" w:rsidTr="00FC2BAF">
        <w:tblPrEx>
          <w:tblLook w:val="04A0" w:firstRow="1" w:lastRow="0" w:firstColumn="1" w:lastColumn="0" w:noHBand="0" w:noVBand="1"/>
        </w:tblPrEx>
        <w:trPr>
          <w:gridAfter w:val="2"/>
          <w:wAfter w:w="115" w:type="dxa"/>
        </w:trPr>
        <w:tc>
          <w:tcPr>
            <w:tcW w:w="908" w:type="dxa"/>
          </w:tcPr>
          <w:p w14:paraId="18354E23" w14:textId="77777777" w:rsidR="00732BCB" w:rsidRPr="0049468F" w:rsidRDefault="00732BCB" w:rsidP="002D0ED4">
            <w:pPr>
              <w:rPr>
                <w:sz w:val="24"/>
                <w:szCs w:val="24"/>
              </w:rPr>
            </w:pPr>
            <w:r w:rsidRPr="0049468F">
              <w:rPr>
                <w:sz w:val="24"/>
                <w:szCs w:val="24"/>
              </w:rPr>
              <w:t>Solution</w:t>
            </w:r>
          </w:p>
        </w:tc>
        <w:tc>
          <w:tcPr>
            <w:tcW w:w="8632" w:type="dxa"/>
            <w:gridSpan w:val="2"/>
          </w:tcPr>
          <w:p w14:paraId="50036197"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24"/>
              </w:rPr>
              <w:object w:dxaOrig="3660" w:dyaOrig="620" w14:anchorId="14D3280D">
                <v:shape id="_x0000_i1036" type="#_x0000_t75" style="width:183pt;height:31pt" o:ole="">
                  <v:imagedata r:id="rId275" o:title=""/>
                </v:shape>
                <o:OLEObject Type="Embed" ProgID="Equation.DSMT4" ShapeID="_x0000_i1036" DrawAspect="Content" ObjectID="_1420116596" r:id="rId276"/>
              </w:object>
            </w:r>
          </w:p>
          <w:p w14:paraId="2CC3C5A2"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30"/>
              </w:rPr>
              <w:object w:dxaOrig="9380" w:dyaOrig="720" w14:anchorId="03B42EE0">
                <v:shape id="_x0000_i1037" type="#_x0000_t75" style="width:468pt;height:38pt" o:ole="">
                  <v:imagedata r:id="rId277" o:title=""/>
                </v:shape>
                <o:OLEObject Type="Embed" ProgID="Equation.DSMT4" ShapeID="_x0000_i1037" DrawAspect="Content" ObjectID="_1420116597" r:id="rId278"/>
              </w:object>
            </w:r>
            <w:r w:rsidRPr="0049468F">
              <w:rPr>
                <w:rFonts w:asciiTheme="minorHAnsi" w:hAnsiTheme="minorHAnsi"/>
              </w:rPr>
              <w:tab/>
            </w:r>
            <w:r w:rsidRPr="0049468F">
              <w:rPr>
                <w:rFonts w:asciiTheme="minorHAnsi" w:hAnsiTheme="minorHAnsi"/>
                <w:position w:val="-12"/>
              </w:rPr>
              <w:object w:dxaOrig="4680" w:dyaOrig="380" w14:anchorId="32770B09">
                <v:shape id="_x0000_i1038" type="#_x0000_t75" style="width:233pt;height:19pt" o:ole="">
                  <v:imagedata r:id="rId279" o:title=""/>
                </v:shape>
                <o:OLEObject Type="Embed" ProgID="Equation.DSMT4" ShapeID="_x0000_i1038" DrawAspect="Content" ObjectID="_1420116598" r:id="rId280"/>
              </w:object>
            </w:r>
          </w:p>
          <w:p w14:paraId="6D81A147"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24"/>
              </w:rPr>
              <w:object w:dxaOrig="3460" w:dyaOrig="620" w14:anchorId="1BEF32EF">
                <v:shape id="_x0000_i1039" type="#_x0000_t75" style="width:172pt;height:31pt" o:ole="">
                  <v:imagedata r:id="rId281" o:title=""/>
                </v:shape>
                <o:OLEObject Type="Embed" ProgID="Equation.DSMT4" ShapeID="_x0000_i1039" DrawAspect="Content" ObjectID="_1420116599" r:id="rId282"/>
              </w:object>
            </w:r>
          </w:p>
          <w:p w14:paraId="2115214C" w14:textId="77777777" w:rsidR="00732BCB" w:rsidRPr="0049468F" w:rsidRDefault="00732BCB" w:rsidP="002D0ED4">
            <w:pPr>
              <w:pStyle w:val="NoSpacing"/>
              <w:rPr>
                <w:rFonts w:cs="Times New Roman"/>
                <w:sz w:val="24"/>
                <w:szCs w:val="24"/>
              </w:rPr>
            </w:pPr>
            <w:r w:rsidRPr="0049468F">
              <w:rPr>
                <w:sz w:val="24"/>
                <w:szCs w:val="24"/>
              </w:rPr>
              <w:tab/>
            </w:r>
            <w:r w:rsidRPr="0049468F">
              <w:rPr>
                <w:position w:val="-12"/>
                <w:sz w:val="24"/>
                <w:szCs w:val="24"/>
              </w:rPr>
              <w:object w:dxaOrig="1219" w:dyaOrig="360" w14:anchorId="4281CC6C">
                <v:shape id="_x0000_i1040" type="#_x0000_t75" style="width:62pt;height:19pt" o:ole="">
                  <v:imagedata r:id="rId283" o:title=""/>
                </v:shape>
                <o:OLEObject Type="Embed" ProgID="Equation.DSMT4" ShapeID="_x0000_i1040" DrawAspect="Content" ObjectID="_1420116600" r:id="rId284"/>
              </w:object>
            </w:r>
          </w:p>
        </w:tc>
      </w:tr>
      <w:tr w:rsidR="00732BCB" w:rsidRPr="00E54697" w14:paraId="1655F0EA" w14:textId="77777777" w:rsidTr="00FC2BAF">
        <w:tblPrEx>
          <w:tblLook w:val="04A0" w:firstRow="1" w:lastRow="0" w:firstColumn="1" w:lastColumn="0" w:noHBand="0" w:noVBand="1"/>
        </w:tblPrEx>
        <w:trPr>
          <w:gridAfter w:val="2"/>
          <w:wAfter w:w="115" w:type="dxa"/>
        </w:trPr>
        <w:tc>
          <w:tcPr>
            <w:tcW w:w="908" w:type="dxa"/>
          </w:tcPr>
          <w:p w14:paraId="3B253F86" w14:textId="77777777" w:rsidR="00732BCB" w:rsidRPr="0049468F" w:rsidRDefault="00732BCB" w:rsidP="002D0ED4">
            <w:pPr>
              <w:rPr>
                <w:sz w:val="24"/>
                <w:szCs w:val="24"/>
              </w:rPr>
            </w:pPr>
            <w:r w:rsidRPr="0049468F">
              <w:rPr>
                <w:sz w:val="24"/>
                <w:szCs w:val="24"/>
              </w:rPr>
              <w:lastRenderedPageBreak/>
              <w:t>9.</w:t>
            </w:r>
          </w:p>
        </w:tc>
        <w:tc>
          <w:tcPr>
            <w:tcW w:w="8632" w:type="dxa"/>
            <w:gridSpan w:val="2"/>
          </w:tcPr>
          <w:p w14:paraId="1F02C349" w14:textId="77777777" w:rsidR="00732BCB" w:rsidRPr="0049468F" w:rsidRDefault="00732BCB" w:rsidP="002D0ED4">
            <w:pPr>
              <w:rPr>
                <w:i/>
                <w:sz w:val="24"/>
                <w:szCs w:val="24"/>
              </w:rPr>
            </w:pPr>
            <w:r w:rsidRPr="0049468F">
              <w:rPr>
                <w:i/>
                <w:sz w:val="24"/>
                <w:szCs w:val="24"/>
              </w:rPr>
              <w:t>A large container of water is open to the air, and it develops a hole of area 10 cm</w:t>
            </w:r>
            <w:r w:rsidRPr="0049468F">
              <w:rPr>
                <w:i/>
                <w:sz w:val="24"/>
                <w:szCs w:val="24"/>
                <w:vertAlign w:val="superscript"/>
              </w:rPr>
              <w:t>2</w:t>
            </w:r>
            <w:r w:rsidRPr="0049468F">
              <w:rPr>
                <w:i/>
                <w:sz w:val="24"/>
                <w:szCs w:val="24"/>
              </w:rPr>
              <w:t xml:space="preserve"> at a point 5 m below the surface of the water. What is the flow rate (</w:t>
            </w:r>
            <m:oMath>
              <m:f>
                <m:fPr>
                  <m:type m:val="lin"/>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num>
                <m:den>
                  <m:r>
                    <w:rPr>
                      <w:rFonts w:ascii="Cambria Math" w:hAnsi="Cambria Math"/>
                      <w:sz w:val="24"/>
                      <w:szCs w:val="24"/>
                    </w:rPr>
                    <m:t>s</m:t>
                  </m:r>
                </m:den>
              </m:f>
            </m:oMath>
            <w:r w:rsidRPr="0049468F">
              <w:rPr>
                <w:i/>
                <w:sz w:val="24"/>
                <w:szCs w:val="24"/>
              </w:rPr>
              <w:t>) of the water emerging from this hole?</w:t>
            </w:r>
          </w:p>
          <w:p w14:paraId="480A858F" w14:textId="77777777" w:rsidR="00732BCB" w:rsidRPr="0049468F" w:rsidRDefault="00732BCB" w:rsidP="00732BCB">
            <w:pPr>
              <w:pStyle w:val="ListParagraph"/>
              <w:numPr>
                <w:ilvl w:val="0"/>
                <w:numId w:val="5"/>
              </w:numPr>
              <w:spacing w:before="0" w:after="0" w:line="240" w:lineRule="auto"/>
              <w:rPr>
                <w:sz w:val="24"/>
                <w:szCs w:val="24"/>
              </w:rPr>
            </w:pPr>
            <w:r w:rsidRPr="0049468F">
              <w:rPr>
                <w:sz w:val="24"/>
                <w:szCs w:val="24"/>
              </w:rPr>
              <w:t xml:space="preserve">99 </w:t>
            </w:r>
            <m:oMath>
              <m:f>
                <m:fPr>
                  <m:type m:val="lin"/>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3</m:t>
                      </m:r>
                    </m:sup>
                  </m:sSup>
                </m:num>
                <m:den>
                  <m:r>
                    <m:rPr>
                      <m:sty m:val="p"/>
                    </m:rPr>
                    <w:rPr>
                      <w:rFonts w:ascii="Cambria Math" w:hAnsi="Cambria Math"/>
                      <w:sz w:val="24"/>
                      <w:szCs w:val="24"/>
                    </w:rPr>
                    <m:t>s</m:t>
                  </m:r>
                </m:den>
              </m:f>
            </m:oMath>
          </w:p>
          <w:p w14:paraId="56B2A813" w14:textId="77777777" w:rsidR="00732BCB" w:rsidRPr="0049468F" w:rsidRDefault="00732BCB" w:rsidP="00732BCB">
            <w:pPr>
              <w:pStyle w:val="ListParagraph"/>
              <w:numPr>
                <w:ilvl w:val="0"/>
                <w:numId w:val="5"/>
              </w:numPr>
              <w:spacing w:before="0" w:after="0" w:line="240" w:lineRule="auto"/>
              <w:rPr>
                <w:sz w:val="24"/>
                <w:szCs w:val="24"/>
              </w:rPr>
            </w:pPr>
            <w:r w:rsidRPr="0049468F">
              <w:rPr>
                <w:sz w:val="24"/>
                <w:szCs w:val="24"/>
              </w:rPr>
              <w:t xml:space="preserve">9.9 </w:t>
            </w:r>
            <m:oMath>
              <m:f>
                <m:fPr>
                  <m:type m:val="lin"/>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3</m:t>
                      </m:r>
                    </m:sup>
                  </m:sSup>
                </m:num>
                <m:den>
                  <m:r>
                    <m:rPr>
                      <m:sty m:val="p"/>
                    </m:rPr>
                    <w:rPr>
                      <w:rFonts w:ascii="Cambria Math" w:hAnsi="Cambria Math"/>
                      <w:sz w:val="24"/>
                      <w:szCs w:val="24"/>
                    </w:rPr>
                    <m:t>s</m:t>
                  </m:r>
                </m:den>
              </m:f>
            </m:oMath>
          </w:p>
          <w:p w14:paraId="1EE6B4AD" w14:textId="77777777" w:rsidR="00732BCB" w:rsidRPr="0049468F" w:rsidRDefault="00732BCB" w:rsidP="00732BCB">
            <w:pPr>
              <w:pStyle w:val="ListParagraph"/>
              <w:numPr>
                <w:ilvl w:val="0"/>
                <w:numId w:val="5"/>
              </w:numPr>
              <w:spacing w:before="0" w:after="0" w:line="240" w:lineRule="auto"/>
              <w:rPr>
                <w:sz w:val="24"/>
                <w:szCs w:val="24"/>
              </w:rPr>
            </w:pPr>
            <w:r w:rsidRPr="0049468F">
              <w:rPr>
                <w:sz w:val="24"/>
                <w:szCs w:val="24"/>
              </w:rPr>
              <w:t xml:space="preserve">0.099 </w:t>
            </w:r>
            <m:oMath>
              <m:f>
                <m:fPr>
                  <m:type m:val="lin"/>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3</m:t>
                      </m:r>
                    </m:sup>
                  </m:sSup>
                </m:num>
                <m:den>
                  <m:r>
                    <m:rPr>
                      <m:sty m:val="p"/>
                    </m:rPr>
                    <w:rPr>
                      <w:rFonts w:ascii="Cambria Math" w:hAnsi="Cambria Math"/>
                      <w:sz w:val="24"/>
                      <w:szCs w:val="24"/>
                    </w:rPr>
                    <m:t>s</m:t>
                  </m:r>
                </m:den>
              </m:f>
            </m:oMath>
          </w:p>
          <w:p w14:paraId="13AE072C" w14:textId="77777777" w:rsidR="00732BCB" w:rsidRPr="0049468F" w:rsidRDefault="00732BCB" w:rsidP="00732BCB">
            <w:pPr>
              <w:pStyle w:val="ListParagraph"/>
              <w:numPr>
                <w:ilvl w:val="0"/>
                <w:numId w:val="5"/>
              </w:numPr>
              <w:spacing w:before="0" w:after="0" w:line="240" w:lineRule="auto"/>
              <w:rPr>
                <w:sz w:val="24"/>
                <w:szCs w:val="24"/>
              </w:rPr>
            </w:pPr>
            <w:r w:rsidRPr="0049468F">
              <w:rPr>
                <w:sz w:val="24"/>
                <w:szCs w:val="24"/>
              </w:rPr>
              <w:t xml:space="preserve">0.0099 </w:t>
            </w:r>
            <m:oMath>
              <m:f>
                <m:fPr>
                  <m:type m:val="lin"/>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3</m:t>
                      </m:r>
                    </m:sup>
                  </m:sSup>
                </m:num>
                <m:den>
                  <m:r>
                    <m:rPr>
                      <m:sty m:val="p"/>
                    </m:rPr>
                    <w:rPr>
                      <w:rFonts w:ascii="Cambria Math" w:hAnsi="Cambria Math"/>
                      <w:sz w:val="24"/>
                      <w:szCs w:val="24"/>
                    </w:rPr>
                    <m:t>s</m:t>
                  </m:r>
                </m:den>
              </m:f>
            </m:oMath>
          </w:p>
        </w:tc>
      </w:tr>
      <w:tr w:rsidR="00732BCB" w:rsidRPr="00E54697" w14:paraId="4D39B8E2" w14:textId="77777777" w:rsidTr="00FC2BAF">
        <w:tblPrEx>
          <w:tblLook w:val="04A0" w:firstRow="1" w:lastRow="0" w:firstColumn="1" w:lastColumn="0" w:noHBand="0" w:noVBand="1"/>
        </w:tblPrEx>
        <w:trPr>
          <w:gridAfter w:val="2"/>
          <w:wAfter w:w="115" w:type="dxa"/>
        </w:trPr>
        <w:tc>
          <w:tcPr>
            <w:tcW w:w="908" w:type="dxa"/>
          </w:tcPr>
          <w:p w14:paraId="7A07F0E2" w14:textId="77777777" w:rsidR="00732BCB" w:rsidRPr="0049468F" w:rsidRDefault="00732BCB" w:rsidP="002D0ED4">
            <w:pPr>
              <w:rPr>
                <w:sz w:val="24"/>
                <w:szCs w:val="24"/>
              </w:rPr>
            </w:pPr>
            <w:r w:rsidRPr="0049468F">
              <w:rPr>
                <w:sz w:val="24"/>
                <w:szCs w:val="24"/>
              </w:rPr>
              <w:t>Solution</w:t>
            </w:r>
          </w:p>
        </w:tc>
        <w:tc>
          <w:tcPr>
            <w:tcW w:w="8632" w:type="dxa"/>
            <w:gridSpan w:val="2"/>
          </w:tcPr>
          <w:p w14:paraId="1DB110EE" w14:textId="77777777" w:rsidR="00732BCB" w:rsidRPr="0049468F" w:rsidRDefault="00732BCB" w:rsidP="002D0ED4">
            <w:pPr>
              <w:rPr>
                <w:sz w:val="24"/>
                <w:szCs w:val="24"/>
              </w:rPr>
            </w:pPr>
            <w:r w:rsidRPr="0049468F">
              <w:rPr>
                <w:sz w:val="24"/>
                <w:szCs w:val="24"/>
              </w:rPr>
              <w:t>(d)</w:t>
            </w:r>
            <w:r w:rsidRPr="0049468F">
              <w:rPr>
                <w:sz w:val="24"/>
                <w:szCs w:val="24"/>
              </w:rPr>
              <w:br/>
              <w:t>Reasoning: We start with Bernoulli’s equation:</w:t>
            </w:r>
          </w:p>
          <w:p w14:paraId="2CE333A2"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24"/>
              </w:rPr>
              <w:object w:dxaOrig="3720" w:dyaOrig="620" w14:anchorId="088C1DA9">
                <v:shape id="_x0000_i1041" type="#_x0000_t75" style="width:185pt;height:31pt" o:ole="">
                  <v:imagedata r:id="rId285" o:title=""/>
                </v:shape>
                <o:OLEObject Type="Embed" ProgID="Equation.DSMT4" ShapeID="_x0000_i1041" DrawAspect="Content" ObjectID="_1420116601" r:id="rId286"/>
              </w:object>
            </w:r>
          </w:p>
          <w:p w14:paraId="23409808" w14:textId="77777777" w:rsidR="00732BCB" w:rsidRPr="0049468F" w:rsidRDefault="00732BCB" w:rsidP="002D0ED4">
            <w:pPr>
              <w:rPr>
                <w:sz w:val="24"/>
                <w:szCs w:val="24"/>
              </w:rPr>
            </w:pPr>
            <w:r w:rsidRPr="0049468F">
              <w:rPr>
                <w:sz w:val="24"/>
                <w:szCs w:val="24"/>
              </w:rPr>
              <w:t>Since the top of the container and the hole are both open to the air, the two pressures are equal and subtract equally from both sides. In addition, since the tank is very large, we can assume that the speed with which the water level moves downward in the large tank is very small compared to the speed with which water is moving out of the hole. This means Bernoulli’s equation can be greatly simplified as follows, taking the hole to be part 2 of the flow:</w:t>
            </w:r>
          </w:p>
          <w:p w14:paraId="00153E02"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24"/>
              </w:rPr>
              <w:object w:dxaOrig="1980" w:dyaOrig="620" w14:anchorId="025A8862">
                <v:shape id="_x0000_i1042" type="#_x0000_t75" style="width:100pt;height:31pt" o:ole="">
                  <v:imagedata r:id="rId287" o:title=""/>
                </v:shape>
                <o:OLEObject Type="Embed" ProgID="Equation.DSMT4" ShapeID="_x0000_i1042" DrawAspect="Content" ObjectID="_1420116602" r:id="rId288"/>
              </w:object>
            </w:r>
          </w:p>
          <w:p w14:paraId="49F870B3"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12"/>
              </w:rPr>
              <w:object w:dxaOrig="1440" w:dyaOrig="380" w14:anchorId="662EBC9D">
                <v:shape id="_x0000_i1043" type="#_x0000_t75" style="width:1in;height:19pt" o:ole="">
                  <v:imagedata r:id="rId289" o:title=""/>
                </v:shape>
                <o:OLEObject Type="Embed" ProgID="Equation.DSMT4" ShapeID="_x0000_i1043" DrawAspect="Content" ObjectID="_1420116603" r:id="rId290"/>
              </w:object>
            </w:r>
          </w:p>
          <w:p w14:paraId="5B084FAE" w14:textId="77777777" w:rsidR="00732BCB" w:rsidRPr="0049468F" w:rsidRDefault="00732BCB" w:rsidP="002D0ED4">
            <w:pPr>
              <w:pStyle w:val="MTDisplayEquation"/>
              <w:rPr>
                <w:rFonts w:asciiTheme="minorHAnsi" w:hAnsiTheme="minorHAnsi"/>
                <w:position w:val="-32"/>
              </w:rPr>
            </w:pPr>
            <w:r w:rsidRPr="0049468F">
              <w:rPr>
                <w:rFonts w:asciiTheme="minorHAnsi" w:hAnsiTheme="minorHAnsi"/>
              </w:rPr>
              <w:tab/>
            </w:r>
            <w:r w:rsidRPr="0049468F">
              <w:rPr>
                <w:rFonts w:asciiTheme="minorHAnsi" w:hAnsiTheme="minorHAnsi"/>
                <w:position w:val="-12"/>
              </w:rPr>
              <w:object w:dxaOrig="1200" w:dyaOrig="360" w14:anchorId="2A06C8E7">
                <v:shape id="_x0000_i1044" type="#_x0000_t75" style="width:59pt;height:19pt" o:ole="">
                  <v:imagedata r:id="rId291" o:title=""/>
                </v:shape>
                <o:OLEObject Type="Embed" ProgID="Equation.DSMT4" ShapeID="_x0000_i1044" DrawAspect="Content" ObjectID="_1420116604" r:id="rId292"/>
              </w:object>
            </w:r>
          </w:p>
          <w:p w14:paraId="68E5A6B7" w14:textId="77777777" w:rsidR="00732BCB" w:rsidRPr="0049468F" w:rsidRDefault="00755F57" w:rsidP="002D0ED4">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10 </m:t>
                    </m:r>
                    <m:sSup>
                      <m:sSupPr>
                        <m:ctrlPr>
                          <w:rPr>
                            <w:rFonts w:ascii="Cambria Math" w:hAnsi="Cambria Math"/>
                            <w:i/>
                            <w:sz w:val="24"/>
                            <w:szCs w:val="24"/>
                          </w:rPr>
                        </m:ctrlPr>
                      </m:sSupPr>
                      <m:e>
                        <m:r>
                          <m:rPr>
                            <m:sty m:val="p"/>
                          </m:rPr>
                          <w:rPr>
                            <w:rFonts w:ascii="Cambria Math" w:hAnsi="Cambria Math"/>
                            <w:sz w:val="24"/>
                            <w:szCs w:val="24"/>
                          </w:rPr>
                          <m:t>cm</m:t>
                        </m:r>
                      </m:e>
                      <m:sup>
                        <m:r>
                          <w:rPr>
                            <w:rFonts w:ascii="Cambria Math" w:hAnsi="Cambria Math"/>
                            <w:sz w:val="24"/>
                            <w:szCs w:val="24"/>
                          </w:rPr>
                          <m:t>2</m:t>
                        </m:r>
                      </m:sup>
                    </m:sSup>
                  </m:e>
                </m:d>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 xml:space="preserve">1 </m:t>
                            </m:r>
                            <m:r>
                              <m:rPr>
                                <m:sty m:val="p"/>
                              </m:rPr>
                              <w:rPr>
                                <w:rFonts w:ascii="Cambria Math" w:hAnsi="Cambria Math"/>
                                <w:sz w:val="24"/>
                                <w:szCs w:val="24"/>
                              </w:rPr>
                              <m:t>m</m:t>
                            </m:r>
                          </m:num>
                          <m:den>
                            <m:r>
                              <w:rPr>
                                <w:rFonts w:ascii="Cambria Math" w:hAnsi="Cambria Math"/>
                                <w:sz w:val="24"/>
                                <w:szCs w:val="24"/>
                              </w:rPr>
                              <m:t xml:space="preserve">100 </m:t>
                            </m:r>
                            <m:r>
                              <m:rPr>
                                <m:sty m:val="p"/>
                              </m:rPr>
                              <w:rPr>
                                <w:rFonts w:ascii="Cambria Math" w:hAnsi="Cambria Math"/>
                                <w:sz w:val="24"/>
                                <w:szCs w:val="24"/>
                              </w:rPr>
                              <m:t>cm</m:t>
                            </m:r>
                          </m:den>
                        </m:f>
                      </m:e>
                    </m:d>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9.9</m:t>
                    </m:r>
                  </m:e>
                </m:d>
                <m:r>
                  <w:rPr>
                    <w:rFonts w:ascii="Cambria Math" w:hAnsi="Cambria Math"/>
                    <w:sz w:val="24"/>
                    <w:szCs w:val="24"/>
                  </w:rPr>
                  <m:t xml:space="preserve">= 0.0099 </m:t>
                </m:r>
                <m:f>
                  <m:fPr>
                    <m:type m:val="lin"/>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3</m:t>
                        </m:r>
                      </m:sup>
                    </m:sSup>
                  </m:num>
                  <m:den>
                    <m:r>
                      <m:rPr>
                        <m:sty m:val="p"/>
                      </m:rPr>
                      <w:rPr>
                        <w:rFonts w:ascii="Cambria Math" w:hAnsi="Cambria Math"/>
                        <w:sz w:val="24"/>
                        <w:szCs w:val="24"/>
                      </w:rPr>
                      <m:t>s</m:t>
                    </m:r>
                  </m:den>
                </m:f>
              </m:oMath>
            </m:oMathPara>
          </w:p>
        </w:tc>
      </w:tr>
      <w:tr w:rsidR="00732BCB" w:rsidRPr="00E54697" w14:paraId="353C1427" w14:textId="77777777" w:rsidTr="00FC2BAF">
        <w:tblPrEx>
          <w:tblLook w:val="04A0" w:firstRow="1" w:lastRow="0" w:firstColumn="1" w:lastColumn="0" w:noHBand="0" w:noVBand="1"/>
        </w:tblPrEx>
        <w:trPr>
          <w:gridAfter w:val="2"/>
          <w:wAfter w:w="115" w:type="dxa"/>
        </w:trPr>
        <w:tc>
          <w:tcPr>
            <w:tcW w:w="908" w:type="dxa"/>
          </w:tcPr>
          <w:p w14:paraId="3A76A05A" w14:textId="77777777" w:rsidR="00732BCB" w:rsidRPr="0049468F" w:rsidRDefault="00732BCB" w:rsidP="002D0ED4">
            <w:pPr>
              <w:rPr>
                <w:sz w:val="24"/>
                <w:szCs w:val="24"/>
              </w:rPr>
            </w:pPr>
            <w:r w:rsidRPr="0049468F">
              <w:rPr>
                <w:sz w:val="24"/>
                <w:szCs w:val="24"/>
              </w:rPr>
              <w:t>10.</w:t>
            </w:r>
          </w:p>
        </w:tc>
        <w:tc>
          <w:tcPr>
            <w:tcW w:w="8632" w:type="dxa"/>
            <w:gridSpan w:val="2"/>
          </w:tcPr>
          <w:p w14:paraId="73F265E6" w14:textId="77777777" w:rsidR="00732BCB" w:rsidRPr="0049468F" w:rsidRDefault="00732BCB" w:rsidP="002D0ED4">
            <w:pPr>
              <w:pStyle w:val="NoSpacing"/>
              <w:rPr>
                <w:rFonts w:cs="Times New Roman"/>
                <w:i/>
                <w:sz w:val="24"/>
                <w:szCs w:val="24"/>
              </w:rPr>
            </w:pPr>
            <w:r w:rsidRPr="0049468F">
              <w:rPr>
                <w:rFonts w:cs="Times New Roman"/>
                <w:i/>
                <w:sz w:val="24"/>
                <w:szCs w:val="24"/>
              </w:rPr>
              <w:t>A pipe is tapered so that the large end has a diameter twice as large as the small end. What must be the gauge pressure (the difference between pressure at the large end and pressure at the small end) in order for water to emerge from the small end with a speed of 12 m/s if the small end is elevated 8 m above the large end of the pipe?</w:t>
            </w:r>
          </w:p>
        </w:tc>
      </w:tr>
      <w:tr w:rsidR="00732BCB" w:rsidRPr="00E54697" w14:paraId="36C2A4BE" w14:textId="77777777" w:rsidTr="00FC2BAF">
        <w:tblPrEx>
          <w:tblLook w:val="04A0" w:firstRow="1" w:lastRow="0" w:firstColumn="1" w:lastColumn="0" w:noHBand="0" w:noVBand="1"/>
        </w:tblPrEx>
        <w:trPr>
          <w:gridAfter w:val="2"/>
          <w:wAfter w:w="115" w:type="dxa"/>
        </w:trPr>
        <w:tc>
          <w:tcPr>
            <w:tcW w:w="908" w:type="dxa"/>
          </w:tcPr>
          <w:p w14:paraId="5CDDEFB6" w14:textId="77777777" w:rsidR="00732BCB" w:rsidRPr="0049468F" w:rsidRDefault="00732BCB" w:rsidP="002D0ED4">
            <w:pPr>
              <w:rPr>
                <w:sz w:val="24"/>
                <w:szCs w:val="24"/>
              </w:rPr>
            </w:pPr>
            <w:r w:rsidRPr="0049468F">
              <w:rPr>
                <w:sz w:val="24"/>
                <w:szCs w:val="24"/>
              </w:rPr>
              <w:lastRenderedPageBreak/>
              <w:t>Solution</w:t>
            </w:r>
          </w:p>
        </w:tc>
        <w:tc>
          <w:tcPr>
            <w:tcW w:w="8632" w:type="dxa"/>
            <w:gridSpan w:val="2"/>
          </w:tcPr>
          <w:p w14:paraId="49420743" w14:textId="77777777" w:rsidR="00732BCB" w:rsidRPr="0049468F" w:rsidRDefault="00732BCB" w:rsidP="002D0ED4">
            <w:pPr>
              <w:rPr>
                <w:sz w:val="24"/>
                <w:szCs w:val="24"/>
              </w:rPr>
            </w:pPr>
            <w:r w:rsidRPr="0049468F">
              <w:rPr>
                <w:sz w:val="24"/>
                <w:szCs w:val="24"/>
              </w:rPr>
              <w:t>We will treat the large end of the pipe as part 1 of the pipe and apply Bernoulli’s equation as follows:</w:t>
            </w:r>
          </w:p>
          <w:p w14:paraId="051D6FA2"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24"/>
              </w:rPr>
              <w:object w:dxaOrig="3860" w:dyaOrig="620" w14:anchorId="615605AE">
                <v:shape id="_x0000_i1045" type="#_x0000_t75" style="width:191pt;height:31pt" o:ole="">
                  <v:imagedata r:id="rId293" o:title=""/>
                </v:shape>
                <o:OLEObject Type="Embed" ProgID="Equation.DSMT4" ShapeID="_x0000_i1045" DrawAspect="Content" ObjectID="_1420116605" r:id="rId294"/>
              </w:object>
            </w:r>
          </w:p>
          <w:p w14:paraId="5550489B" w14:textId="77777777" w:rsidR="00732BCB" w:rsidRPr="0049468F" w:rsidRDefault="00732BCB" w:rsidP="002D0ED4">
            <w:pPr>
              <w:rPr>
                <w:sz w:val="24"/>
                <w:szCs w:val="24"/>
              </w:rPr>
            </w:pPr>
            <w:r w:rsidRPr="0049468F">
              <w:rPr>
                <w:sz w:val="24"/>
                <w:szCs w:val="24"/>
              </w:rPr>
              <w:t>Since the gauge pressure and the initial velocity are both unknown, we need another equation to solve for one of these unknowns, namely, the continuity equation:</w:t>
            </w:r>
          </w:p>
          <w:p w14:paraId="03FE4957"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30"/>
              </w:rPr>
              <w:object w:dxaOrig="800" w:dyaOrig="680" w14:anchorId="3C24D428">
                <v:shape id="_x0000_i1046" type="#_x0000_t75" style="width:41pt;height:35pt" o:ole="">
                  <v:imagedata r:id="rId295" o:title=""/>
                </v:shape>
                <o:OLEObject Type="Embed" ProgID="Equation.DSMT4" ShapeID="_x0000_i1046" DrawAspect="Content" ObjectID="_1420116606" r:id="rId296"/>
              </w:object>
            </w:r>
          </w:p>
          <w:p w14:paraId="4D5038B7"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68"/>
              </w:rPr>
              <w:object w:dxaOrig="2820" w:dyaOrig="1480" w14:anchorId="6BEBC43E">
                <v:shape id="_x0000_i1047" type="#_x0000_t75" style="width:143pt;height:73pt" o:ole="">
                  <v:imagedata r:id="rId297" o:title=""/>
                </v:shape>
                <o:OLEObject Type="Embed" ProgID="Equation.DSMT4" ShapeID="_x0000_i1047" DrawAspect="Content" ObjectID="_1420116607" r:id="rId298"/>
              </w:object>
            </w:r>
          </w:p>
          <w:p w14:paraId="199CA178" w14:textId="77777777" w:rsidR="00732BCB" w:rsidRPr="0049468F" w:rsidRDefault="00732BCB" w:rsidP="002D0ED4">
            <w:pPr>
              <w:jc w:val="center"/>
              <w:rPr>
                <w:sz w:val="24"/>
                <w:szCs w:val="24"/>
              </w:rPr>
            </w:pPr>
          </w:p>
          <w:p w14:paraId="28EB3C08" w14:textId="77777777" w:rsidR="00732BCB" w:rsidRPr="0049468F" w:rsidRDefault="00732BCB" w:rsidP="002D0ED4">
            <w:pPr>
              <w:pStyle w:val="MTDisplayEquation"/>
              <w:rPr>
                <w:rFonts w:asciiTheme="minorHAnsi" w:hAnsiTheme="minorHAnsi"/>
              </w:rPr>
            </w:pPr>
            <w:r w:rsidRPr="0049468F">
              <w:rPr>
                <w:rFonts w:asciiTheme="minorHAnsi" w:hAnsiTheme="minorHAnsi"/>
              </w:rPr>
              <w:tab/>
            </w:r>
            <w:r w:rsidRPr="0049468F">
              <w:rPr>
                <w:rFonts w:asciiTheme="minorHAnsi" w:hAnsiTheme="minorHAnsi"/>
                <w:position w:val="-24"/>
              </w:rPr>
              <w:object w:dxaOrig="1500" w:dyaOrig="620" w14:anchorId="4ED463D3">
                <v:shape id="_x0000_i1048" type="#_x0000_t75" style="width:75pt;height:31pt" o:ole="">
                  <v:imagedata r:id="rId299" o:title=""/>
                </v:shape>
                <o:OLEObject Type="Embed" ProgID="Equation.DSMT4" ShapeID="_x0000_i1048" DrawAspect="Content" ObjectID="_1420116608" r:id="rId300"/>
              </w:object>
            </w:r>
          </w:p>
          <w:p w14:paraId="636AC4AA" w14:textId="77777777" w:rsidR="00732BCB" w:rsidRPr="0049468F" w:rsidRDefault="00732BCB" w:rsidP="002D0ED4">
            <w:pPr>
              <w:rPr>
                <w:sz w:val="24"/>
                <w:szCs w:val="24"/>
              </w:rPr>
            </w:pPr>
            <w:r w:rsidRPr="0049468F">
              <w:rPr>
                <w:sz w:val="24"/>
                <w:szCs w:val="24"/>
              </w:rPr>
              <w:t>The gauge pressure can now be found:</w:t>
            </w:r>
          </w:p>
          <w:p w14:paraId="12078BB9" w14:textId="77777777" w:rsidR="00732BCB" w:rsidRPr="0049468F" w:rsidRDefault="00732BCB" w:rsidP="002D0ED4">
            <w:pPr>
              <w:pStyle w:val="MTDisplayEquation"/>
              <w:rPr>
                <w:rFonts w:asciiTheme="minorHAnsi" w:hAnsiTheme="minorHAnsi"/>
                <w:position w:val="-14"/>
              </w:rPr>
            </w:pPr>
            <w:r w:rsidRPr="0049468F">
              <w:rPr>
                <w:rFonts w:asciiTheme="minorHAnsi" w:hAnsiTheme="minorHAnsi"/>
              </w:rPr>
              <w:tab/>
            </w:r>
            <w:r w:rsidRPr="0049468F">
              <w:rPr>
                <w:rFonts w:asciiTheme="minorHAnsi" w:hAnsiTheme="minorHAnsi"/>
                <w:position w:val="-14"/>
              </w:rPr>
              <w:object w:dxaOrig="5000" w:dyaOrig="400" w14:anchorId="450685AC">
                <v:shape id="_x0000_i1049" type="#_x0000_t75" style="width:252pt;height:19pt" o:ole="">
                  <v:imagedata r:id="rId301" o:title=""/>
                </v:shape>
                <o:OLEObject Type="Embed" ProgID="Equation.DSMT4" ShapeID="_x0000_i1049" DrawAspect="Content" ObjectID="_1420116609" r:id="rId302"/>
              </w:object>
            </w:r>
          </w:p>
          <w:p w14:paraId="4687E324" w14:textId="77777777" w:rsidR="00732BCB" w:rsidRPr="0049468F" w:rsidRDefault="00732BCB" w:rsidP="002D0ED4">
            <w:pPr>
              <w:rPr>
                <w:sz w:val="24"/>
                <w:szCs w:val="24"/>
              </w:rPr>
            </w:pPr>
            <m:oMathPara>
              <m:oMath>
                <m:r>
                  <m:rPr>
                    <m:sty m:val="p"/>
                  </m:rPr>
                  <w:rPr>
                    <w:rFonts w:ascii="Cambria Math" w:hAnsi="Cambria Math"/>
                    <w:sz w:val="24"/>
                    <w:szCs w:val="24"/>
                  </w:rPr>
                  <m:t xml:space="preserve">ΔP=67,500+78,400=146,000 </m:t>
                </m:r>
                <m:f>
                  <m:fPr>
                    <m:type m:val="lin"/>
                    <m:ctrlPr>
                      <w:rPr>
                        <w:rFonts w:ascii="Cambria Math" w:hAnsi="Cambria Math"/>
                        <w:sz w:val="24"/>
                        <w:szCs w:val="24"/>
                      </w:rPr>
                    </m:ctrlPr>
                  </m:fPr>
                  <m:num>
                    <m:r>
                      <m:rPr>
                        <m:sty m:val="p"/>
                      </m:rPr>
                      <w:rPr>
                        <w:rFonts w:ascii="Cambria Math" w:hAnsi="Cambria Math"/>
                        <w:sz w:val="24"/>
                        <w:szCs w:val="24"/>
                      </w:rPr>
                      <m:t>N</m:t>
                    </m:r>
                  </m:num>
                  <m:den>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2</m:t>
                        </m:r>
                      </m:sup>
                    </m:sSup>
                  </m:den>
                </m:f>
              </m:oMath>
            </m:oMathPara>
          </w:p>
          <w:p w14:paraId="6621B8FD" w14:textId="77777777" w:rsidR="00732BCB" w:rsidRPr="0049468F" w:rsidRDefault="00732BCB" w:rsidP="002D0ED4">
            <w:pPr>
              <w:rPr>
                <w:sz w:val="24"/>
                <w:szCs w:val="24"/>
              </w:rPr>
            </w:pPr>
            <w:r w:rsidRPr="0049468F">
              <w:rPr>
                <w:sz w:val="24"/>
                <w:szCs w:val="24"/>
              </w:rPr>
              <w:t>The pressure at the lower, larger end of the pipe (</w:t>
            </w:r>
            <w:r w:rsidRPr="0049468F">
              <w:rPr>
                <w:position w:val="-12"/>
                <w:sz w:val="24"/>
                <w:szCs w:val="24"/>
              </w:rPr>
              <w:object w:dxaOrig="240" w:dyaOrig="360" w14:anchorId="2642E02B">
                <v:shape id="_x0000_i1050" type="#_x0000_t75" style="width:13pt;height:19pt" o:ole="">
                  <v:imagedata r:id="rId303" o:title=""/>
                </v:shape>
                <o:OLEObject Type="Embed" ProgID="Equation.DSMT4" ShapeID="_x0000_i1050" DrawAspect="Content" ObjectID="_1420116610" r:id="rId304"/>
              </w:object>
            </w:r>
            <w:r w:rsidRPr="0049468F">
              <w:rPr>
                <w:sz w:val="24"/>
                <w:szCs w:val="24"/>
              </w:rPr>
              <w:t xml:space="preserve">) must be 146,000 </w:t>
            </w:r>
            <m:oMath>
              <m:f>
                <m:fPr>
                  <m:type m:val="lin"/>
                  <m:ctrlPr>
                    <w:rPr>
                      <w:rFonts w:ascii="Cambria Math" w:hAnsi="Cambria Math"/>
                      <w:sz w:val="24"/>
                      <w:szCs w:val="24"/>
                    </w:rPr>
                  </m:ctrlPr>
                </m:fPr>
                <m:num>
                  <m:r>
                    <m:rPr>
                      <m:sty m:val="p"/>
                    </m:rPr>
                    <w:rPr>
                      <w:rFonts w:ascii="Cambria Math" w:hAnsi="Cambria Math"/>
                      <w:sz w:val="24"/>
                      <w:szCs w:val="24"/>
                    </w:rPr>
                    <m:t>N</m:t>
                  </m:r>
                </m:num>
                <m:den>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2</m:t>
                      </m:r>
                    </m:sup>
                  </m:sSup>
                </m:den>
              </m:f>
            </m:oMath>
            <w:r w:rsidRPr="0049468F">
              <w:rPr>
                <w:sz w:val="24"/>
                <w:szCs w:val="24"/>
              </w:rPr>
              <w:t xml:space="preserve"> greater than the pressure at the upper, smaller end of the pipe (</w:t>
            </w:r>
            <w:bookmarkStart w:id="9" w:name="MTBlankEqn"/>
            <w:r w:rsidRPr="0049468F">
              <w:rPr>
                <w:position w:val="-12"/>
                <w:sz w:val="24"/>
                <w:szCs w:val="24"/>
              </w:rPr>
              <w:object w:dxaOrig="260" w:dyaOrig="360" w14:anchorId="6E9E8C70">
                <v:shape id="_x0000_i1051" type="#_x0000_t75" style="width:14pt;height:19pt" o:ole="">
                  <v:imagedata r:id="rId305" o:title=""/>
                </v:shape>
                <o:OLEObject Type="Embed" ProgID="Equation.DSMT4" ShapeID="_x0000_i1051" DrawAspect="Content" ObjectID="_1420116611" r:id="rId306"/>
              </w:object>
            </w:r>
            <w:bookmarkEnd w:id="9"/>
            <w:r w:rsidRPr="0049468F">
              <w:rPr>
                <w:sz w:val="24"/>
                <w:szCs w:val="24"/>
              </w:rPr>
              <w:t>).</w:t>
            </w:r>
          </w:p>
        </w:tc>
      </w:tr>
    </w:tbl>
    <w:p w14:paraId="6436D6E7" w14:textId="77777777" w:rsidR="00FF7CEE" w:rsidRDefault="00FF7CEE">
      <w:r>
        <w:br w:type="page"/>
      </w:r>
    </w:p>
    <w:p w14:paraId="26DF3981" w14:textId="77777777" w:rsidR="00FF7CEE" w:rsidRPr="00106D95" w:rsidRDefault="00FF7CEE" w:rsidP="00FF7CEE">
      <w:pPr>
        <w:rPr>
          <w:sz w:val="24"/>
        </w:rPr>
      </w:pPr>
      <w:r w:rsidRPr="00106D95">
        <w:rPr>
          <w:sz w:val="24"/>
        </w:rPr>
        <w:lastRenderedPageBreak/>
        <w:t>This file is copyright 2015, Rice University. All Rights Reserved</w:t>
      </w:r>
      <w:r>
        <w:rPr>
          <w:sz w:val="24"/>
        </w:rPr>
        <w:t>.</w:t>
      </w:r>
    </w:p>
    <w:p w14:paraId="5CADDEAE" w14:textId="77777777" w:rsidR="00636D6A" w:rsidRDefault="00636D6A"/>
    <w:sectPr w:rsidR="00636D6A">
      <w:headerReference w:type="default" r:id="rId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F260E" w14:textId="77777777" w:rsidR="004D6A98" w:rsidRDefault="00FC2BAF">
      <w:pPr>
        <w:spacing w:before="0" w:after="0" w:line="240" w:lineRule="auto"/>
      </w:pPr>
      <w:r>
        <w:separator/>
      </w:r>
    </w:p>
  </w:endnote>
  <w:endnote w:type="continuationSeparator" w:id="0">
    <w:p w14:paraId="0FCA6BD1" w14:textId="77777777" w:rsidR="004D6A98" w:rsidRDefault="00FC2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inion Pro">
    <w:panose1 w:val="02040503050306020203"/>
    <w:charset w:val="00"/>
    <w:family w:val="auto"/>
    <w:pitch w:val="variable"/>
    <w:sig w:usb0="60000287" w:usb1="00000001" w:usb2="00000000" w:usb3="00000000" w:csb0="0000019F" w:csb1="00000000"/>
  </w:font>
  <w:font w:name="Liberation Sans">
    <w:panose1 w:val="020B0604020202020204"/>
    <w:charset w:val="00"/>
    <w:family w:val="auto"/>
    <w:pitch w:val="variable"/>
    <w:sig w:usb0="A00002AF" w:usb1="5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LiberationSans,Bold">
    <w:altName w:val="MS Mincho"/>
    <w:panose1 w:val="00000000000000000000"/>
    <w:charset w:val="80"/>
    <w:family w:val="auto"/>
    <w:notTrueType/>
    <w:pitch w:val="default"/>
    <w:sig w:usb0="00000003" w:usb1="08070000" w:usb2="00000010" w:usb3="00000000" w:csb0="00020001" w:csb1="00000000"/>
  </w:font>
  <w:font w:name="LiberationSans">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E9514" w14:textId="77777777" w:rsidR="004D6A98" w:rsidRDefault="00FC2BAF">
      <w:pPr>
        <w:spacing w:before="0" w:after="0" w:line="240" w:lineRule="auto"/>
      </w:pPr>
      <w:r>
        <w:separator/>
      </w:r>
    </w:p>
  </w:footnote>
  <w:footnote w:type="continuationSeparator" w:id="0">
    <w:p w14:paraId="7A1310F5" w14:textId="77777777" w:rsidR="004D6A98" w:rsidRDefault="00FC2BAF">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727B7" w14:textId="77777777" w:rsidR="000E7094" w:rsidRDefault="00732BCB" w:rsidP="00676ADF">
    <w:pPr>
      <w:pStyle w:val="Header"/>
      <w:jc w:val="center"/>
    </w:pPr>
    <w:r>
      <w:t>Physics: AP® Edition</w:t>
    </w:r>
    <w:r>
      <w:tab/>
      <w:t>Instructor Solutions Manual</w:t>
    </w:r>
    <w:r>
      <w:tab/>
      <w:t>Chapter 12</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1">
    <w:nsid w:val="3D1F1FF0"/>
    <w:multiLevelType w:val="hybridMultilevel"/>
    <w:tmpl w:val="DF8A3A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724DF6"/>
    <w:multiLevelType w:val="hybridMultilevel"/>
    <w:tmpl w:val="16948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45977269"/>
    <w:multiLevelType w:val="hybridMultilevel"/>
    <w:tmpl w:val="164E01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6">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nsid w:val="5B0B7FF1"/>
    <w:multiLevelType w:val="hybridMultilevel"/>
    <w:tmpl w:val="967809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nsid w:val="620A5E37"/>
    <w:multiLevelType w:val="hybridMultilevel"/>
    <w:tmpl w:val="52F84D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4">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6">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7">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8">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21"/>
  </w:num>
  <w:num w:numId="2">
    <w:abstractNumId w:val="12"/>
  </w:num>
  <w:num w:numId="3">
    <w:abstractNumId w:val="19"/>
  </w:num>
  <w:num w:numId="4">
    <w:abstractNumId w:val="11"/>
  </w:num>
  <w:num w:numId="5">
    <w:abstractNumId w:val="14"/>
  </w:num>
  <w:num w:numId="6">
    <w:abstractNumId w:val="18"/>
    <w:lvlOverride w:ilvl="0">
      <w:lvl w:ilvl="0">
        <w:start w:val="1"/>
        <w:numFmt w:val="lowerLetter"/>
        <w:lvlText w:val="%1)"/>
        <w:lvlJc w:val="left"/>
        <w:rPr>
          <w:i w:val="0"/>
          <w:position w:val="0"/>
          <w:rtl w:val="0"/>
        </w:rPr>
      </w:lvl>
    </w:lvlOverride>
  </w:num>
  <w:num w:numId="7">
    <w:abstractNumId w:val="0"/>
  </w:num>
  <w:num w:numId="8">
    <w:abstractNumId w:val="27"/>
  </w:num>
  <w:num w:numId="9">
    <w:abstractNumId w:val="3"/>
  </w:num>
  <w:num w:numId="10">
    <w:abstractNumId w:val="10"/>
  </w:num>
  <w:num w:numId="11">
    <w:abstractNumId w:val="6"/>
  </w:num>
  <w:num w:numId="12">
    <w:abstractNumId w:val="20"/>
  </w:num>
  <w:num w:numId="13">
    <w:abstractNumId w:val="28"/>
  </w:num>
  <w:num w:numId="14">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5">
    <w:abstractNumId w:val="26"/>
    <w:lvlOverride w:ilvl="0">
      <w:lvl w:ilvl="0">
        <w:start w:val="1"/>
        <w:numFmt w:val="lowerLetter"/>
        <w:lvlText w:val="%1."/>
        <w:lvlJc w:val="left"/>
        <w:pPr>
          <w:tabs>
            <w:tab w:val="num" w:pos="1080"/>
          </w:tabs>
          <w:ind w:left="1080" w:hanging="720"/>
        </w:pPr>
        <w:rPr>
          <w:i w:val="0"/>
          <w:position w:val="0"/>
          <w:sz w:val="24"/>
          <w:szCs w:val="24"/>
        </w:rPr>
      </w:lvl>
    </w:lvlOverride>
  </w:num>
  <w:num w:numId="16">
    <w:abstractNumId w:val="24"/>
  </w:num>
  <w:num w:numId="17">
    <w:abstractNumId w:val="22"/>
  </w:num>
  <w:num w:numId="18">
    <w:abstractNumId w:val="25"/>
    <w:lvlOverride w:ilvl="0">
      <w:lvl w:ilvl="0">
        <w:start w:val="1"/>
        <w:numFmt w:val="lowerLetter"/>
        <w:lvlText w:val="%1)"/>
        <w:lvlJc w:val="left"/>
        <w:pPr>
          <w:tabs>
            <w:tab w:val="num" w:pos="720"/>
          </w:tabs>
          <w:ind w:left="720" w:hanging="360"/>
        </w:pPr>
        <w:rPr>
          <w:i w:val="0"/>
          <w:position w:val="0"/>
          <w:sz w:val="24"/>
          <w:szCs w:val="24"/>
        </w:rPr>
      </w:lvl>
    </w:lvlOverride>
  </w:num>
  <w:num w:numId="19">
    <w:abstractNumId w:val="23"/>
  </w:num>
  <w:num w:numId="20">
    <w:abstractNumId w:val="17"/>
  </w:num>
  <w:num w:numId="21">
    <w:abstractNumId w:val="4"/>
  </w:num>
  <w:num w:numId="22">
    <w:abstractNumId w:val="13"/>
  </w:num>
  <w:num w:numId="23">
    <w:abstractNumId w:val="5"/>
  </w:num>
  <w:num w:numId="24">
    <w:abstractNumId w:val="15"/>
  </w:num>
  <w:num w:numId="25">
    <w:abstractNumId w:val="9"/>
  </w:num>
  <w:num w:numId="26">
    <w:abstractNumId w:val="1"/>
  </w:num>
  <w:num w:numId="27">
    <w:abstractNumId w:val="7"/>
  </w:num>
  <w:num w:numId="28">
    <w:abstractNumId w:val="8"/>
  </w:num>
  <w:num w:numId="29">
    <w:abstractNumId w:val="16"/>
  </w:num>
  <w:num w:numId="30">
    <w:abstractNumId w:val="2"/>
  </w:num>
  <w:num w:numId="31">
    <w:abstractNumId w:val="18"/>
  </w:num>
  <w:num w:numId="32">
    <w:abstractNumId w:val="25"/>
  </w:num>
  <w:num w:numId="33">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BCB"/>
    <w:rsid w:val="004D6A98"/>
    <w:rsid w:val="004E5417"/>
    <w:rsid w:val="005B31FD"/>
    <w:rsid w:val="00636D6A"/>
    <w:rsid w:val="00732BCB"/>
    <w:rsid w:val="00755F57"/>
    <w:rsid w:val="007A50C7"/>
    <w:rsid w:val="00956008"/>
    <w:rsid w:val="00C8060B"/>
    <w:rsid w:val="00E46ACB"/>
    <w:rsid w:val="00FC2BAF"/>
    <w:rsid w:val="00FF7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5"/>
    <o:shapelayout v:ext="edit">
      <o:idmap v:ext="edit" data="1"/>
    </o:shapelayout>
  </w:shapeDefaults>
  <w:decimalSymbol w:val="."/>
  <w:listSeparator w:val=","/>
  <w14:docId w14:val="0B45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732BCB"/>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732BC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732BC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732BC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732BC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732BC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732BC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732BC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732BCB"/>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732BC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CB"/>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732BCB"/>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732BCB"/>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732BCB"/>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732BCB"/>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732BCB"/>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732BCB"/>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732BCB"/>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732BCB"/>
    <w:rPr>
      <w:rFonts w:eastAsiaTheme="minorEastAsia"/>
      <w:i/>
      <w:caps/>
      <w:spacing w:val="10"/>
      <w:sz w:val="18"/>
      <w:szCs w:val="18"/>
      <w:lang w:bidi="en-US"/>
    </w:rPr>
  </w:style>
  <w:style w:type="paragraph" w:styleId="Title">
    <w:name w:val="Title"/>
    <w:basedOn w:val="Normal"/>
    <w:next w:val="Normal"/>
    <w:link w:val="TitleChar"/>
    <w:uiPriority w:val="99"/>
    <w:qFormat/>
    <w:rsid w:val="00732BC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732BCB"/>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732BC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732BCB"/>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732BCB"/>
    <w:pPr>
      <w:spacing w:before="0" w:after="0" w:line="240" w:lineRule="auto"/>
    </w:pPr>
  </w:style>
  <w:style w:type="character" w:customStyle="1" w:styleId="NoSpacingChar">
    <w:name w:val="No Spacing Char"/>
    <w:basedOn w:val="DefaultParagraphFont"/>
    <w:link w:val="NoSpacing"/>
    <w:uiPriority w:val="1"/>
    <w:rsid w:val="00732BCB"/>
    <w:rPr>
      <w:rFonts w:eastAsiaTheme="minorEastAsia"/>
      <w:sz w:val="20"/>
      <w:szCs w:val="20"/>
      <w:lang w:bidi="en-US"/>
    </w:rPr>
  </w:style>
  <w:style w:type="paragraph" w:styleId="BalloonText">
    <w:name w:val="Balloon Text"/>
    <w:basedOn w:val="Normal"/>
    <w:link w:val="BalloonTextChar"/>
    <w:uiPriority w:val="99"/>
    <w:semiHidden/>
    <w:unhideWhenUsed/>
    <w:rsid w:val="00732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CB"/>
    <w:rPr>
      <w:rFonts w:ascii="Tahoma" w:eastAsiaTheme="minorEastAsia" w:hAnsi="Tahoma" w:cs="Tahoma"/>
      <w:sz w:val="16"/>
      <w:szCs w:val="16"/>
      <w:lang w:bidi="en-US"/>
    </w:rPr>
  </w:style>
  <w:style w:type="character" w:styleId="SubtleEmphasis">
    <w:name w:val="Subtle Emphasis"/>
    <w:uiPriority w:val="99"/>
    <w:qFormat/>
    <w:rsid w:val="00732BCB"/>
    <w:rPr>
      <w:i/>
      <w:iCs/>
      <w:color w:val="243F60" w:themeColor="accent1" w:themeShade="7F"/>
    </w:rPr>
  </w:style>
  <w:style w:type="paragraph" w:styleId="Header">
    <w:name w:val="header"/>
    <w:basedOn w:val="Normal"/>
    <w:link w:val="HeaderChar"/>
    <w:uiPriority w:val="99"/>
    <w:unhideWhenUsed/>
    <w:rsid w:val="00732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BCB"/>
    <w:rPr>
      <w:rFonts w:eastAsiaTheme="minorEastAsia"/>
      <w:sz w:val="20"/>
      <w:szCs w:val="20"/>
      <w:lang w:bidi="en-US"/>
    </w:rPr>
  </w:style>
  <w:style w:type="paragraph" w:styleId="Footer">
    <w:name w:val="footer"/>
    <w:basedOn w:val="Normal"/>
    <w:link w:val="FooterChar"/>
    <w:uiPriority w:val="99"/>
    <w:unhideWhenUsed/>
    <w:rsid w:val="00732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BCB"/>
    <w:rPr>
      <w:rFonts w:eastAsiaTheme="minorEastAsia"/>
      <w:sz w:val="20"/>
      <w:szCs w:val="20"/>
      <w:lang w:bidi="en-US"/>
    </w:rPr>
  </w:style>
  <w:style w:type="paragraph" w:styleId="ListParagraph">
    <w:name w:val="List Paragraph"/>
    <w:basedOn w:val="Normal"/>
    <w:link w:val="ListParagraphChar"/>
    <w:uiPriority w:val="99"/>
    <w:qFormat/>
    <w:rsid w:val="00732BCB"/>
    <w:pPr>
      <w:ind w:left="720"/>
      <w:contextualSpacing/>
    </w:pPr>
  </w:style>
  <w:style w:type="table" w:styleId="TableGrid">
    <w:name w:val="Table Grid"/>
    <w:basedOn w:val="TableNormal"/>
    <w:uiPriority w:val="59"/>
    <w:rsid w:val="00732BCB"/>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732BCB"/>
    <w:rPr>
      <w:b/>
      <w:bCs/>
      <w:color w:val="365F91" w:themeColor="accent1" w:themeShade="BF"/>
      <w:sz w:val="16"/>
      <w:szCs w:val="16"/>
    </w:rPr>
  </w:style>
  <w:style w:type="character" w:styleId="Strong">
    <w:name w:val="Strong"/>
    <w:uiPriority w:val="99"/>
    <w:qFormat/>
    <w:rsid w:val="00732BCB"/>
    <w:rPr>
      <w:b/>
      <w:bCs/>
    </w:rPr>
  </w:style>
  <w:style w:type="character" w:styleId="Emphasis">
    <w:name w:val="Emphasis"/>
    <w:uiPriority w:val="99"/>
    <w:qFormat/>
    <w:rsid w:val="00732BCB"/>
    <w:rPr>
      <w:caps/>
      <w:color w:val="243F60" w:themeColor="accent1" w:themeShade="7F"/>
      <w:spacing w:val="5"/>
    </w:rPr>
  </w:style>
  <w:style w:type="paragraph" w:styleId="Quote">
    <w:name w:val="Quote"/>
    <w:basedOn w:val="Normal"/>
    <w:next w:val="Normal"/>
    <w:link w:val="QuoteChar"/>
    <w:uiPriority w:val="99"/>
    <w:qFormat/>
    <w:rsid w:val="00732BCB"/>
    <w:rPr>
      <w:i/>
      <w:iCs/>
    </w:rPr>
  </w:style>
  <w:style w:type="character" w:customStyle="1" w:styleId="QuoteChar">
    <w:name w:val="Quote Char"/>
    <w:basedOn w:val="DefaultParagraphFont"/>
    <w:link w:val="Quote"/>
    <w:uiPriority w:val="99"/>
    <w:rsid w:val="00732BCB"/>
    <w:rPr>
      <w:rFonts w:eastAsiaTheme="minorEastAsia"/>
      <w:i/>
      <w:iCs/>
      <w:sz w:val="20"/>
      <w:szCs w:val="20"/>
      <w:lang w:bidi="en-US"/>
    </w:rPr>
  </w:style>
  <w:style w:type="paragraph" w:styleId="IntenseQuote">
    <w:name w:val="Intense Quote"/>
    <w:basedOn w:val="Normal"/>
    <w:next w:val="Normal"/>
    <w:link w:val="IntenseQuoteChar"/>
    <w:uiPriority w:val="99"/>
    <w:qFormat/>
    <w:rsid w:val="00732BC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732BCB"/>
    <w:rPr>
      <w:rFonts w:eastAsiaTheme="minorEastAsia"/>
      <w:i/>
      <w:iCs/>
      <w:color w:val="4F81BD" w:themeColor="accent1"/>
      <w:sz w:val="20"/>
      <w:szCs w:val="20"/>
      <w:lang w:bidi="en-US"/>
    </w:rPr>
  </w:style>
  <w:style w:type="character" w:styleId="IntenseEmphasis">
    <w:name w:val="Intense Emphasis"/>
    <w:uiPriority w:val="99"/>
    <w:qFormat/>
    <w:rsid w:val="00732BCB"/>
    <w:rPr>
      <w:b/>
      <w:bCs/>
      <w:caps/>
      <w:color w:val="243F60" w:themeColor="accent1" w:themeShade="7F"/>
      <w:spacing w:val="10"/>
    </w:rPr>
  </w:style>
  <w:style w:type="character" w:styleId="SubtleReference">
    <w:name w:val="Subtle Reference"/>
    <w:uiPriority w:val="99"/>
    <w:qFormat/>
    <w:rsid w:val="00732BCB"/>
    <w:rPr>
      <w:b/>
      <w:bCs/>
      <w:color w:val="4F81BD" w:themeColor="accent1"/>
    </w:rPr>
  </w:style>
  <w:style w:type="character" w:styleId="IntenseReference">
    <w:name w:val="Intense Reference"/>
    <w:uiPriority w:val="99"/>
    <w:qFormat/>
    <w:rsid w:val="00732BCB"/>
    <w:rPr>
      <w:b/>
      <w:bCs/>
      <w:i/>
      <w:iCs/>
      <w:caps/>
      <w:color w:val="4F81BD" w:themeColor="accent1"/>
    </w:rPr>
  </w:style>
  <w:style w:type="character" w:styleId="BookTitle">
    <w:name w:val="Book Title"/>
    <w:uiPriority w:val="99"/>
    <w:qFormat/>
    <w:rsid w:val="00732BCB"/>
    <w:rPr>
      <w:b/>
      <w:bCs/>
      <w:i/>
      <w:iCs/>
      <w:spacing w:val="9"/>
    </w:rPr>
  </w:style>
  <w:style w:type="paragraph" w:styleId="TOCHeading">
    <w:name w:val="TOC Heading"/>
    <w:basedOn w:val="Heading1"/>
    <w:next w:val="Normal"/>
    <w:uiPriority w:val="99"/>
    <w:unhideWhenUsed/>
    <w:qFormat/>
    <w:rsid w:val="00732BCB"/>
    <w:pPr>
      <w:outlineLvl w:val="9"/>
    </w:pPr>
  </w:style>
  <w:style w:type="character" w:styleId="CommentReference">
    <w:name w:val="annotation reference"/>
    <w:uiPriority w:val="99"/>
    <w:unhideWhenUsed/>
    <w:rsid w:val="00732BCB"/>
    <w:rPr>
      <w:sz w:val="16"/>
      <w:szCs w:val="16"/>
    </w:rPr>
  </w:style>
  <w:style w:type="paragraph" w:styleId="CommentText">
    <w:name w:val="annotation text"/>
    <w:basedOn w:val="Normal"/>
    <w:link w:val="CommentTextChar"/>
    <w:uiPriority w:val="99"/>
    <w:unhideWhenUsed/>
    <w:rsid w:val="00732BCB"/>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732BC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32BCB"/>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732BCB"/>
    <w:rPr>
      <w:rFonts w:ascii="Calibri" w:eastAsiaTheme="minorEastAsia" w:hAnsi="Calibri" w:cs="Times New Roman"/>
      <w:b/>
      <w:bCs/>
      <w:sz w:val="24"/>
      <w:szCs w:val="20"/>
      <w:lang w:bidi="en-US"/>
    </w:rPr>
  </w:style>
  <w:style w:type="paragraph" w:styleId="Revision">
    <w:name w:val="Revision"/>
    <w:hidden/>
    <w:uiPriority w:val="99"/>
    <w:semiHidden/>
    <w:rsid w:val="00732BCB"/>
    <w:pPr>
      <w:spacing w:after="0" w:line="240" w:lineRule="auto"/>
    </w:pPr>
    <w:rPr>
      <w:rFonts w:eastAsiaTheme="minorEastAsia"/>
      <w:sz w:val="24"/>
      <w:szCs w:val="20"/>
      <w:lang w:bidi="en-US"/>
    </w:rPr>
  </w:style>
  <w:style w:type="paragraph" w:customStyle="1" w:styleId="a">
    <w:name w:val="(a)"/>
    <w:basedOn w:val="Normal"/>
    <w:rsid w:val="00732BCB"/>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732BCB"/>
    <w:rPr>
      <w:rFonts w:ascii="Times New Roman" w:hAnsi="Times New Roman"/>
      <w:sz w:val="20"/>
    </w:rPr>
  </w:style>
  <w:style w:type="paragraph" w:customStyle="1" w:styleId="Numberlist">
    <w:name w:val="Number list"/>
    <w:basedOn w:val="Normal"/>
    <w:uiPriority w:val="99"/>
    <w:rsid w:val="00732BCB"/>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732BCB"/>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732BCB"/>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732BCB"/>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732BCB"/>
    <w:rPr>
      <w:rFonts w:ascii="Times New Roman" w:hAnsi="Times New Roman"/>
      <w:sz w:val="20"/>
    </w:rPr>
  </w:style>
  <w:style w:type="character" w:customStyle="1" w:styleId="CharChar4">
    <w:name w:val="Char Char4"/>
    <w:uiPriority w:val="99"/>
    <w:rsid w:val="00732BCB"/>
    <w:rPr>
      <w:rFonts w:ascii="Times New Roman" w:hAnsi="Times New Roman"/>
      <w:sz w:val="20"/>
    </w:rPr>
  </w:style>
  <w:style w:type="character" w:customStyle="1" w:styleId="CharChar5">
    <w:name w:val="Char Char5"/>
    <w:uiPriority w:val="99"/>
    <w:rsid w:val="00732BCB"/>
    <w:rPr>
      <w:rFonts w:ascii="Times New Roman" w:hAnsi="Times New Roman"/>
      <w:sz w:val="20"/>
    </w:rPr>
  </w:style>
  <w:style w:type="paragraph" w:customStyle="1" w:styleId="Text">
    <w:name w:val="Text"/>
    <w:basedOn w:val="Normal"/>
    <w:uiPriority w:val="99"/>
    <w:rsid w:val="00732BCB"/>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732BCB"/>
    <w:rPr>
      <w:color w:val="0000FF" w:themeColor="hyperlink"/>
      <w:u w:val="single"/>
    </w:rPr>
  </w:style>
  <w:style w:type="character" w:customStyle="1" w:styleId="CharChar">
    <w:name w:val="Char Char"/>
    <w:uiPriority w:val="99"/>
    <w:semiHidden/>
    <w:rsid w:val="00732BCB"/>
    <w:rPr>
      <w:rFonts w:ascii="Times New Roman" w:hAnsi="Times New Roman"/>
    </w:rPr>
  </w:style>
  <w:style w:type="character" w:customStyle="1" w:styleId="CharChar1">
    <w:name w:val="Char Char1"/>
    <w:uiPriority w:val="99"/>
    <w:semiHidden/>
    <w:rsid w:val="00732BCB"/>
    <w:rPr>
      <w:rFonts w:ascii="Times New Roman" w:hAnsi="Times New Roman"/>
    </w:rPr>
  </w:style>
  <w:style w:type="paragraph" w:customStyle="1" w:styleId="Equation">
    <w:name w:val="Equation"/>
    <w:basedOn w:val="Normal"/>
    <w:uiPriority w:val="99"/>
    <w:rsid w:val="00732BCB"/>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732BCB"/>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732BCB"/>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732BCB"/>
    <w:rPr>
      <w:rFonts w:ascii="Times New Roman" w:hAnsi="Times New Roman"/>
      <w:sz w:val="24"/>
    </w:rPr>
  </w:style>
  <w:style w:type="character" w:customStyle="1" w:styleId="CharChar11">
    <w:name w:val="Char Char11"/>
    <w:uiPriority w:val="99"/>
    <w:semiHidden/>
    <w:rsid w:val="00732BCB"/>
    <w:rPr>
      <w:rFonts w:ascii="Times New Roman" w:hAnsi="Times New Roman"/>
      <w:sz w:val="24"/>
    </w:rPr>
  </w:style>
  <w:style w:type="character" w:styleId="PlaceholderText">
    <w:name w:val="Placeholder Text"/>
    <w:basedOn w:val="DefaultParagraphFont"/>
    <w:uiPriority w:val="99"/>
    <w:semiHidden/>
    <w:rsid w:val="00732BCB"/>
    <w:rPr>
      <w:color w:val="808080"/>
    </w:rPr>
  </w:style>
  <w:style w:type="character" w:customStyle="1" w:styleId="CharChar31">
    <w:name w:val="Char Char31"/>
    <w:uiPriority w:val="99"/>
    <w:rsid w:val="00732BCB"/>
    <w:rPr>
      <w:rFonts w:ascii="Times New Roman" w:hAnsi="Times New Roman"/>
    </w:rPr>
  </w:style>
  <w:style w:type="character" w:customStyle="1" w:styleId="CharChar41">
    <w:name w:val="Char Char41"/>
    <w:uiPriority w:val="99"/>
    <w:rsid w:val="00732BCB"/>
    <w:rPr>
      <w:rFonts w:ascii="Times New Roman" w:hAnsi="Times New Roman"/>
      <w:sz w:val="20"/>
    </w:rPr>
  </w:style>
  <w:style w:type="character" w:customStyle="1" w:styleId="apple-converted-space">
    <w:name w:val="apple-converted-space"/>
    <w:basedOn w:val="DefaultParagraphFont"/>
    <w:rsid w:val="00732BCB"/>
  </w:style>
  <w:style w:type="character" w:customStyle="1" w:styleId="mtext">
    <w:name w:val="mtext"/>
    <w:basedOn w:val="DefaultParagraphFont"/>
    <w:rsid w:val="00732BCB"/>
  </w:style>
  <w:style w:type="paragraph" w:customStyle="1" w:styleId="BHeading">
    <w:name w:val="B Heading"/>
    <w:basedOn w:val="Normal"/>
    <w:uiPriority w:val="99"/>
    <w:rsid w:val="00732BCB"/>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732BCB"/>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732BCB"/>
    <w:pPr>
      <w:spacing w:after="100"/>
      <w:ind w:left="200"/>
    </w:pPr>
  </w:style>
  <w:style w:type="paragraph" w:styleId="TOC1">
    <w:name w:val="toc 1"/>
    <w:basedOn w:val="Normal"/>
    <w:next w:val="Normal"/>
    <w:autoRedefine/>
    <w:uiPriority w:val="39"/>
    <w:unhideWhenUsed/>
    <w:rsid w:val="00732BCB"/>
    <w:pPr>
      <w:spacing w:after="100"/>
    </w:pPr>
  </w:style>
  <w:style w:type="paragraph" w:styleId="TOC3">
    <w:name w:val="toc 3"/>
    <w:basedOn w:val="Normal"/>
    <w:next w:val="Normal"/>
    <w:autoRedefine/>
    <w:uiPriority w:val="39"/>
    <w:unhideWhenUsed/>
    <w:rsid w:val="00732BCB"/>
    <w:pPr>
      <w:spacing w:before="0" w:after="100"/>
      <w:ind w:left="440"/>
    </w:pPr>
    <w:rPr>
      <w:sz w:val="22"/>
      <w:szCs w:val="22"/>
      <w:lang w:bidi="ar-SA"/>
    </w:rPr>
  </w:style>
  <w:style w:type="paragraph" w:styleId="TOC4">
    <w:name w:val="toc 4"/>
    <w:basedOn w:val="Normal"/>
    <w:next w:val="Normal"/>
    <w:autoRedefine/>
    <w:uiPriority w:val="39"/>
    <w:unhideWhenUsed/>
    <w:rsid w:val="00732BCB"/>
    <w:pPr>
      <w:spacing w:before="0" w:after="100"/>
      <w:ind w:left="660"/>
    </w:pPr>
    <w:rPr>
      <w:sz w:val="22"/>
      <w:szCs w:val="22"/>
      <w:lang w:bidi="ar-SA"/>
    </w:rPr>
  </w:style>
  <w:style w:type="paragraph" w:styleId="TOC5">
    <w:name w:val="toc 5"/>
    <w:basedOn w:val="Normal"/>
    <w:next w:val="Normal"/>
    <w:autoRedefine/>
    <w:uiPriority w:val="39"/>
    <w:unhideWhenUsed/>
    <w:rsid w:val="00732BCB"/>
    <w:pPr>
      <w:spacing w:before="0" w:after="100"/>
      <w:ind w:left="880"/>
    </w:pPr>
    <w:rPr>
      <w:sz w:val="22"/>
      <w:szCs w:val="22"/>
      <w:lang w:bidi="ar-SA"/>
    </w:rPr>
  </w:style>
  <w:style w:type="paragraph" w:styleId="TOC6">
    <w:name w:val="toc 6"/>
    <w:basedOn w:val="Normal"/>
    <w:next w:val="Normal"/>
    <w:autoRedefine/>
    <w:uiPriority w:val="39"/>
    <w:unhideWhenUsed/>
    <w:rsid w:val="00732BCB"/>
    <w:pPr>
      <w:spacing w:before="0" w:after="100"/>
      <w:ind w:left="1100"/>
    </w:pPr>
    <w:rPr>
      <w:sz w:val="22"/>
      <w:szCs w:val="22"/>
      <w:lang w:bidi="ar-SA"/>
    </w:rPr>
  </w:style>
  <w:style w:type="paragraph" w:styleId="TOC7">
    <w:name w:val="toc 7"/>
    <w:basedOn w:val="Normal"/>
    <w:next w:val="Normal"/>
    <w:autoRedefine/>
    <w:uiPriority w:val="39"/>
    <w:unhideWhenUsed/>
    <w:rsid w:val="00732BCB"/>
    <w:pPr>
      <w:spacing w:before="0" w:after="100"/>
      <w:ind w:left="1320"/>
    </w:pPr>
    <w:rPr>
      <w:sz w:val="22"/>
      <w:szCs w:val="22"/>
      <w:lang w:bidi="ar-SA"/>
    </w:rPr>
  </w:style>
  <w:style w:type="paragraph" w:styleId="TOC8">
    <w:name w:val="toc 8"/>
    <w:basedOn w:val="Normal"/>
    <w:next w:val="Normal"/>
    <w:autoRedefine/>
    <w:uiPriority w:val="39"/>
    <w:unhideWhenUsed/>
    <w:rsid w:val="00732BCB"/>
    <w:pPr>
      <w:spacing w:before="0" w:after="100"/>
      <w:ind w:left="1540"/>
    </w:pPr>
    <w:rPr>
      <w:sz w:val="22"/>
      <w:szCs w:val="22"/>
      <w:lang w:bidi="ar-SA"/>
    </w:rPr>
  </w:style>
  <w:style w:type="paragraph" w:styleId="TOC9">
    <w:name w:val="toc 9"/>
    <w:basedOn w:val="Normal"/>
    <w:next w:val="Normal"/>
    <w:autoRedefine/>
    <w:uiPriority w:val="39"/>
    <w:unhideWhenUsed/>
    <w:rsid w:val="00732BCB"/>
    <w:pPr>
      <w:spacing w:before="0" w:after="100"/>
      <w:ind w:left="1760"/>
    </w:pPr>
    <w:rPr>
      <w:sz w:val="22"/>
      <w:szCs w:val="22"/>
      <w:lang w:bidi="ar-SA"/>
    </w:rPr>
  </w:style>
  <w:style w:type="paragraph" w:styleId="NormalWeb">
    <w:name w:val="Normal (Web)"/>
    <w:basedOn w:val="Normal"/>
    <w:uiPriority w:val="99"/>
    <w:semiHidden/>
    <w:unhideWhenUsed/>
    <w:rsid w:val="00732BCB"/>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732BCB"/>
  </w:style>
  <w:style w:type="paragraph" w:customStyle="1" w:styleId="Default">
    <w:name w:val="Default"/>
    <w:rsid w:val="00732BCB"/>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732BCB"/>
    <w:rPr>
      <w:rFonts w:eastAsiaTheme="minorEastAsia"/>
      <w:sz w:val="20"/>
      <w:szCs w:val="20"/>
      <w:lang w:bidi="en-US"/>
    </w:rPr>
  </w:style>
  <w:style w:type="paragraph" w:styleId="BodyText">
    <w:name w:val="Body Text"/>
    <w:basedOn w:val="Normal"/>
    <w:link w:val="BodyTextChar"/>
    <w:semiHidden/>
    <w:rsid w:val="00732BCB"/>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732BCB"/>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732BCB"/>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732BCB"/>
    <w:rPr>
      <w:i/>
      <w:color w:val="211D1E"/>
      <w:sz w:val="14"/>
    </w:rPr>
  </w:style>
  <w:style w:type="paragraph" w:customStyle="1" w:styleId="Pa63">
    <w:name w:val="Pa63"/>
    <w:basedOn w:val="Default"/>
    <w:next w:val="Default"/>
    <w:rsid w:val="00732BCB"/>
    <w:pPr>
      <w:spacing w:line="241" w:lineRule="atLeast"/>
    </w:pPr>
    <w:rPr>
      <w:color w:val="auto"/>
    </w:rPr>
  </w:style>
  <w:style w:type="paragraph" w:customStyle="1" w:styleId="Pa6">
    <w:name w:val="Pa6"/>
    <w:basedOn w:val="Default"/>
    <w:next w:val="Default"/>
    <w:rsid w:val="00732BCB"/>
    <w:pPr>
      <w:spacing w:line="241" w:lineRule="atLeast"/>
    </w:pPr>
    <w:rPr>
      <w:color w:val="auto"/>
    </w:rPr>
  </w:style>
  <w:style w:type="character" w:customStyle="1" w:styleId="MTDisplayEquationChar">
    <w:name w:val="MTDisplayEquation Char"/>
    <w:basedOn w:val="ListParagraphChar"/>
    <w:link w:val="MTDisplayEquation"/>
    <w:rsid w:val="00732BCB"/>
    <w:rPr>
      <w:rFonts w:ascii="Times New Roman" w:eastAsia="Times New Roman" w:hAnsi="Times New Roman" w:cs="Times New Roman"/>
      <w:i/>
      <w:color w:val="000000"/>
      <w:sz w:val="24"/>
      <w:szCs w:val="24"/>
      <w:lang w:val="en-CA" w:bidi="en-US"/>
    </w:rPr>
  </w:style>
  <w:style w:type="paragraph" w:customStyle="1" w:styleId="Body">
    <w:name w:val="Body"/>
    <w:rsid w:val="00732BCB"/>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732BCB"/>
    <w:pPr>
      <w:numPr>
        <w:numId w:val="31"/>
      </w:numPr>
    </w:pPr>
  </w:style>
  <w:style w:type="numbering" w:customStyle="1" w:styleId="List51">
    <w:name w:val="List 51"/>
    <w:basedOn w:val="NoList"/>
    <w:rsid w:val="00732BCB"/>
    <w:pPr>
      <w:numPr>
        <w:numId w:val="7"/>
      </w:numPr>
    </w:pPr>
  </w:style>
  <w:style w:type="numbering" w:customStyle="1" w:styleId="List7">
    <w:name w:val="List 7"/>
    <w:basedOn w:val="NoList"/>
    <w:rsid w:val="00732BCB"/>
    <w:pPr>
      <w:numPr>
        <w:numId w:val="8"/>
      </w:numPr>
    </w:pPr>
  </w:style>
  <w:style w:type="numbering" w:customStyle="1" w:styleId="List8">
    <w:name w:val="List 8"/>
    <w:basedOn w:val="NoList"/>
    <w:rsid w:val="00732BCB"/>
    <w:pPr>
      <w:numPr>
        <w:numId w:val="9"/>
      </w:numPr>
    </w:pPr>
  </w:style>
  <w:style w:type="numbering" w:customStyle="1" w:styleId="List11">
    <w:name w:val="List 11"/>
    <w:basedOn w:val="NoList"/>
    <w:rsid w:val="00732BCB"/>
    <w:pPr>
      <w:numPr>
        <w:numId w:val="10"/>
      </w:numPr>
    </w:pPr>
  </w:style>
  <w:style w:type="numbering" w:customStyle="1" w:styleId="List12">
    <w:name w:val="List 12"/>
    <w:basedOn w:val="NoList"/>
    <w:rsid w:val="00732BCB"/>
    <w:pPr>
      <w:numPr>
        <w:numId w:val="11"/>
      </w:numPr>
    </w:pPr>
  </w:style>
  <w:style w:type="numbering" w:customStyle="1" w:styleId="List14">
    <w:name w:val="List 14"/>
    <w:basedOn w:val="NoList"/>
    <w:rsid w:val="00732BCB"/>
    <w:pPr>
      <w:numPr>
        <w:numId w:val="12"/>
      </w:numPr>
    </w:pPr>
  </w:style>
  <w:style w:type="numbering" w:customStyle="1" w:styleId="List15">
    <w:name w:val="List 15"/>
    <w:basedOn w:val="NoList"/>
    <w:rsid w:val="00732BCB"/>
    <w:pPr>
      <w:numPr>
        <w:numId w:val="13"/>
      </w:numPr>
    </w:pPr>
  </w:style>
  <w:style w:type="numbering" w:customStyle="1" w:styleId="List16">
    <w:name w:val="List 16"/>
    <w:basedOn w:val="NoList"/>
    <w:rsid w:val="00732BCB"/>
    <w:pPr>
      <w:numPr>
        <w:numId w:val="30"/>
      </w:numPr>
    </w:pPr>
  </w:style>
  <w:style w:type="numbering" w:customStyle="1" w:styleId="List17">
    <w:name w:val="List 17"/>
    <w:basedOn w:val="NoList"/>
    <w:rsid w:val="00732BCB"/>
    <w:pPr>
      <w:numPr>
        <w:numId w:val="33"/>
      </w:numPr>
    </w:pPr>
  </w:style>
  <w:style w:type="numbering" w:customStyle="1" w:styleId="List18">
    <w:name w:val="List 18"/>
    <w:basedOn w:val="NoList"/>
    <w:rsid w:val="00732BCB"/>
    <w:pPr>
      <w:numPr>
        <w:numId w:val="16"/>
      </w:numPr>
    </w:pPr>
  </w:style>
  <w:style w:type="numbering" w:customStyle="1" w:styleId="List19">
    <w:name w:val="List 19"/>
    <w:basedOn w:val="NoList"/>
    <w:rsid w:val="00732BCB"/>
    <w:pPr>
      <w:numPr>
        <w:numId w:val="17"/>
      </w:numPr>
    </w:pPr>
  </w:style>
  <w:style w:type="numbering" w:customStyle="1" w:styleId="List20">
    <w:name w:val="List 20"/>
    <w:basedOn w:val="NoList"/>
    <w:rsid w:val="00732BCB"/>
    <w:pPr>
      <w:numPr>
        <w:numId w:val="32"/>
      </w:numPr>
    </w:pPr>
  </w:style>
  <w:style w:type="numbering" w:customStyle="1" w:styleId="List22">
    <w:name w:val="List 22"/>
    <w:basedOn w:val="NoList"/>
    <w:rsid w:val="00732BCB"/>
    <w:pPr>
      <w:numPr>
        <w:numId w:val="19"/>
      </w:numPr>
    </w:pPr>
  </w:style>
  <w:style w:type="numbering" w:customStyle="1" w:styleId="List23">
    <w:name w:val="List 23"/>
    <w:basedOn w:val="NoList"/>
    <w:rsid w:val="00732BCB"/>
    <w:pPr>
      <w:numPr>
        <w:numId w:val="20"/>
      </w:numPr>
    </w:pPr>
  </w:style>
  <w:style w:type="numbering" w:customStyle="1" w:styleId="List21">
    <w:name w:val="List 21"/>
    <w:basedOn w:val="NoList"/>
    <w:rsid w:val="00732BCB"/>
    <w:pPr>
      <w:numPr>
        <w:numId w:val="21"/>
      </w:numPr>
    </w:pPr>
  </w:style>
  <w:style w:type="numbering" w:customStyle="1" w:styleId="List31">
    <w:name w:val="List 31"/>
    <w:basedOn w:val="NoList"/>
    <w:rsid w:val="00732BCB"/>
    <w:pPr>
      <w:numPr>
        <w:numId w:val="22"/>
      </w:numPr>
    </w:pPr>
  </w:style>
  <w:style w:type="numbering" w:customStyle="1" w:styleId="List41">
    <w:name w:val="List 41"/>
    <w:basedOn w:val="NoList"/>
    <w:rsid w:val="00732BCB"/>
    <w:pPr>
      <w:numPr>
        <w:numId w:val="23"/>
      </w:numPr>
    </w:pPr>
  </w:style>
  <w:style w:type="numbering" w:customStyle="1" w:styleId="List6">
    <w:name w:val="List 6"/>
    <w:basedOn w:val="NoList"/>
    <w:rsid w:val="00732BCB"/>
    <w:pPr>
      <w:numPr>
        <w:numId w:val="24"/>
      </w:numPr>
    </w:pPr>
  </w:style>
  <w:style w:type="numbering" w:customStyle="1" w:styleId="List13">
    <w:name w:val="List 13"/>
    <w:basedOn w:val="NoList"/>
    <w:rsid w:val="00732BCB"/>
    <w:pPr>
      <w:numPr>
        <w:numId w:val="25"/>
      </w:numPr>
    </w:pPr>
  </w:style>
  <w:style w:type="numbering" w:customStyle="1" w:styleId="List24">
    <w:name w:val="List 24"/>
    <w:basedOn w:val="NoList"/>
    <w:rsid w:val="00732BCB"/>
    <w:pPr>
      <w:numPr>
        <w:numId w:val="26"/>
      </w:numPr>
    </w:pPr>
  </w:style>
  <w:style w:type="numbering" w:customStyle="1" w:styleId="List27">
    <w:name w:val="List 27"/>
    <w:basedOn w:val="NoList"/>
    <w:rsid w:val="00732BCB"/>
    <w:pPr>
      <w:numPr>
        <w:numId w:val="27"/>
      </w:numPr>
    </w:pPr>
  </w:style>
  <w:style w:type="numbering" w:customStyle="1" w:styleId="List29">
    <w:name w:val="List 29"/>
    <w:basedOn w:val="NoList"/>
    <w:rsid w:val="00732BCB"/>
    <w:pPr>
      <w:numPr>
        <w:numId w:val="28"/>
      </w:numPr>
    </w:pPr>
  </w:style>
  <w:style w:type="paragraph" w:customStyle="1" w:styleId="MediumGrid1-Accent21">
    <w:name w:val="Medium Grid 1 - Accent 21"/>
    <w:rsid w:val="00732BCB"/>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732BCB"/>
    <w:pPr>
      <w:numPr>
        <w:numId w:val="29"/>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732BCB"/>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732BC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732BC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732BC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732BC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732BC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732BC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732BC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732BCB"/>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732BC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CB"/>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732BCB"/>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732BCB"/>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732BCB"/>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732BCB"/>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732BCB"/>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732BCB"/>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732BCB"/>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732BCB"/>
    <w:rPr>
      <w:rFonts w:eastAsiaTheme="minorEastAsia"/>
      <w:i/>
      <w:caps/>
      <w:spacing w:val="10"/>
      <w:sz w:val="18"/>
      <w:szCs w:val="18"/>
      <w:lang w:bidi="en-US"/>
    </w:rPr>
  </w:style>
  <w:style w:type="paragraph" w:styleId="Title">
    <w:name w:val="Title"/>
    <w:basedOn w:val="Normal"/>
    <w:next w:val="Normal"/>
    <w:link w:val="TitleChar"/>
    <w:uiPriority w:val="99"/>
    <w:qFormat/>
    <w:rsid w:val="00732BC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732BCB"/>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732BC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732BCB"/>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732BCB"/>
    <w:pPr>
      <w:spacing w:before="0" w:after="0" w:line="240" w:lineRule="auto"/>
    </w:pPr>
  </w:style>
  <w:style w:type="character" w:customStyle="1" w:styleId="NoSpacingChar">
    <w:name w:val="No Spacing Char"/>
    <w:basedOn w:val="DefaultParagraphFont"/>
    <w:link w:val="NoSpacing"/>
    <w:uiPriority w:val="1"/>
    <w:rsid w:val="00732BCB"/>
    <w:rPr>
      <w:rFonts w:eastAsiaTheme="minorEastAsia"/>
      <w:sz w:val="20"/>
      <w:szCs w:val="20"/>
      <w:lang w:bidi="en-US"/>
    </w:rPr>
  </w:style>
  <w:style w:type="paragraph" w:styleId="BalloonText">
    <w:name w:val="Balloon Text"/>
    <w:basedOn w:val="Normal"/>
    <w:link w:val="BalloonTextChar"/>
    <w:uiPriority w:val="99"/>
    <w:semiHidden/>
    <w:unhideWhenUsed/>
    <w:rsid w:val="00732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CB"/>
    <w:rPr>
      <w:rFonts w:ascii="Tahoma" w:eastAsiaTheme="minorEastAsia" w:hAnsi="Tahoma" w:cs="Tahoma"/>
      <w:sz w:val="16"/>
      <w:szCs w:val="16"/>
      <w:lang w:bidi="en-US"/>
    </w:rPr>
  </w:style>
  <w:style w:type="character" w:styleId="SubtleEmphasis">
    <w:name w:val="Subtle Emphasis"/>
    <w:uiPriority w:val="99"/>
    <w:qFormat/>
    <w:rsid w:val="00732BCB"/>
    <w:rPr>
      <w:i/>
      <w:iCs/>
      <w:color w:val="243F60" w:themeColor="accent1" w:themeShade="7F"/>
    </w:rPr>
  </w:style>
  <w:style w:type="paragraph" w:styleId="Header">
    <w:name w:val="header"/>
    <w:basedOn w:val="Normal"/>
    <w:link w:val="HeaderChar"/>
    <w:uiPriority w:val="99"/>
    <w:unhideWhenUsed/>
    <w:rsid w:val="00732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BCB"/>
    <w:rPr>
      <w:rFonts w:eastAsiaTheme="minorEastAsia"/>
      <w:sz w:val="20"/>
      <w:szCs w:val="20"/>
      <w:lang w:bidi="en-US"/>
    </w:rPr>
  </w:style>
  <w:style w:type="paragraph" w:styleId="Footer">
    <w:name w:val="footer"/>
    <w:basedOn w:val="Normal"/>
    <w:link w:val="FooterChar"/>
    <w:uiPriority w:val="99"/>
    <w:unhideWhenUsed/>
    <w:rsid w:val="00732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BCB"/>
    <w:rPr>
      <w:rFonts w:eastAsiaTheme="minorEastAsia"/>
      <w:sz w:val="20"/>
      <w:szCs w:val="20"/>
      <w:lang w:bidi="en-US"/>
    </w:rPr>
  </w:style>
  <w:style w:type="paragraph" w:styleId="ListParagraph">
    <w:name w:val="List Paragraph"/>
    <w:basedOn w:val="Normal"/>
    <w:link w:val="ListParagraphChar"/>
    <w:uiPriority w:val="99"/>
    <w:qFormat/>
    <w:rsid w:val="00732BCB"/>
    <w:pPr>
      <w:ind w:left="720"/>
      <w:contextualSpacing/>
    </w:pPr>
  </w:style>
  <w:style w:type="table" w:styleId="TableGrid">
    <w:name w:val="Table Grid"/>
    <w:basedOn w:val="TableNormal"/>
    <w:uiPriority w:val="59"/>
    <w:rsid w:val="00732BCB"/>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732BCB"/>
    <w:rPr>
      <w:b/>
      <w:bCs/>
      <w:color w:val="365F91" w:themeColor="accent1" w:themeShade="BF"/>
      <w:sz w:val="16"/>
      <w:szCs w:val="16"/>
    </w:rPr>
  </w:style>
  <w:style w:type="character" w:styleId="Strong">
    <w:name w:val="Strong"/>
    <w:uiPriority w:val="99"/>
    <w:qFormat/>
    <w:rsid w:val="00732BCB"/>
    <w:rPr>
      <w:b/>
      <w:bCs/>
    </w:rPr>
  </w:style>
  <w:style w:type="character" w:styleId="Emphasis">
    <w:name w:val="Emphasis"/>
    <w:uiPriority w:val="99"/>
    <w:qFormat/>
    <w:rsid w:val="00732BCB"/>
    <w:rPr>
      <w:caps/>
      <w:color w:val="243F60" w:themeColor="accent1" w:themeShade="7F"/>
      <w:spacing w:val="5"/>
    </w:rPr>
  </w:style>
  <w:style w:type="paragraph" w:styleId="Quote">
    <w:name w:val="Quote"/>
    <w:basedOn w:val="Normal"/>
    <w:next w:val="Normal"/>
    <w:link w:val="QuoteChar"/>
    <w:uiPriority w:val="99"/>
    <w:qFormat/>
    <w:rsid w:val="00732BCB"/>
    <w:rPr>
      <w:i/>
      <w:iCs/>
    </w:rPr>
  </w:style>
  <w:style w:type="character" w:customStyle="1" w:styleId="QuoteChar">
    <w:name w:val="Quote Char"/>
    <w:basedOn w:val="DefaultParagraphFont"/>
    <w:link w:val="Quote"/>
    <w:uiPriority w:val="99"/>
    <w:rsid w:val="00732BCB"/>
    <w:rPr>
      <w:rFonts w:eastAsiaTheme="minorEastAsia"/>
      <w:i/>
      <w:iCs/>
      <w:sz w:val="20"/>
      <w:szCs w:val="20"/>
      <w:lang w:bidi="en-US"/>
    </w:rPr>
  </w:style>
  <w:style w:type="paragraph" w:styleId="IntenseQuote">
    <w:name w:val="Intense Quote"/>
    <w:basedOn w:val="Normal"/>
    <w:next w:val="Normal"/>
    <w:link w:val="IntenseQuoteChar"/>
    <w:uiPriority w:val="99"/>
    <w:qFormat/>
    <w:rsid w:val="00732BC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732BCB"/>
    <w:rPr>
      <w:rFonts w:eastAsiaTheme="minorEastAsia"/>
      <w:i/>
      <w:iCs/>
      <w:color w:val="4F81BD" w:themeColor="accent1"/>
      <w:sz w:val="20"/>
      <w:szCs w:val="20"/>
      <w:lang w:bidi="en-US"/>
    </w:rPr>
  </w:style>
  <w:style w:type="character" w:styleId="IntenseEmphasis">
    <w:name w:val="Intense Emphasis"/>
    <w:uiPriority w:val="99"/>
    <w:qFormat/>
    <w:rsid w:val="00732BCB"/>
    <w:rPr>
      <w:b/>
      <w:bCs/>
      <w:caps/>
      <w:color w:val="243F60" w:themeColor="accent1" w:themeShade="7F"/>
      <w:spacing w:val="10"/>
    </w:rPr>
  </w:style>
  <w:style w:type="character" w:styleId="SubtleReference">
    <w:name w:val="Subtle Reference"/>
    <w:uiPriority w:val="99"/>
    <w:qFormat/>
    <w:rsid w:val="00732BCB"/>
    <w:rPr>
      <w:b/>
      <w:bCs/>
      <w:color w:val="4F81BD" w:themeColor="accent1"/>
    </w:rPr>
  </w:style>
  <w:style w:type="character" w:styleId="IntenseReference">
    <w:name w:val="Intense Reference"/>
    <w:uiPriority w:val="99"/>
    <w:qFormat/>
    <w:rsid w:val="00732BCB"/>
    <w:rPr>
      <w:b/>
      <w:bCs/>
      <w:i/>
      <w:iCs/>
      <w:caps/>
      <w:color w:val="4F81BD" w:themeColor="accent1"/>
    </w:rPr>
  </w:style>
  <w:style w:type="character" w:styleId="BookTitle">
    <w:name w:val="Book Title"/>
    <w:uiPriority w:val="99"/>
    <w:qFormat/>
    <w:rsid w:val="00732BCB"/>
    <w:rPr>
      <w:b/>
      <w:bCs/>
      <w:i/>
      <w:iCs/>
      <w:spacing w:val="9"/>
    </w:rPr>
  </w:style>
  <w:style w:type="paragraph" w:styleId="TOCHeading">
    <w:name w:val="TOC Heading"/>
    <w:basedOn w:val="Heading1"/>
    <w:next w:val="Normal"/>
    <w:uiPriority w:val="99"/>
    <w:unhideWhenUsed/>
    <w:qFormat/>
    <w:rsid w:val="00732BCB"/>
    <w:pPr>
      <w:outlineLvl w:val="9"/>
    </w:pPr>
  </w:style>
  <w:style w:type="character" w:styleId="CommentReference">
    <w:name w:val="annotation reference"/>
    <w:uiPriority w:val="99"/>
    <w:unhideWhenUsed/>
    <w:rsid w:val="00732BCB"/>
    <w:rPr>
      <w:sz w:val="16"/>
      <w:szCs w:val="16"/>
    </w:rPr>
  </w:style>
  <w:style w:type="paragraph" w:styleId="CommentText">
    <w:name w:val="annotation text"/>
    <w:basedOn w:val="Normal"/>
    <w:link w:val="CommentTextChar"/>
    <w:uiPriority w:val="99"/>
    <w:unhideWhenUsed/>
    <w:rsid w:val="00732BCB"/>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732BC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32BCB"/>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732BCB"/>
    <w:rPr>
      <w:rFonts w:ascii="Calibri" w:eastAsiaTheme="minorEastAsia" w:hAnsi="Calibri" w:cs="Times New Roman"/>
      <w:b/>
      <w:bCs/>
      <w:sz w:val="24"/>
      <w:szCs w:val="20"/>
      <w:lang w:bidi="en-US"/>
    </w:rPr>
  </w:style>
  <w:style w:type="paragraph" w:styleId="Revision">
    <w:name w:val="Revision"/>
    <w:hidden/>
    <w:uiPriority w:val="99"/>
    <w:semiHidden/>
    <w:rsid w:val="00732BCB"/>
    <w:pPr>
      <w:spacing w:after="0" w:line="240" w:lineRule="auto"/>
    </w:pPr>
    <w:rPr>
      <w:rFonts w:eastAsiaTheme="minorEastAsia"/>
      <w:sz w:val="24"/>
      <w:szCs w:val="20"/>
      <w:lang w:bidi="en-US"/>
    </w:rPr>
  </w:style>
  <w:style w:type="paragraph" w:customStyle="1" w:styleId="a">
    <w:name w:val="(a)"/>
    <w:basedOn w:val="Normal"/>
    <w:rsid w:val="00732BCB"/>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732BCB"/>
    <w:rPr>
      <w:rFonts w:ascii="Times New Roman" w:hAnsi="Times New Roman"/>
      <w:sz w:val="20"/>
    </w:rPr>
  </w:style>
  <w:style w:type="paragraph" w:customStyle="1" w:styleId="Numberlist">
    <w:name w:val="Number list"/>
    <w:basedOn w:val="Normal"/>
    <w:uiPriority w:val="99"/>
    <w:rsid w:val="00732BCB"/>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732BCB"/>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732BCB"/>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732BCB"/>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732BCB"/>
    <w:rPr>
      <w:rFonts w:ascii="Times New Roman" w:hAnsi="Times New Roman"/>
      <w:sz w:val="20"/>
    </w:rPr>
  </w:style>
  <w:style w:type="character" w:customStyle="1" w:styleId="CharChar4">
    <w:name w:val="Char Char4"/>
    <w:uiPriority w:val="99"/>
    <w:rsid w:val="00732BCB"/>
    <w:rPr>
      <w:rFonts w:ascii="Times New Roman" w:hAnsi="Times New Roman"/>
      <w:sz w:val="20"/>
    </w:rPr>
  </w:style>
  <w:style w:type="character" w:customStyle="1" w:styleId="CharChar5">
    <w:name w:val="Char Char5"/>
    <w:uiPriority w:val="99"/>
    <w:rsid w:val="00732BCB"/>
    <w:rPr>
      <w:rFonts w:ascii="Times New Roman" w:hAnsi="Times New Roman"/>
      <w:sz w:val="20"/>
    </w:rPr>
  </w:style>
  <w:style w:type="paragraph" w:customStyle="1" w:styleId="Text">
    <w:name w:val="Text"/>
    <w:basedOn w:val="Normal"/>
    <w:uiPriority w:val="99"/>
    <w:rsid w:val="00732BCB"/>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732BCB"/>
    <w:rPr>
      <w:color w:val="0000FF" w:themeColor="hyperlink"/>
      <w:u w:val="single"/>
    </w:rPr>
  </w:style>
  <w:style w:type="character" w:customStyle="1" w:styleId="CharChar">
    <w:name w:val="Char Char"/>
    <w:uiPriority w:val="99"/>
    <w:semiHidden/>
    <w:rsid w:val="00732BCB"/>
    <w:rPr>
      <w:rFonts w:ascii="Times New Roman" w:hAnsi="Times New Roman"/>
    </w:rPr>
  </w:style>
  <w:style w:type="character" w:customStyle="1" w:styleId="CharChar1">
    <w:name w:val="Char Char1"/>
    <w:uiPriority w:val="99"/>
    <w:semiHidden/>
    <w:rsid w:val="00732BCB"/>
    <w:rPr>
      <w:rFonts w:ascii="Times New Roman" w:hAnsi="Times New Roman"/>
    </w:rPr>
  </w:style>
  <w:style w:type="paragraph" w:customStyle="1" w:styleId="Equation">
    <w:name w:val="Equation"/>
    <w:basedOn w:val="Normal"/>
    <w:uiPriority w:val="99"/>
    <w:rsid w:val="00732BCB"/>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732BCB"/>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732BCB"/>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732BCB"/>
    <w:rPr>
      <w:rFonts w:ascii="Times New Roman" w:hAnsi="Times New Roman"/>
      <w:sz w:val="24"/>
    </w:rPr>
  </w:style>
  <w:style w:type="character" w:customStyle="1" w:styleId="CharChar11">
    <w:name w:val="Char Char11"/>
    <w:uiPriority w:val="99"/>
    <w:semiHidden/>
    <w:rsid w:val="00732BCB"/>
    <w:rPr>
      <w:rFonts w:ascii="Times New Roman" w:hAnsi="Times New Roman"/>
      <w:sz w:val="24"/>
    </w:rPr>
  </w:style>
  <w:style w:type="character" w:styleId="PlaceholderText">
    <w:name w:val="Placeholder Text"/>
    <w:basedOn w:val="DefaultParagraphFont"/>
    <w:uiPriority w:val="99"/>
    <w:semiHidden/>
    <w:rsid w:val="00732BCB"/>
    <w:rPr>
      <w:color w:val="808080"/>
    </w:rPr>
  </w:style>
  <w:style w:type="character" w:customStyle="1" w:styleId="CharChar31">
    <w:name w:val="Char Char31"/>
    <w:uiPriority w:val="99"/>
    <w:rsid w:val="00732BCB"/>
    <w:rPr>
      <w:rFonts w:ascii="Times New Roman" w:hAnsi="Times New Roman"/>
    </w:rPr>
  </w:style>
  <w:style w:type="character" w:customStyle="1" w:styleId="CharChar41">
    <w:name w:val="Char Char41"/>
    <w:uiPriority w:val="99"/>
    <w:rsid w:val="00732BCB"/>
    <w:rPr>
      <w:rFonts w:ascii="Times New Roman" w:hAnsi="Times New Roman"/>
      <w:sz w:val="20"/>
    </w:rPr>
  </w:style>
  <w:style w:type="character" w:customStyle="1" w:styleId="apple-converted-space">
    <w:name w:val="apple-converted-space"/>
    <w:basedOn w:val="DefaultParagraphFont"/>
    <w:rsid w:val="00732BCB"/>
  </w:style>
  <w:style w:type="character" w:customStyle="1" w:styleId="mtext">
    <w:name w:val="mtext"/>
    <w:basedOn w:val="DefaultParagraphFont"/>
    <w:rsid w:val="00732BCB"/>
  </w:style>
  <w:style w:type="paragraph" w:customStyle="1" w:styleId="BHeading">
    <w:name w:val="B Heading"/>
    <w:basedOn w:val="Normal"/>
    <w:uiPriority w:val="99"/>
    <w:rsid w:val="00732BCB"/>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732BCB"/>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732BCB"/>
    <w:pPr>
      <w:spacing w:after="100"/>
      <w:ind w:left="200"/>
    </w:pPr>
  </w:style>
  <w:style w:type="paragraph" w:styleId="TOC1">
    <w:name w:val="toc 1"/>
    <w:basedOn w:val="Normal"/>
    <w:next w:val="Normal"/>
    <w:autoRedefine/>
    <w:uiPriority w:val="39"/>
    <w:unhideWhenUsed/>
    <w:rsid w:val="00732BCB"/>
    <w:pPr>
      <w:spacing w:after="100"/>
    </w:pPr>
  </w:style>
  <w:style w:type="paragraph" w:styleId="TOC3">
    <w:name w:val="toc 3"/>
    <w:basedOn w:val="Normal"/>
    <w:next w:val="Normal"/>
    <w:autoRedefine/>
    <w:uiPriority w:val="39"/>
    <w:unhideWhenUsed/>
    <w:rsid w:val="00732BCB"/>
    <w:pPr>
      <w:spacing w:before="0" w:after="100"/>
      <w:ind w:left="440"/>
    </w:pPr>
    <w:rPr>
      <w:sz w:val="22"/>
      <w:szCs w:val="22"/>
      <w:lang w:bidi="ar-SA"/>
    </w:rPr>
  </w:style>
  <w:style w:type="paragraph" w:styleId="TOC4">
    <w:name w:val="toc 4"/>
    <w:basedOn w:val="Normal"/>
    <w:next w:val="Normal"/>
    <w:autoRedefine/>
    <w:uiPriority w:val="39"/>
    <w:unhideWhenUsed/>
    <w:rsid w:val="00732BCB"/>
    <w:pPr>
      <w:spacing w:before="0" w:after="100"/>
      <w:ind w:left="660"/>
    </w:pPr>
    <w:rPr>
      <w:sz w:val="22"/>
      <w:szCs w:val="22"/>
      <w:lang w:bidi="ar-SA"/>
    </w:rPr>
  </w:style>
  <w:style w:type="paragraph" w:styleId="TOC5">
    <w:name w:val="toc 5"/>
    <w:basedOn w:val="Normal"/>
    <w:next w:val="Normal"/>
    <w:autoRedefine/>
    <w:uiPriority w:val="39"/>
    <w:unhideWhenUsed/>
    <w:rsid w:val="00732BCB"/>
    <w:pPr>
      <w:spacing w:before="0" w:after="100"/>
      <w:ind w:left="880"/>
    </w:pPr>
    <w:rPr>
      <w:sz w:val="22"/>
      <w:szCs w:val="22"/>
      <w:lang w:bidi="ar-SA"/>
    </w:rPr>
  </w:style>
  <w:style w:type="paragraph" w:styleId="TOC6">
    <w:name w:val="toc 6"/>
    <w:basedOn w:val="Normal"/>
    <w:next w:val="Normal"/>
    <w:autoRedefine/>
    <w:uiPriority w:val="39"/>
    <w:unhideWhenUsed/>
    <w:rsid w:val="00732BCB"/>
    <w:pPr>
      <w:spacing w:before="0" w:after="100"/>
      <w:ind w:left="1100"/>
    </w:pPr>
    <w:rPr>
      <w:sz w:val="22"/>
      <w:szCs w:val="22"/>
      <w:lang w:bidi="ar-SA"/>
    </w:rPr>
  </w:style>
  <w:style w:type="paragraph" w:styleId="TOC7">
    <w:name w:val="toc 7"/>
    <w:basedOn w:val="Normal"/>
    <w:next w:val="Normal"/>
    <w:autoRedefine/>
    <w:uiPriority w:val="39"/>
    <w:unhideWhenUsed/>
    <w:rsid w:val="00732BCB"/>
    <w:pPr>
      <w:spacing w:before="0" w:after="100"/>
      <w:ind w:left="1320"/>
    </w:pPr>
    <w:rPr>
      <w:sz w:val="22"/>
      <w:szCs w:val="22"/>
      <w:lang w:bidi="ar-SA"/>
    </w:rPr>
  </w:style>
  <w:style w:type="paragraph" w:styleId="TOC8">
    <w:name w:val="toc 8"/>
    <w:basedOn w:val="Normal"/>
    <w:next w:val="Normal"/>
    <w:autoRedefine/>
    <w:uiPriority w:val="39"/>
    <w:unhideWhenUsed/>
    <w:rsid w:val="00732BCB"/>
    <w:pPr>
      <w:spacing w:before="0" w:after="100"/>
      <w:ind w:left="1540"/>
    </w:pPr>
    <w:rPr>
      <w:sz w:val="22"/>
      <w:szCs w:val="22"/>
      <w:lang w:bidi="ar-SA"/>
    </w:rPr>
  </w:style>
  <w:style w:type="paragraph" w:styleId="TOC9">
    <w:name w:val="toc 9"/>
    <w:basedOn w:val="Normal"/>
    <w:next w:val="Normal"/>
    <w:autoRedefine/>
    <w:uiPriority w:val="39"/>
    <w:unhideWhenUsed/>
    <w:rsid w:val="00732BCB"/>
    <w:pPr>
      <w:spacing w:before="0" w:after="100"/>
      <w:ind w:left="1760"/>
    </w:pPr>
    <w:rPr>
      <w:sz w:val="22"/>
      <w:szCs w:val="22"/>
      <w:lang w:bidi="ar-SA"/>
    </w:rPr>
  </w:style>
  <w:style w:type="paragraph" w:styleId="NormalWeb">
    <w:name w:val="Normal (Web)"/>
    <w:basedOn w:val="Normal"/>
    <w:uiPriority w:val="99"/>
    <w:semiHidden/>
    <w:unhideWhenUsed/>
    <w:rsid w:val="00732BCB"/>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732BCB"/>
  </w:style>
  <w:style w:type="paragraph" w:customStyle="1" w:styleId="Default">
    <w:name w:val="Default"/>
    <w:rsid w:val="00732BCB"/>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732BCB"/>
    <w:rPr>
      <w:rFonts w:eastAsiaTheme="minorEastAsia"/>
      <w:sz w:val="20"/>
      <w:szCs w:val="20"/>
      <w:lang w:bidi="en-US"/>
    </w:rPr>
  </w:style>
  <w:style w:type="paragraph" w:styleId="BodyText">
    <w:name w:val="Body Text"/>
    <w:basedOn w:val="Normal"/>
    <w:link w:val="BodyTextChar"/>
    <w:semiHidden/>
    <w:rsid w:val="00732BCB"/>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732BCB"/>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732BCB"/>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732BCB"/>
    <w:rPr>
      <w:i/>
      <w:color w:val="211D1E"/>
      <w:sz w:val="14"/>
    </w:rPr>
  </w:style>
  <w:style w:type="paragraph" w:customStyle="1" w:styleId="Pa63">
    <w:name w:val="Pa63"/>
    <w:basedOn w:val="Default"/>
    <w:next w:val="Default"/>
    <w:rsid w:val="00732BCB"/>
    <w:pPr>
      <w:spacing w:line="241" w:lineRule="atLeast"/>
    </w:pPr>
    <w:rPr>
      <w:color w:val="auto"/>
    </w:rPr>
  </w:style>
  <w:style w:type="paragraph" w:customStyle="1" w:styleId="Pa6">
    <w:name w:val="Pa6"/>
    <w:basedOn w:val="Default"/>
    <w:next w:val="Default"/>
    <w:rsid w:val="00732BCB"/>
    <w:pPr>
      <w:spacing w:line="241" w:lineRule="atLeast"/>
    </w:pPr>
    <w:rPr>
      <w:color w:val="auto"/>
    </w:rPr>
  </w:style>
  <w:style w:type="character" w:customStyle="1" w:styleId="MTDisplayEquationChar">
    <w:name w:val="MTDisplayEquation Char"/>
    <w:basedOn w:val="ListParagraphChar"/>
    <w:link w:val="MTDisplayEquation"/>
    <w:rsid w:val="00732BCB"/>
    <w:rPr>
      <w:rFonts w:ascii="Times New Roman" w:eastAsia="Times New Roman" w:hAnsi="Times New Roman" w:cs="Times New Roman"/>
      <w:i/>
      <w:color w:val="000000"/>
      <w:sz w:val="24"/>
      <w:szCs w:val="24"/>
      <w:lang w:val="en-CA" w:bidi="en-US"/>
    </w:rPr>
  </w:style>
  <w:style w:type="paragraph" w:customStyle="1" w:styleId="Body">
    <w:name w:val="Body"/>
    <w:rsid w:val="00732BCB"/>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732BCB"/>
    <w:pPr>
      <w:numPr>
        <w:numId w:val="31"/>
      </w:numPr>
    </w:pPr>
  </w:style>
  <w:style w:type="numbering" w:customStyle="1" w:styleId="List51">
    <w:name w:val="List 51"/>
    <w:basedOn w:val="NoList"/>
    <w:rsid w:val="00732BCB"/>
    <w:pPr>
      <w:numPr>
        <w:numId w:val="7"/>
      </w:numPr>
    </w:pPr>
  </w:style>
  <w:style w:type="numbering" w:customStyle="1" w:styleId="List7">
    <w:name w:val="List 7"/>
    <w:basedOn w:val="NoList"/>
    <w:rsid w:val="00732BCB"/>
    <w:pPr>
      <w:numPr>
        <w:numId w:val="8"/>
      </w:numPr>
    </w:pPr>
  </w:style>
  <w:style w:type="numbering" w:customStyle="1" w:styleId="List8">
    <w:name w:val="List 8"/>
    <w:basedOn w:val="NoList"/>
    <w:rsid w:val="00732BCB"/>
    <w:pPr>
      <w:numPr>
        <w:numId w:val="9"/>
      </w:numPr>
    </w:pPr>
  </w:style>
  <w:style w:type="numbering" w:customStyle="1" w:styleId="List11">
    <w:name w:val="List 11"/>
    <w:basedOn w:val="NoList"/>
    <w:rsid w:val="00732BCB"/>
    <w:pPr>
      <w:numPr>
        <w:numId w:val="10"/>
      </w:numPr>
    </w:pPr>
  </w:style>
  <w:style w:type="numbering" w:customStyle="1" w:styleId="List12">
    <w:name w:val="List 12"/>
    <w:basedOn w:val="NoList"/>
    <w:rsid w:val="00732BCB"/>
    <w:pPr>
      <w:numPr>
        <w:numId w:val="11"/>
      </w:numPr>
    </w:pPr>
  </w:style>
  <w:style w:type="numbering" w:customStyle="1" w:styleId="List14">
    <w:name w:val="List 14"/>
    <w:basedOn w:val="NoList"/>
    <w:rsid w:val="00732BCB"/>
    <w:pPr>
      <w:numPr>
        <w:numId w:val="12"/>
      </w:numPr>
    </w:pPr>
  </w:style>
  <w:style w:type="numbering" w:customStyle="1" w:styleId="List15">
    <w:name w:val="List 15"/>
    <w:basedOn w:val="NoList"/>
    <w:rsid w:val="00732BCB"/>
    <w:pPr>
      <w:numPr>
        <w:numId w:val="13"/>
      </w:numPr>
    </w:pPr>
  </w:style>
  <w:style w:type="numbering" w:customStyle="1" w:styleId="List16">
    <w:name w:val="List 16"/>
    <w:basedOn w:val="NoList"/>
    <w:rsid w:val="00732BCB"/>
    <w:pPr>
      <w:numPr>
        <w:numId w:val="30"/>
      </w:numPr>
    </w:pPr>
  </w:style>
  <w:style w:type="numbering" w:customStyle="1" w:styleId="List17">
    <w:name w:val="List 17"/>
    <w:basedOn w:val="NoList"/>
    <w:rsid w:val="00732BCB"/>
    <w:pPr>
      <w:numPr>
        <w:numId w:val="33"/>
      </w:numPr>
    </w:pPr>
  </w:style>
  <w:style w:type="numbering" w:customStyle="1" w:styleId="List18">
    <w:name w:val="List 18"/>
    <w:basedOn w:val="NoList"/>
    <w:rsid w:val="00732BCB"/>
    <w:pPr>
      <w:numPr>
        <w:numId w:val="16"/>
      </w:numPr>
    </w:pPr>
  </w:style>
  <w:style w:type="numbering" w:customStyle="1" w:styleId="List19">
    <w:name w:val="List 19"/>
    <w:basedOn w:val="NoList"/>
    <w:rsid w:val="00732BCB"/>
    <w:pPr>
      <w:numPr>
        <w:numId w:val="17"/>
      </w:numPr>
    </w:pPr>
  </w:style>
  <w:style w:type="numbering" w:customStyle="1" w:styleId="List20">
    <w:name w:val="List 20"/>
    <w:basedOn w:val="NoList"/>
    <w:rsid w:val="00732BCB"/>
    <w:pPr>
      <w:numPr>
        <w:numId w:val="32"/>
      </w:numPr>
    </w:pPr>
  </w:style>
  <w:style w:type="numbering" w:customStyle="1" w:styleId="List22">
    <w:name w:val="List 22"/>
    <w:basedOn w:val="NoList"/>
    <w:rsid w:val="00732BCB"/>
    <w:pPr>
      <w:numPr>
        <w:numId w:val="19"/>
      </w:numPr>
    </w:pPr>
  </w:style>
  <w:style w:type="numbering" w:customStyle="1" w:styleId="List23">
    <w:name w:val="List 23"/>
    <w:basedOn w:val="NoList"/>
    <w:rsid w:val="00732BCB"/>
    <w:pPr>
      <w:numPr>
        <w:numId w:val="20"/>
      </w:numPr>
    </w:pPr>
  </w:style>
  <w:style w:type="numbering" w:customStyle="1" w:styleId="List21">
    <w:name w:val="List 21"/>
    <w:basedOn w:val="NoList"/>
    <w:rsid w:val="00732BCB"/>
    <w:pPr>
      <w:numPr>
        <w:numId w:val="21"/>
      </w:numPr>
    </w:pPr>
  </w:style>
  <w:style w:type="numbering" w:customStyle="1" w:styleId="List31">
    <w:name w:val="List 31"/>
    <w:basedOn w:val="NoList"/>
    <w:rsid w:val="00732BCB"/>
    <w:pPr>
      <w:numPr>
        <w:numId w:val="22"/>
      </w:numPr>
    </w:pPr>
  </w:style>
  <w:style w:type="numbering" w:customStyle="1" w:styleId="List41">
    <w:name w:val="List 41"/>
    <w:basedOn w:val="NoList"/>
    <w:rsid w:val="00732BCB"/>
    <w:pPr>
      <w:numPr>
        <w:numId w:val="23"/>
      </w:numPr>
    </w:pPr>
  </w:style>
  <w:style w:type="numbering" w:customStyle="1" w:styleId="List6">
    <w:name w:val="List 6"/>
    <w:basedOn w:val="NoList"/>
    <w:rsid w:val="00732BCB"/>
    <w:pPr>
      <w:numPr>
        <w:numId w:val="24"/>
      </w:numPr>
    </w:pPr>
  </w:style>
  <w:style w:type="numbering" w:customStyle="1" w:styleId="List13">
    <w:name w:val="List 13"/>
    <w:basedOn w:val="NoList"/>
    <w:rsid w:val="00732BCB"/>
    <w:pPr>
      <w:numPr>
        <w:numId w:val="25"/>
      </w:numPr>
    </w:pPr>
  </w:style>
  <w:style w:type="numbering" w:customStyle="1" w:styleId="List24">
    <w:name w:val="List 24"/>
    <w:basedOn w:val="NoList"/>
    <w:rsid w:val="00732BCB"/>
    <w:pPr>
      <w:numPr>
        <w:numId w:val="26"/>
      </w:numPr>
    </w:pPr>
  </w:style>
  <w:style w:type="numbering" w:customStyle="1" w:styleId="List27">
    <w:name w:val="List 27"/>
    <w:basedOn w:val="NoList"/>
    <w:rsid w:val="00732BCB"/>
    <w:pPr>
      <w:numPr>
        <w:numId w:val="27"/>
      </w:numPr>
    </w:pPr>
  </w:style>
  <w:style w:type="numbering" w:customStyle="1" w:styleId="List29">
    <w:name w:val="List 29"/>
    <w:basedOn w:val="NoList"/>
    <w:rsid w:val="00732BCB"/>
    <w:pPr>
      <w:numPr>
        <w:numId w:val="28"/>
      </w:numPr>
    </w:pPr>
  </w:style>
  <w:style w:type="paragraph" w:customStyle="1" w:styleId="MediumGrid1-Accent21">
    <w:name w:val="Medium Grid 1 - Accent 21"/>
    <w:rsid w:val="00732BCB"/>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732BCB"/>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98.wmf"/><Relationship Id="rId107" Type="http://schemas.openxmlformats.org/officeDocument/2006/relationships/image" Target="media/image99.wmf"/><Relationship Id="rId108" Type="http://schemas.openxmlformats.org/officeDocument/2006/relationships/image" Target="media/image100.wmf"/><Relationship Id="rId109" Type="http://schemas.openxmlformats.org/officeDocument/2006/relationships/image" Target="media/image101.wmf"/><Relationship Id="rId70" Type="http://schemas.openxmlformats.org/officeDocument/2006/relationships/image" Target="media/image62.wmf"/><Relationship Id="rId71" Type="http://schemas.openxmlformats.org/officeDocument/2006/relationships/image" Target="media/image63.wmf"/><Relationship Id="rId72" Type="http://schemas.openxmlformats.org/officeDocument/2006/relationships/image" Target="media/image64.wmf"/><Relationship Id="rId73" Type="http://schemas.openxmlformats.org/officeDocument/2006/relationships/image" Target="media/image65.wmf"/><Relationship Id="rId74" Type="http://schemas.openxmlformats.org/officeDocument/2006/relationships/image" Target="media/image66.wmf"/><Relationship Id="rId75" Type="http://schemas.openxmlformats.org/officeDocument/2006/relationships/image" Target="media/image67.wmf"/><Relationship Id="rId76" Type="http://schemas.openxmlformats.org/officeDocument/2006/relationships/image" Target="media/image68.wmf"/><Relationship Id="rId77" Type="http://schemas.openxmlformats.org/officeDocument/2006/relationships/image" Target="media/image69.wmf"/><Relationship Id="rId78" Type="http://schemas.openxmlformats.org/officeDocument/2006/relationships/image" Target="media/image70.wmf"/><Relationship Id="rId79" Type="http://schemas.openxmlformats.org/officeDocument/2006/relationships/image" Target="media/image71.wmf"/><Relationship Id="rId170" Type="http://schemas.openxmlformats.org/officeDocument/2006/relationships/image" Target="media/image162.wmf"/><Relationship Id="rId171" Type="http://schemas.openxmlformats.org/officeDocument/2006/relationships/image" Target="media/image163.wmf"/><Relationship Id="rId172" Type="http://schemas.openxmlformats.org/officeDocument/2006/relationships/image" Target="media/image164.wmf"/><Relationship Id="rId173" Type="http://schemas.openxmlformats.org/officeDocument/2006/relationships/image" Target="media/image165.wmf"/><Relationship Id="rId174" Type="http://schemas.openxmlformats.org/officeDocument/2006/relationships/image" Target="media/image166.wmf"/><Relationship Id="rId175" Type="http://schemas.openxmlformats.org/officeDocument/2006/relationships/image" Target="media/image167.wmf"/><Relationship Id="rId176" Type="http://schemas.openxmlformats.org/officeDocument/2006/relationships/image" Target="media/image168.wmf"/><Relationship Id="rId177" Type="http://schemas.openxmlformats.org/officeDocument/2006/relationships/image" Target="media/image169.wmf"/><Relationship Id="rId178" Type="http://schemas.openxmlformats.org/officeDocument/2006/relationships/image" Target="media/image170.wmf"/><Relationship Id="rId179" Type="http://schemas.openxmlformats.org/officeDocument/2006/relationships/image" Target="media/image171.wmf"/><Relationship Id="rId260" Type="http://schemas.openxmlformats.org/officeDocument/2006/relationships/oleObject" Target="embeddings/oleObject4.bin"/><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261" Type="http://schemas.openxmlformats.org/officeDocument/2006/relationships/image" Target="media/image250.wmf"/><Relationship Id="rId262" Type="http://schemas.openxmlformats.org/officeDocument/2006/relationships/oleObject" Target="embeddings/oleObject5.bin"/><Relationship Id="rId263" Type="http://schemas.openxmlformats.org/officeDocument/2006/relationships/image" Target="media/image251.wmf"/><Relationship Id="rId264" Type="http://schemas.openxmlformats.org/officeDocument/2006/relationships/oleObject" Target="embeddings/oleObject6.bin"/><Relationship Id="rId110" Type="http://schemas.openxmlformats.org/officeDocument/2006/relationships/image" Target="media/image102.wmf"/><Relationship Id="rId111" Type="http://schemas.openxmlformats.org/officeDocument/2006/relationships/image" Target="media/image103.wmf"/><Relationship Id="rId112" Type="http://schemas.openxmlformats.org/officeDocument/2006/relationships/image" Target="media/image104.wmf"/><Relationship Id="rId113" Type="http://schemas.openxmlformats.org/officeDocument/2006/relationships/image" Target="media/image105.wmf"/><Relationship Id="rId114" Type="http://schemas.openxmlformats.org/officeDocument/2006/relationships/image" Target="media/image106.wmf"/><Relationship Id="rId115" Type="http://schemas.openxmlformats.org/officeDocument/2006/relationships/image" Target="media/image107.wmf"/><Relationship Id="rId116" Type="http://schemas.openxmlformats.org/officeDocument/2006/relationships/image" Target="media/image108.wmf"/><Relationship Id="rId117" Type="http://schemas.openxmlformats.org/officeDocument/2006/relationships/image" Target="media/image109.wmf"/><Relationship Id="rId118" Type="http://schemas.openxmlformats.org/officeDocument/2006/relationships/image" Target="media/image110.wmf"/><Relationship Id="rId119" Type="http://schemas.openxmlformats.org/officeDocument/2006/relationships/image" Target="media/image111.wmf"/><Relationship Id="rId200" Type="http://schemas.openxmlformats.org/officeDocument/2006/relationships/image" Target="media/image192.wmf"/><Relationship Id="rId201" Type="http://schemas.openxmlformats.org/officeDocument/2006/relationships/image" Target="media/image193.wmf"/><Relationship Id="rId202" Type="http://schemas.openxmlformats.org/officeDocument/2006/relationships/image" Target="media/image194.wmf"/><Relationship Id="rId203" Type="http://schemas.openxmlformats.org/officeDocument/2006/relationships/image" Target="media/image195.wmf"/><Relationship Id="rId204" Type="http://schemas.openxmlformats.org/officeDocument/2006/relationships/image" Target="media/image196.wmf"/><Relationship Id="rId205" Type="http://schemas.openxmlformats.org/officeDocument/2006/relationships/image" Target="media/image197.wmf"/><Relationship Id="rId206" Type="http://schemas.openxmlformats.org/officeDocument/2006/relationships/image" Target="media/image198.wmf"/><Relationship Id="rId207" Type="http://schemas.openxmlformats.org/officeDocument/2006/relationships/image" Target="media/image199.wmf"/><Relationship Id="rId208" Type="http://schemas.openxmlformats.org/officeDocument/2006/relationships/image" Target="media/image200.wmf"/><Relationship Id="rId209" Type="http://schemas.openxmlformats.org/officeDocument/2006/relationships/image" Target="media/image201.wmf"/><Relationship Id="rId265" Type="http://schemas.openxmlformats.org/officeDocument/2006/relationships/image" Target="media/image252.wmf"/><Relationship Id="rId266" Type="http://schemas.openxmlformats.org/officeDocument/2006/relationships/oleObject" Target="embeddings/oleObject7.bin"/><Relationship Id="rId267" Type="http://schemas.openxmlformats.org/officeDocument/2006/relationships/image" Target="media/image253.wmf"/><Relationship Id="rId268" Type="http://schemas.openxmlformats.org/officeDocument/2006/relationships/oleObject" Target="embeddings/oleObject8.bin"/><Relationship Id="rId269" Type="http://schemas.openxmlformats.org/officeDocument/2006/relationships/image" Target="media/image254.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wmf"/><Relationship Id="rId80" Type="http://schemas.openxmlformats.org/officeDocument/2006/relationships/image" Target="media/image72.wmf"/><Relationship Id="rId81" Type="http://schemas.openxmlformats.org/officeDocument/2006/relationships/image" Target="media/image73.wmf"/><Relationship Id="rId82" Type="http://schemas.openxmlformats.org/officeDocument/2006/relationships/image" Target="media/image74.wmf"/><Relationship Id="rId83" Type="http://schemas.openxmlformats.org/officeDocument/2006/relationships/image" Target="media/image75.wmf"/><Relationship Id="rId84" Type="http://schemas.openxmlformats.org/officeDocument/2006/relationships/image" Target="media/image76.wmf"/><Relationship Id="rId85" Type="http://schemas.openxmlformats.org/officeDocument/2006/relationships/image" Target="media/image77.wmf"/><Relationship Id="rId86" Type="http://schemas.openxmlformats.org/officeDocument/2006/relationships/image" Target="media/image78.wmf"/><Relationship Id="rId87" Type="http://schemas.openxmlformats.org/officeDocument/2006/relationships/image" Target="media/image79.wmf"/><Relationship Id="rId88" Type="http://schemas.openxmlformats.org/officeDocument/2006/relationships/image" Target="media/image80.wmf"/><Relationship Id="rId89" Type="http://schemas.openxmlformats.org/officeDocument/2006/relationships/image" Target="media/image81.wmf"/><Relationship Id="rId180" Type="http://schemas.openxmlformats.org/officeDocument/2006/relationships/image" Target="media/image172.wmf"/><Relationship Id="rId181" Type="http://schemas.openxmlformats.org/officeDocument/2006/relationships/image" Target="media/image173.wmf"/><Relationship Id="rId182" Type="http://schemas.openxmlformats.org/officeDocument/2006/relationships/image" Target="media/image174.wmf"/><Relationship Id="rId183" Type="http://schemas.openxmlformats.org/officeDocument/2006/relationships/image" Target="media/image175.wmf"/><Relationship Id="rId184" Type="http://schemas.openxmlformats.org/officeDocument/2006/relationships/image" Target="media/image176.wmf"/><Relationship Id="rId185" Type="http://schemas.openxmlformats.org/officeDocument/2006/relationships/image" Target="media/image177.wmf"/><Relationship Id="rId186" Type="http://schemas.openxmlformats.org/officeDocument/2006/relationships/image" Target="media/image178.wmf"/><Relationship Id="rId187" Type="http://schemas.openxmlformats.org/officeDocument/2006/relationships/image" Target="media/image179.wmf"/><Relationship Id="rId188" Type="http://schemas.openxmlformats.org/officeDocument/2006/relationships/image" Target="media/image180.wmf"/><Relationship Id="rId189" Type="http://schemas.openxmlformats.org/officeDocument/2006/relationships/image" Target="media/image181.wmf"/><Relationship Id="rId270" Type="http://schemas.openxmlformats.org/officeDocument/2006/relationships/oleObject" Target="embeddings/oleObject9.bin"/><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image" Target="media/image18.wmf"/><Relationship Id="rId26" Type="http://schemas.openxmlformats.org/officeDocument/2006/relationships/image" Target="media/image19.wmf"/><Relationship Id="rId27" Type="http://schemas.openxmlformats.org/officeDocument/2006/relationships/image" Target="media/image20.wmf"/><Relationship Id="rId28" Type="http://schemas.openxmlformats.org/officeDocument/2006/relationships/image" Target="media/image21.wmf"/><Relationship Id="rId29" Type="http://schemas.openxmlformats.org/officeDocument/2006/relationships/image" Target="media/image22.wmf"/><Relationship Id="rId271" Type="http://schemas.openxmlformats.org/officeDocument/2006/relationships/image" Target="media/image255.wmf"/><Relationship Id="rId272" Type="http://schemas.openxmlformats.org/officeDocument/2006/relationships/oleObject" Target="embeddings/oleObject10.bin"/><Relationship Id="rId273" Type="http://schemas.openxmlformats.org/officeDocument/2006/relationships/image" Target="media/image256.wmf"/><Relationship Id="rId274" Type="http://schemas.openxmlformats.org/officeDocument/2006/relationships/oleObject" Target="embeddings/oleObject11.bin"/><Relationship Id="rId120" Type="http://schemas.openxmlformats.org/officeDocument/2006/relationships/image" Target="media/image112.wmf"/><Relationship Id="rId121" Type="http://schemas.openxmlformats.org/officeDocument/2006/relationships/image" Target="media/image113.wmf"/><Relationship Id="rId122" Type="http://schemas.openxmlformats.org/officeDocument/2006/relationships/image" Target="media/image114.wmf"/><Relationship Id="rId123" Type="http://schemas.openxmlformats.org/officeDocument/2006/relationships/image" Target="media/image115.wmf"/><Relationship Id="rId124" Type="http://schemas.openxmlformats.org/officeDocument/2006/relationships/image" Target="media/image116.wmf"/><Relationship Id="rId125" Type="http://schemas.openxmlformats.org/officeDocument/2006/relationships/image" Target="media/image117.wmf"/><Relationship Id="rId126" Type="http://schemas.openxmlformats.org/officeDocument/2006/relationships/image" Target="media/image118.wmf"/><Relationship Id="rId127" Type="http://schemas.openxmlformats.org/officeDocument/2006/relationships/image" Target="media/image119.wmf"/><Relationship Id="rId128" Type="http://schemas.openxmlformats.org/officeDocument/2006/relationships/image" Target="media/image120.wmf"/><Relationship Id="rId129" Type="http://schemas.openxmlformats.org/officeDocument/2006/relationships/image" Target="media/image121.wmf"/><Relationship Id="rId210" Type="http://schemas.openxmlformats.org/officeDocument/2006/relationships/image" Target="media/image202.wmf"/><Relationship Id="rId211" Type="http://schemas.openxmlformats.org/officeDocument/2006/relationships/image" Target="media/image203.wmf"/><Relationship Id="rId212" Type="http://schemas.openxmlformats.org/officeDocument/2006/relationships/image" Target="media/image204.wmf"/><Relationship Id="rId213" Type="http://schemas.openxmlformats.org/officeDocument/2006/relationships/image" Target="media/image205.wmf"/><Relationship Id="rId214" Type="http://schemas.openxmlformats.org/officeDocument/2006/relationships/image" Target="media/image206.wmf"/><Relationship Id="rId215" Type="http://schemas.openxmlformats.org/officeDocument/2006/relationships/image" Target="media/image207.wmf"/><Relationship Id="rId216" Type="http://schemas.openxmlformats.org/officeDocument/2006/relationships/image" Target="media/image208.wmf"/><Relationship Id="rId217" Type="http://schemas.openxmlformats.org/officeDocument/2006/relationships/image" Target="media/image209.wmf"/><Relationship Id="rId218" Type="http://schemas.openxmlformats.org/officeDocument/2006/relationships/image" Target="media/image210.wmf"/><Relationship Id="rId219" Type="http://schemas.openxmlformats.org/officeDocument/2006/relationships/image" Target="media/image211.wmf"/><Relationship Id="rId275" Type="http://schemas.openxmlformats.org/officeDocument/2006/relationships/image" Target="media/image257.wmf"/><Relationship Id="rId276" Type="http://schemas.openxmlformats.org/officeDocument/2006/relationships/oleObject" Target="embeddings/oleObject12.bin"/><Relationship Id="rId277" Type="http://schemas.openxmlformats.org/officeDocument/2006/relationships/image" Target="media/image258.wmf"/><Relationship Id="rId278" Type="http://schemas.openxmlformats.org/officeDocument/2006/relationships/oleObject" Target="embeddings/oleObject13.bin"/><Relationship Id="rId279" Type="http://schemas.openxmlformats.org/officeDocument/2006/relationships/image" Target="media/image259.wmf"/><Relationship Id="rId300" Type="http://schemas.openxmlformats.org/officeDocument/2006/relationships/oleObject" Target="embeddings/oleObject24.bin"/><Relationship Id="rId301" Type="http://schemas.openxmlformats.org/officeDocument/2006/relationships/image" Target="media/image270.wmf"/><Relationship Id="rId302" Type="http://schemas.openxmlformats.org/officeDocument/2006/relationships/oleObject" Target="embeddings/oleObject25.bin"/><Relationship Id="rId303" Type="http://schemas.openxmlformats.org/officeDocument/2006/relationships/image" Target="media/image271.wmf"/><Relationship Id="rId304" Type="http://schemas.openxmlformats.org/officeDocument/2006/relationships/oleObject" Target="embeddings/oleObject26.bin"/><Relationship Id="rId305" Type="http://schemas.openxmlformats.org/officeDocument/2006/relationships/image" Target="media/image272.wmf"/><Relationship Id="rId306" Type="http://schemas.openxmlformats.org/officeDocument/2006/relationships/oleObject" Target="embeddings/oleObject27.bin"/><Relationship Id="rId307" Type="http://schemas.openxmlformats.org/officeDocument/2006/relationships/header" Target="header1.xml"/><Relationship Id="rId308" Type="http://schemas.openxmlformats.org/officeDocument/2006/relationships/fontTable" Target="fontTable.xml"/><Relationship Id="rId309" Type="http://schemas.openxmlformats.org/officeDocument/2006/relationships/theme" Target="theme/theme1.xml"/><Relationship Id="rId90" Type="http://schemas.openxmlformats.org/officeDocument/2006/relationships/image" Target="media/image82.wmf"/><Relationship Id="rId91" Type="http://schemas.openxmlformats.org/officeDocument/2006/relationships/image" Target="media/image83.wmf"/><Relationship Id="rId92" Type="http://schemas.openxmlformats.org/officeDocument/2006/relationships/image" Target="media/image84.wmf"/><Relationship Id="rId93" Type="http://schemas.openxmlformats.org/officeDocument/2006/relationships/image" Target="media/image85.wmf"/><Relationship Id="rId94" Type="http://schemas.openxmlformats.org/officeDocument/2006/relationships/image" Target="media/image86.wmf"/><Relationship Id="rId95" Type="http://schemas.openxmlformats.org/officeDocument/2006/relationships/image" Target="media/image87.wmf"/><Relationship Id="rId96" Type="http://schemas.openxmlformats.org/officeDocument/2006/relationships/image" Target="media/image88.wmf"/><Relationship Id="rId97" Type="http://schemas.openxmlformats.org/officeDocument/2006/relationships/image" Target="media/image89.wmf"/><Relationship Id="rId98" Type="http://schemas.openxmlformats.org/officeDocument/2006/relationships/image" Target="media/image90.wmf"/><Relationship Id="rId99" Type="http://schemas.openxmlformats.org/officeDocument/2006/relationships/image" Target="media/image91.wmf"/><Relationship Id="rId190" Type="http://schemas.openxmlformats.org/officeDocument/2006/relationships/image" Target="media/image182.wmf"/><Relationship Id="rId191" Type="http://schemas.openxmlformats.org/officeDocument/2006/relationships/image" Target="media/image183.wmf"/><Relationship Id="rId192" Type="http://schemas.openxmlformats.org/officeDocument/2006/relationships/image" Target="media/image184.wmf"/><Relationship Id="rId193" Type="http://schemas.openxmlformats.org/officeDocument/2006/relationships/image" Target="media/image185.wmf"/><Relationship Id="rId194" Type="http://schemas.openxmlformats.org/officeDocument/2006/relationships/image" Target="media/image186.wmf"/><Relationship Id="rId195" Type="http://schemas.openxmlformats.org/officeDocument/2006/relationships/image" Target="media/image187.wmf"/><Relationship Id="rId196" Type="http://schemas.openxmlformats.org/officeDocument/2006/relationships/image" Target="media/image188.wmf"/><Relationship Id="rId197" Type="http://schemas.openxmlformats.org/officeDocument/2006/relationships/image" Target="media/image189.wmf"/><Relationship Id="rId198" Type="http://schemas.openxmlformats.org/officeDocument/2006/relationships/image" Target="media/image190.wmf"/><Relationship Id="rId199" Type="http://schemas.openxmlformats.org/officeDocument/2006/relationships/image" Target="media/image191.wmf"/><Relationship Id="rId280" Type="http://schemas.openxmlformats.org/officeDocument/2006/relationships/oleObject" Target="embeddings/oleObject14.bin"/><Relationship Id="rId30" Type="http://schemas.openxmlformats.org/officeDocument/2006/relationships/image" Target="media/image23.wmf"/><Relationship Id="rId31" Type="http://schemas.openxmlformats.org/officeDocument/2006/relationships/image" Target="media/image24.wmf"/><Relationship Id="rId32" Type="http://schemas.openxmlformats.org/officeDocument/2006/relationships/image" Target="media/image25.wmf"/><Relationship Id="rId33" Type="http://schemas.openxmlformats.org/officeDocument/2006/relationships/oleObject" Target="embeddings/oleObject1.bin"/><Relationship Id="rId34" Type="http://schemas.openxmlformats.org/officeDocument/2006/relationships/image" Target="media/image26.wmf"/><Relationship Id="rId35" Type="http://schemas.openxmlformats.org/officeDocument/2006/relationships/image" Target="media/image27.wmf"/><Relationship Id="rId36" Type="http://schemas.openxmlformats.org/officeDocument/2006/relationships/image" Target="media/image28.wmf"/><Relationship Id="rId37" Type="http://schemas.openxmlformats.org/officeDocument/2006/relationships/image" Target="media/image29.wmf"/><Relationship Id="rId38" Type="http://schemas.openxmlformats.org/officeDocument/2006/relationships/image" Target="media/image30.wmf"/><Relationship Id="rId39" Type="http://schemas.openxmlformats.org/officeDocument/2006/relationships/image" Target="media/image31.wmf"/><Relationship Id="rId281" Type="http://schemas.openxmlformats.org/officeDocument/2006/relationships/image" Target="media/image260.wmf"/><Relationship Id="rId282" Type="http://schemas.openxmlformats.org/officeDocument/2006/relationships/oleObject" Target="embeddings/oleObject15.bin"/><Relationship Id="rId283" Type="http://schemas.openxmlformats.org/officeDocument/2006/relationships/image" Target="media/image261.wmf"/><Relationship Id="rId284" Type="http://schemas.openxmlformats.org/officeDocument/2006/relationships/oleObject" Target="embeddings/oleObject16.bin"/><Relationship Id="rId130" Type="http://schemas.openxmlformats.org/officeDocument/2006/relationships/image" Target="media/image122.wmf"/><Relationship Id="rId131" Type="http://schemas.openxmlformats.org/officeDocument/2006/relationships/image" Target="media/image123.wmf"/><Relationship Id="rId132" Type="http://schemas.openxmlformats.org/officeDocument/2006/relationships/image" Target="media/image124.wmf"/><Relationship Id="rId133" Type="http://schemas.openxmlformats.org/officeDocument/2006/relationships/image" Target="media/image125.wmf"/><Relationship Id="rId220" Type="http://schemas.openxmlformats.org/officeDocument/2006/relationships/image" Target="media/image212.wmf"/><Relationship Id="rId221" Type="http://schemas.openxmlformats.org/officeDocument/2006/relationships/image" Target="media/image213.wmf"/><Relationship Id="rId222" Type="http://schemas.openxmlformats.org/officeDocument/2006/relationships/image" Target="media/image214.wmf"/><Relationship Id="rId223" Type="http://schemas.openxmlformats.org/officeDocument/2006/relationships/image" Target="media/image215.wmf"/><Relationship Id="rId224" Type="http://schemas.openxmlformats.org/officeDocument/2006/relationships/image" Target="media/image216.wmf"/><Relationship Id="rId225" Type="http://schemas.openxmlformats.org/officeDocument/2006/relationships/image" Target="media/image217.wmf"/><Relationship Id="rId226" Type="http://schemas.openxmlformats.org/officeDocument/2006/relationships/image" Target="media/image218.wmf"/><Relationship Id="rId227" Type="http://schemas.openxmlformats.org/officeDocument/2006/relationships/image" Target="media/image219.wmf"/><Relationship Id="rId228" Type="http://schemas.openxmlformats.org/officeDocument/2006/relationships/image" Target="media/image220.wmf"/><Relationship Id="rId229" Type="http://schemas.openxmlformats.org/officeDocument/2006/relationships/image" Target="media/image221.wmf"/><Relationship Id="rId134" Type="http://schemas.openxmlformats.org/officeDocument/2006/relationships/image" Target="media/image126.wmf"/><Relationship Id="rId135" Type="http://schemas.openxmlformats.org/officeDocument/2006/relationships/image" Target="media/image127.wmf"/><Relationship Id="rId136" Type="http://schemas.openxmlformats.org/officeDocument/2006/relationships/image" Target="media/image128.wmf"/><Relationship Id="rId137" Type="http://schemas.openxmlformats.org/officeDocument/2006/relationships/image" Target="media/image129.wmf"/><Relationship Id="rId138" Type="http://schemas.openxmlformats.org/officeDocument/2006/relationships/image" Target="media/image130.wmf"/><Relationship Id="rId139" Type="http://schemas.openxmlformats.org/officeDocument/2006/relationships/image" Target="media/image131.wmf"/><Relationship Id="rId285" Type="http://schemas.openxmlformats.org/officeDocument/2006/relationships/image" Target="media/image262.wmf"/><Relationship Id="rId286" Type="http://schemas.openxmlformats.org/officeDocument/2006/relationships/oleObject" Target="embeddings/oleObject17.bin"/><Relationship Id="rId287" Type="http://schemas.openxmlformats.org/officeDocument/2006/relationships/image" Target="media/image263.wmf"/><Relationship Id="rId288" Type="http://schemas.openxmlformats.org/officeDocument/2006/relationships/oleObject" Target="embeddings/oleObject18.bin"/><Relationship Id="rId289" Type="http://schemas.openxmlformats.org/officeDocument/2006/relationships/image" Target="media/image264.wmf"/><Relationship Id="rId290" Type="http://schemas.openxmlformats.org/officeDocument/2006/relationships/oleObject" Target="embeddings/oleObject19.bin"/><Relationship Id="rId291" Type="http://schemas.openxmlformats.org/officeDocument/2006/relationships/image" Target="media/image265.wmf"/><Relationship Id="rId292" Type="http://schemas.openxmlformats.org/officeDocument/2006/relationships/oleObject" Target="embeddings/oleObject20.bin"/><Relationship Id="rId293" Type="http://schemas.openxmlformats.org/officeDocument/2006/relationships/image" Target="media/image266.wmf"/><Relationship Id="rId294" Type="http://schemas.openxmlformats.org/officeDocument/2006/relationships/oleObject" Target="embeddings/oleObject21.bin"/><Relationship Id="rId295" Type="http://schemas.openxmlformats.org/officeDocument/2006/relationships/image" Target="media/image267.wmf"/><Relationship Id="rId296" Type="http://schemas.openxmlformats.org/officeDocument/2006/relationships/oleObject" Target="embeddings/oleObject22.bin"/><Relationship Id="rId40" Type="http://schemas.openxmlformats.org/officeDocument/2006/relationships/image" Target="media/image32.wmf"/><Relationship Id="rId41" Type="http://schemas.openxmlformats.org/officeDocument/2006/relationships/image" Target="media/image33.wmf"/><Relationship Id="rId42" Type="http://schemas.openxmlformats.org/officeDocument/2006/relationships/image" Target="media/image34.wmf"/><Relationship Id="rId43" Type="http://schemas.openxmlformats.org/officeDocument/2006/relationships/image" Target="media/image35.wmf"/><Relationship Id="rId44" Type="http://schemas.openxmlformats.org/officeDocument/2006/relationships/image" Target="media/image36.wmf"/><Relationship Id="rId45" Type="http://schemas.openxmlformats.org/officeDocument/2006/relationships/image" Target="media/image37.wmf"/><Relationship Id="rId46" Type="http://schemas.openxmlformats.org/officeDocument/2006/relationships/image" Target="media/image38.wmf"/><Relationship Id="rId47" Type="http://schemas.openxmlformats.org/officeDocument/2006/relationships/image" Target="media/image39.wmf"/><Relationship Id="rId48" Type="http://schemas.openxmlformats.org/officeDocument/2006/relationships/image" Target="media/image40.wmf"/><Relationship Id="rId49" Type="http://schemas.openxmlformats.org/officeDocument/2006/relationships/image" Target="media/image41.wmf"/><Relationship Id="rId297" Type="http://schemas.openxmlformats.org/officeDocument/2006/relationships/image" Target="media/image268.wmf"/><Relationship Id="rId298" Type="http://schemas.openxmlformats.org/officeDocument/2006/relationships/oleObject" Target="embeddings/oleObject23.bin"/><Relationship Id="rId299" Type="http://schemas.openxmlformats.org/officeDocument/2006/relationships/image" Target="media/image269.wmf"/><Relationship Id="rId140" Type="http://schemas.openxmlformats.org/officeDocument/2006/relationships/image" Target="media/image132.wmf"/><Relationship Id="rId141" Type="http://schemas.openxmlformats.org/officeDocument/2006/relationships/image" Target="media/image133.wmf"/><Relationship Id="rId142" Type="http://schemas.openxmlformats.org/officeDocument/2006/relationships/image" Target="media/image134.wmf"/><Relationship Id="rId143" Type="http://schemas.openxmlformats.org/officeDocument/2006/relationships/image" Target="media/image135.wmf"/><Relationship Id="rId144" Type="http://schemas.openxmlformats.org/officeDocument/2006/relationships/image" Target="media/image136.wmf"/><Relationship Id="rId145" Type="http://schemas.openxmlformats.org/officeDocument/2006/relationships/image" Target="media/image137.wmf"/><Relationship Id="rId146" Type="http://schemas.openxmlformats.org/officeDocument/2006/relationships/image" Target="media/image138.wmf"/><Relationship Id="rId147" Type="http://schemas.openxmlformats.org/officeDocument/2006/relationships/image" Target="media/image139.wmf"/><Relationship Id="rId148" Type="http://schemas.openxmlformats.org/officeDocument/2006/relationships/image" Target="media/image140.wmf"/><Relationship Id="rId149" Type="http://schemas.openxmlformats.org/officeDocument/2006/relationships/image" Target="media/image141.wmf"/><Relationship Id="rId230" Type="http://schemas.openxmlformats.org/officeDocument/2006/relationships/image" Target="media/image222.wmf"/><Relationship Id="rId231" Type="http://schemas.openxmlformats.org/officeDocument/2006/relationships/image" Target="media/image223.wmf"/><Relationship Id="rId232" Type="http://schemas.openxmlformats.org/officeDocument/2006/relationships/image" Target="media/image224.wmf"/><Relationship Id="rId233" Type="http://schemas.openxmlformats.org/officeDocument/2006/relationships/image" Target="media/image225.wmf"/><Relationship Id="rId234" Type="http://schemas.openxmlformats.org/officeDocument/2006/relationships/image" Target="media/image226.wmf"/><Relationship Id="rId235" Type="http://schemas.openxmlformats.org/officeDocument/2006/relationships/image" Target="media/image227.wmf"/><Relationship Id="rId236" Type="http://schemas.openxmlformats.org/officeDocument/2006/relationships/image" Target="media/image228.wmf"/><Relationship Id="rId237" Type="http://schemas.openxmlformats.org/officeDocument/2006/relationships/image" Target="media/image229.wmf"/><Relationship Id="rId238" Type="http://schemas.openxmlformats.org/officeDocument/2006/relationships/image" Target="media/image230.wmf"/><Relationship Id="rId239" Type="http://schemas.openxmlformats.org/officeDocument/2006/relationships/image" Target="media/image231.wmf"/><Relationship Id="rId50" Type="http://schemas.openxmlformats.org/officeDocument/2006/relationships/image" Target="media/image42.wmf"/><Relationship Id="rId51" Type="http://schemas.openxmlformats.org/officeDocument/2006/relationships/image" Target="media/image43.wmf"/><Relationship Id="rId52" Type="http://schemas.openxmlformats.org/officeDocument/2006/relationships/image" Target="media/image44.wmf"/><Relationship Id="rId53" Type="http://schemas.openxmlformats.org/officeDocument/2006/relationships/image" Target="media/image45.wmf"/><Relationship Id="rId54" Type="http://schemas.openxmlformats.org/officeDocument/2006/relationships/image" Target="media/image46.wmf"/><Relationship Id="rId55" Type="http://schemas.openxmlformats.org/officeDocument/2006/relationships/image" Target="media/image47.wmf"/><Relationship Id="rId56" Type="http://schemas.openxmlformats.org/officeDocument/2006/relationships/image" Target="media/image48.wmf"/><Relationship Id="rId57" Type="http://schemas.openxmlformats.org/officeDocument/2006/relationships/image" Target="media/image49.wmf"/><Relationship Id="rId58" Type="http://schemas.openxmlformats.org/officeDocument/2006/relationships/image" Target="media/image50.wmf"/><Relationship Id="rId59" Type="http://schemas.openxmlformats.org/officeDocument/2006/relationships/image" Target="media/image51.wmf"/><Relationship Id="rId150" Type="http://schemas.openxmlformats.org/officeDocument/2006/relationships/image" Target="media/image142.wmf"/><Relationship Id="rId151" Type="http://schemas.openxmlformats.org/officeDocument/2006/relationships/image" Target="media/image143.wmf"/><Relationship Id="rId152" Type="http://schemas.openxmlformats.org/officeDocument/2006/relationships/image" Target="media/image144.wmf"/><Relationship Id="rId153" Type="http://schemas.openxmlformats.org/officeDocument/2006/relationships/image" Target="media/image145.wmf"/><Relationship Id="rId154" Type="http://schemas.openxmlformats.org/officeDocument/2006/relationships/image" Target="media/image146.wmf"/><Relationship Id="rId155" Type="http://schemas.openxmlformats.org/officeDocument/2006/relationships/image" Target="media/image147.wmf"/><Relationship Id="rId156" Type="http://schemas.openxmlformats.org/officeDocument/2006/relationships/image" Target="media/image148.wmf"/><Relationship Id="rId157" Type="http://schemas.openxmlformats.org/officeDocument/2006/relationships/image" Target="media/image149.wmf"/><Relationship Id="rId158" Type="http://schemas.openxmlformats.org/officeDocument/2006/relationships/image" Target="media/image150.wmf"/><Relationship Id="rId159" Type="http://schemas.openxmlformats.org/officeDocument/2006/relationships/image" Target="media/image151.wmf"/><Relationship Id="rId240" Type="http://schemas.openxmlformats.org/officeDocument/2006/relationships/image" Target="media/image232.wmf"/><Relationship Id="rId241" Type="http://schemas.openxmlformats.org/officeDocument/2006/relationships/image" Target="media/image233.wmf"/><Relationship Id="rId242" Type="http://schemas.openxmlformats.org/officeDocument/2006/relationships/image" Target="media/image234.wmf"/><Relationship Id="rId243" Type="http://schemas.openxmlformats.org/officeDocument/2006/relationships/image" Target="media/image235.wmf"/><Relationship Id="rId244" Type="http://schemas.openxmlformats.org/officeDocument/2006/relationships/image" Target="media/image236.wmf"/><Relationship Id="rId245" Type="http://schemas.openxmlformats.org/officeDocument/2006/relationships/image" Target="media/image237.wmf"/><Relationship Id="rId246" Type="http://schemas.openxmlformats.org/officeDocument/2006/relationships/image" Target="media/image238.wmf"/><Relationship Id="rId247" Type="http://schemas.openxmlformats.org/officeDocument/2006/relationships/image" Target="media/image239.wmf"/><Relationship Id="rId248" Type="http://schemas.openxmlformats.org/officeDocument/2006/relationships/image" Target="media/image240.wmf"/><Relationship Id="rId249" Type="http://schemas.openxmlformats.org/officeDocument/2006/relationships/image" Target="media/image241.wmf"/><Relationship Id="rId60" Type="http://schemas.openxmlformats.org/officeDocument/2006/relationships/image" Target="media/image52.wmf"/><Relationship Id="rId61" Type="http://schemas.openxmlformats.org/officeDocument/2006/relationships/image" Target="media/image53.wmf"/><Relationship Id="rId62" Type="http://schemas.openxmlformats.org/officeDocument/2006/relationships/image" Target="media/image54.wmf"/><Relationship Id="rId63" Type="http://schemas.openxmlformats.org/officeDocument/2006/relationships/image" Target="media/image55.wmf"/><Relationship Id="rId64" Type="http://schemas.openxmlformats.org/officeDocument/2006/relationships/image" Target="media/image56.wmf"/><Relationship Id="rId65" Type="http://schemas.openxmlformats.org/officeDocument/2006/relationships/image" Target="media/image57.wmf"/><Relationship Id="rId66" Type="http://schemas.openxmlformats.org/officeDocument/2006/relationships/image" Target="media/image58.wmf"/><Relationship Id="rId67" Type="http://schemas.openxmlformats.org/officeDocument/2006/relationships/image" Target="media/image59.wmf"/><Relationship Id="rId68" Type="http://schemas.openxmlformats.org/officeDocument/2006/relationships/image" Target="media/image60.wmf"/><Relationship Id="rId69" Type="http://schemas.openxmlformats.org/officeDocument/2006/relationships/image" Target="media/image61.wmf"/><Relationship Id="rId160" Type="http://schemas.openxmlformats.org/officeDocument/2006/relationships/image" Target="media/image152.wmf"/><Relationship Id="rId161" Type="http://schemas.openxmlformats.org/officeDocument/2006/relationships/image" Target="media/image153.wmf"/><Relationship Id="rId162" Type="http://schemas.openxmlformats.org/officeDocument/2006/relationships/image" Target="media/image154.wmf"/><Relationship Id="rId163" Type="http://schemas.openxmlformats.org/officeDocument/2006/relationships/image" Target="media/image155.wmf"/><Relationship Id="rId164" Type="http://schemas.openxmlformats.org/officeDocument/2006/relationships/image" Target="media/image156.wmf"/><Relationship Id="rId165" Type="http://schemas.openxmlformats.org/officeDocument/2006/relationships/image" Target="media/image157.wmf"/><Relationship Id="rId166" Type="http://schemas.openxmlformats.org/officeDocument/2006/relationships/image" Target="media/image158.wmf"/><Relationship Id="rId167" Type="http://schemas.openxmlformats.org/officeDocument/2006/relationships/image" Target="media/image159.wmf"/><Relationship Id="rId168" Type="http://schemas.openxmlformats.org/officeDocument/2006/relationships/image" Target="media/image160.wmf"/><Relationship Id="rId169" Type="http://schemas.openxmlformats.org/officeDocument/2006/relationships/image" Target="media/image161.wmf"/><Relationship Id="rId250" Type="http://schemas.openxmlformats.org/officeDocument/2006/relationships/image" Target="media/image242.wmf"/><Relationship Id="rId251" Type="http://schemas.openxmlformats.org/officeDocument/2006/relationships/image" Target="media/image243.wmf"/><Relationship Id="rId252" Type="http://schemas.openxmlformats.org/officeDocument/2006/relationships/image" Target="media/image244.wmf"/><Relationship Id="rId253" Type="http://schemas.openxmlformats.org/officeDocument/2006/relationships/image" Target="media/image245.wmf"/><Relationship Id="rId254" Type="http://schemas.openxmlformats.org/officeDocument/2006/relationships/image" Target="media/image246.wmf"/><Relationship Id="rId255" Type="http://schemas.openxmlformats.org/officeDocument/2006/relationships/image" Target="media/image247.wmf"/><Relationship Id="rId256" Type="http://schemas.openxmlformats.org/officeDocument/2006/relationships/oleObject" Target="embeddings/oleObject2.bin"/><Relationship Id="rId257" Type="http://schemas.openxmlformats.org/officeDocument/2006/relationships/image" Target="media/image248.wmf"/><Relationship Id="rId258" Type="http://schemas.openxmlformats.org/officeDocument/2006/relationships/oleObject" Target="embeddings/oleObject3.bin"/><Relationship Id="rId259" Type="http://schemas.openxmlformats.org/officeDocument/2006/relationships/image" Target="media/image249.wmf"/><Relationship Id="rId100" Type="http://schemas.openxmlformats.org/officeDocument/2006/relationships/image" Target="media/image92.wmf"/><Relationship Id="rId101" Type="http://schemas.openxmlformats.org/officeDocument/2006/relationships/image" Target="media/image93.wmf"/><Relationship Id="rId102" Type="http://schemas.openxmlformats.org/officeDocument/2006/relationships/image" Target="media/image94.wmf"/><Relationship Id="rId103" Type="http://schemas.openxmlformats.org/officeDocument/2006/relationships/image" Target="media/image95.wmf"/><Relationship Id="rId104" Type="http://schemas.openxmlformats.org/officeDocument/2006/relationships/image" Target="media/image96.wmf"/><Relationship Id="rId105" Type="http://schemas.openxmlformats.org/officeDocument/2006/relationships/image" Target="media/image9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4791</Words>
  <Characters>27314</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Brittany Rose Weinstein</cp:lastModifiedBy>
  <cp:revision>2</cp:revision>
  <dcterms:created xsi:type="dcterms:W3CDTF">2017-01-18T20:58:00Z</dcterms:created>
  <dcterms:modified xsi:type="dcterms:W3CDTF">2017-01-18T20:58:00Z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