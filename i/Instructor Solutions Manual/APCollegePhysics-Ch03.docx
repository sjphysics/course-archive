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E0F402" w14:textId="77777777" w:rsidR="00F70783" w:rsidRDefault="00F70783" w:rsidP="00F70783">
      <w:pPr>
        <w:pStyle w:val="Title"/>
      </w:pPr>
      <w:bookmarkStart w:id="0" w:name="_Toc331405097"/>
      <w:r>
        <w:t>Chapter 3: TWO-DIMENSIONAL KINEMATICS</w:t>
      </w:r>
      <w:bookmarkEnd w:id="0"/>
    </w:p>
    <w:p w14:paraId="24FDD608" w14:textId="77777777" w:rsidR="00F70783" w:rsidRDefault="00F70783" w:rsidP="00F70783">
      <w:pPr>
        <w:pStyle w:val="Heading1"/>
      </w:pPr>
      <w:bookmarkStart w:id="1" w:name="_Toc331405098"/>
      <w:r>
        <w:t>3.2 Vector Addition and Subtraction: Graphical Methods</w:t>
      </w:r>
      <w:bookmarkEnd w:id="1"/>
    </w:p>
    <w:tbl>
      <w:tblPr>
        <w:tblW w:w="0" w:type="auto"/>
        <w:tblInd w:w="-65" w:type="dxa"/>
        <w:tblLayout w:type="fixed"/>
        <w:tblCellMar>
          <w:top w:w="115" w:type="dxa"/>
          <w:left w:w="115" w:type="dxa"/>
          <w:bottom w:w="115" w:type="dxa"/>
          <w:right w:w="115" w:type="dxa"/>
        </w:tblCellMar>
        <w:tblLook w:val="04A0" w:firstRow="1" w:lastRow="0" w:firstColumn="1" w:lastColumn="0" w:noHBand="0" w:noVBand="1"/>
      </w:tblPr>
      <w:tblGrid>
        <w:gridCol w:w="1080"/>
        <w:gridCol w:w="3060"/>
        <w:gridCol w:w="5515"/>
      </w:tblGrid>
      <w:tr w:rsidR="00F70783" w:rsidRPr="00CB1ABF" w14:paraId="0F826775" w14:textId="77777777" w:rsidTr="002D0ED4">
        <w:trPr>
          <w:cantSplit/>
        </w:trPr>
        <w:tc>
          <w:tcPr>
            <w:tcW w:w="1080" w:type="dxa"/>
          </w:tcPr>
          <w:p w14:paraId="3908BA90" w14:textId="77777777" w:rsidR="00F70783" w:rsidRPr="00CB1ABF" w:rsidRDefault="00F70783" w:rsidP="002D0ED4">
            <w:pPr>
              <w:jc w:val="both"/>
              <w:rPr>
                <w:sz w:val="24"/>
                <w:szCs w:val="24"/>
              </w:rPr>
            </w:pPr>
            <w:r w:rsidRPr="00CB1ABF">
              <w:rPr>
                <w:sz w:val="24"/>
                <w:szCs w:val="24"/>
              </w:rPr>
              <w:t>1.</w:t>
            </w:r>
          </w:p>
        </w:tc>
        <w:tc>
          <w:tcPr>
            <w:tcW w:w="8575" w:type="dxa"/>
            <w:gridSpan w:val="2"/>
          </w:tcPr>
          <w:p w14:paraId="1EE9EEFF" w14:textId="77777777" w:rsidR="00F70783" w:rsidRPr="00CB1ABF" w:rsidRDefault="00F70783" w:rsidP="002D0ED4">
            <w:pPr>
              <w:rPr>
                <w:i/>
                <w:sz w:val="24"/>
                <w:szCs w:val="24"/>
              </w:rPr>
            </w:pPr>
            <w:r w:rsidRPr="00CB1ABF">
              <w:rPr>
                <w:i/>
                <w:sz w:val="24"/>
                <w:szCs w:val="24"/>
              </w:rPr>
              <w:t xml:space="preserve">Find the following for path </w:t>
            </w:r>
            <w:proofErr w:type="gramStart"/>
            <w:r w:rsidRPr="00CB1ABF">
              <w:rPr>
                <w:i/>
                <w:sz w:val="24"/>
                <w:szCs w:val="24"/>
              </w:rPr>
              <w:t>A</w:t>
            </w:r>
            <w:proofErr w:type="gramEnd"/>
            <w:r w:rsidRPr="00CB1ABF">
              <w:rPr>
                <w:i/>
                <w:sz w:val="24"/>
                <w:szCs w:val="24"/>
              </w:rPr>
              <w:t xml:space="preserve"> in </w:t>
            </w:r>
            <w:r w:rsidRPr="00CB1ABF">
              <w:rPr>
                <w:i/>
                <w:color w:val="984806" w:themeColor="accent6" w:themeShade="80"/>
                <w:sz w:val="24"/>
                <w:szCs w:val="24"/>
              </w:rPr>
              <w:t>Figure 3.54</w:t>
            </w:r>
            <w:r w:rsidRPr="00CB1ABF">
              <w:rPr>
                <w:i/>
                <w:sz w:val="24"/>
                <w:szCs w:val="24"/>
              </w:rPr>
              <w:t xml:space="preserve">: (a) the total distance traveled, and (b) the magnitude and direction of the displacement from start to finish. </w:t>
            </w:r>
          </w:p>
        </w:tc>
      </w:tr>
      <w:tr w:rsidR="00F70783" w:rsidRPr="00CB1ABF" w14:paraId="1222E38A" w14:textId="77777777" w:rsidTr="002D0ED4">
        <w:trPr>
          <w:cantSplit/>
        </w:trPr>
        <w:tc>
          <w:tcPr>
            <w:tcW w:w="1080" w:type="dxa"/>
          </w:tcPr>
          <w:p w14:paraId="18C7BD89" w14:textId="77777777" w:rsidR="00F70783" w:rsidRPr="00CB1ABF" w:rsidRDefault="00F70783" w:rsidP="002D0ED4">
            <w:pPr>
              <w:rPr>
                <w:sz w:val="24"/>
                <w:szCs w:val="24"/>
              </w:rPr>
            </w:pPr>
            <w:r w:rsidRPr="00CB1ABF">
              <w:rPr>
                <w:sz w:val="24"/>
                <w:szCs w:val="24"/>
              </w:rPr>
              <w:t>Solution</w:t>
            </w:r>
          </w:p>
        </w:tc>
        <w:tc>
          <w:tcPr>
            <w:tcW w:w="8575" w:type="dxa"/>
            <w:gridSpan w:val="2"/>
          </w:tcPr>
          <w:p w14:paraId="41BEF5EE" w14:textId="77777777" w:rsidR="00F70783" w:rsidRPr="00CB1ABF" w:rsidRDefault="00F70783" w:rsidP="002D0ED4">
            <w:pPr>
              <w:rPr>
                <w:sz w:val="24"/>
                <w:szCs w:val="24"/>
              </w:rPr>
            </w:pPr>
            <w:r w:rsidRPr="00CB1ABF">
              <w:rPr>
                <w:sz w:val="24"/>
                <w:szCs w:val="24"/>
              </w:rPr>
              <w:t xml:space="preserve">(a) </w:t>
            </w:r>
            <w:r w:rsidRPr="00CB1ABF">
              <w:rPr>
                <w:position w:val="-10"/>
                <w:sz w:val="24"/>
                <w:szCs w:val="24"/>
              </w:rPr>
              <w:object w:dxaOrig="3600" w:dyaOrig="340" w14:anchorId="6D43BD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0pt;height:17.25pt" o:ole="">
                  <v:imagedata r:id="rId8" o:title=""/>
                </v:shape>
                <o:OLEObject Type="Embed" ProgID="Equation.3" ShapeID="_x0000_i1025" DrawAspect="Content" ObjectID="_1634450146" r:id="rId9"/>
              </w:object>
            </w:r>
          </w:p>
          <w:p w14:paraId="55ED7809" w14:textId="77777777" w:rsidR="00F70783" w:rsidRPr="00CB1ABF" w:rsidRDefault="00F70783" w:rsidP="002D0ED4">
            <w:pPr>
              <w:rPr>
                <w:sz w:val="24"/>
                <w:szCs w:val="24"/>
              </w:rPr>
            </w:pPr>
            <w:r w:rsidRPr="003E3042">
              <w:rPr>
                <w:position w:val="40"/>
                <w:sz w:val="24"/>
                <w:szCs w:val="24"/>
              </w:rPr>
              <w:t>(b)</w:t>
            </w:r>
            <w:r w:rsidRPr="00CB1ABF">
              <w:rPr>
                <w:sz w:val="24"/>
                <w:szCs w:val="24"/>
              </w:rPr>
              <w:t xml:space="preserve"> </w:t>
            </w:r>
            <w:r w:rsidRPr="003E3042">
              <w:rPr>
                <w:position w:val="-60"/>
                <w:sz w:val="24"/>
                <w:szCs w:val="24"/>
              </w:rPr>
              <w:object w:dxaOrig="5260" w:dyaOrig="1320" w14:anchorId="5ACF7C65">
                <v:shape id="_x0000_i1026" type="#_x0000_t75" style="width:263.25pt;height:66pt" o:ole="">
                  <v:imagedata r:id="rId10" o:title=""/>
                </v:shape>
                <o:OLEObject Type="Embed" ProgID="Equation.3" ShapeID="_x0000_i1026" DrawAspect="Content" ObjectID="_1634450147" r:id="rId11"/>
              </w:object>
            </w:r>
            <w:r w:rsidRPr="00CB1ABF">
              <w:rPr>
                <w:sz w:val="24"/>
                <w:szCs w:val="24"/>
              </w:rPr>
              <w:t xml:space="preserve"> </w:t>
            </w:r>
          </w:p>
        </w:tc>
      </w:tr>
      <w:tr w:rsidR="00F70783" w:rsidRPr="00CB1ABF" w14:paraId="4ACB3540" w14:textId="77777777" w:rsidTr="002D0ED4">
        <w:trPr>
          <w:cantSplit/>
        </w:trPr>
        <w:tc>
          <w:tcPr>
            <w:tcW w:w="1080" w:type="dxa"/>
          </w:tcPr>
          <w:p w14:paraId="5F7FD8AF" w14:textId="77777777" w:rsidR="00F70783" w:rsidRPr="00CB1ABF" w:rsidRDefault="00F70783" w:rsidP="002D0ED4">
            <w:pPr>
              <w:rPr>
                <w:sz w:val="24"/>
                <w:szCs w:val="24"/>
              </w:rPr>
            </w:pPr>
            <w:r w:rsidRPr="00CB1ABF">
              <w:rPr>
                <w:sz w:val="24"/>
                <w:szCs w:val="24"/>
              </w:rPr>
              <w:t>2.</w:t>
            </w:r>
          </w:p>
        </w:tc>
        <w:tc>
          <w:tcPr>
            <w:tcW w:w="8575" w:type="dxa"/>
            <w:gridSpan w:val="2"/>
          </w:tcPr>
          <w:p w14:paraId="46A88A37" w14:textId="77777777" w:rsidR="00F70783" w:rsidRPr="00CB1ABF" w:rsidRDefault="00F70783" w:rsidP="002D0ED4">
            <w:pPr>
              <w:rPr>
                <w:i/>
                <w:sz w:val="24"/>
                <w:szCs w:val="24"/>
              </w:rPr>
            </w:pPr>
            <w:r w:rsidRPr="00CB1ABF">
              <w:rPr>
                <w:i/>
                <w:sz w:val="24"/>
                <w:szCs w:val="24"/>
              </w:rPr>
              <w:t xml:space="preserve">Find the following for path B in </w:t>
            </w:r>
            <w:r w:rsidRPr="00CB1ABF">
              <w:rPr>
                <w:i/>
                <w:color w:val="984806" w:themeColor="accent6" w:themeShade="80"/>
                <w:sz w:val="24"/>
                <w:szCs w:val="24"/>
              </w:rPr>
              <w:t>Figure 3.54</w:t>
            </w:r>
            <w:r w:rsidRPr="00CB1ABF">
              <w:rPr>
                <w:i/>
                <w:sz w:val="24"/>
                <w:szCs w:val="24"/>
              </w:rPr>
              <w:t>: (a) the total distance traveled, and (b) the magnitude and direction of the displacement from start to finish.</w:t>
            </w:r>
          </w:p>
        </w:tc>
      </w:tr>
      <w:tr w:rsidR="00F70783" w:rsidRPr="00CB1ABF" w14:paraId="336EAFA3" w14:textId="77777777" w:rsidTr="002D0ED4">
        <w:trPr>
          <w:cantSplit/>
        </w:trPr>
        <w:tc>
          <w:tcPr>
            <w:tcW w:w="1080" w:type="dxa"/>
          </w:tcPr>
          <w:p w14:paraId="70C6A6D9" w14:textId="77777777" w:rsidR="00F70783" w:rsidRPr="00CB1ABF" w:rsidRDefault="00F70783" w:rsidP="002D0ED4">
            <w:pPr>
              <w:rPr>
                <w:sz w:val="24"/>
                <w:szCs w:val="24"/>
              </w:rPr>
            </w:pPr>
            <w:r w:rsidRPr="00CB1ABF">
              <w:rPr>
                <w:sz w:val="24"/>
                <w:szCs w:val="24"/>
              </w:rPr>
              <w:t>Solution</w:t>
            </w:r>
          </w:p>
        </w:tc>
        <w:tc>
          <w:tcPr>
            <w:tcW w:w="8575" w:type="dxa"/>
            <w:gridSpan w:val="2"/>
          </w:tcPr>
          <w:p w14:paraId="0FFBC16E" w14:textId="77777777" w:rsidR="00F70783" w:rsidRPr="00CB1ABF" w:rsidRDefault="00F70783" w:rsidP="002D0ED4">
            <w:pPr>
              <w:rPr>
                <w:sz w:val="24"/>
                <w:szCs w:val="24"/>
              </w:rPr>
            </w:pPr>
            <w:r w:rsidRPr="00CB1ABF">
              <w:rPr>
                <w:sz w:val="24"/>
                <w:szCs w:val="24"/>
              </w:rPr>
              <w:t xml:space="preserve">(a) </w:t>
            </w:r>
            <w:r w:rsidRPr="00CB1ABF">
              <w:rPr>
                <w:position w:val="-10"/>
                <w:sz w:val="24"/>
                <w:szCs w:val="24"/>
              </w:rPr>
              <w:object w:dxaOrig="5040" w:dyaOrig="340" w14:anchorId="64E40887">
                <v:shape id="_x0000_i1027" type="#_x0000_t75" style="width:252pt;height:17.25pt" o:ole="">
                  <v:imagedata r:id="rId12" o:title=""/>
                </v:shape>
                <o:OLEObject Type="Embed" ProgID="Equation.3" ShapeID="_x0000_i1027" DrawAspect="Content" ObjectID="_1634450148" r:id="rId13"/>
              </w:object>
            </w:r>
          </w:p>
          <w:p w14:paraId="48385055" w14:textId="77777777" w:rsidR="00F70783" w:rsidRPr="00CB1ABF" w:rsidRDefault="00F70783" w:rsidP="002D0ED4">
            <w:pPr>
              <w:rPr>
                <w:sz w:val="24"/>
                <w:szCs w:val="24"/>
              </w:rPr>
            </w:pPr>
            <w:r w:rsidRPr="003E3042">
              <w:rPr>
                <w:position w:val="40"/>
                <w:sz w:val="24"/>
                <w:szCs w:val="24"/>
              </w:rPr>
              <w:t>(b)</w:t>
            </w:r>
            <w:r w:rsidRPr="00CB1ABF">
              <w:rPr>
                <w:sz w:val="24"/>
                <w:szCs w:val="24"/>
              </w:rPr>
              <w:t xml:space="preserve"> </w:t>
            </w:r>
            <w:r w:rsidRPr="003E3042">
              <w:rPr>
                <w:position w:val="-58"/>
                <w:sz w:val="24"/>
                <w:szCs w:val="24"/>
              </w:rPr>
              <w:object w:dxaOrig="5220" w:dyaOrig="1280" w14:anchorId="1B281B15">
                <v:shape id="_x0000_i1028" type="#_x0000_t75" style="width:258.75pt;height:63pt" o:ole="">
                  <v:imagedata r:id="rId14" o:title=""/>
                </v:shape>
                <o:OLEObject Type="Embed" ProgID="Equation.3" ShapeID="_x0000_i1028" DrawAspect="Content" ObjectID="_1634450149" r:id="rId15"/>
              </w:object>
            </w:r>
          </w:p>
        </w:tc>
      </w:tr>
      <w:tr w:rsidR="00F70783" w:rsidRPr="00CB1ABF" w14:paraId="5BB78552" w14:textId="77777777" w:rsidTr="002D0ED4">
        <w:trPr>
          <w:cantSplit/>
        </w:trPr>
        <w:tc>
          <w:tcPr>
            <w:tcW w:w="1080" w:type="dxa"/>
          </w:tcPr>
          <w:p w14:paraId="3854C320" w14:textId="77777777" w:rsidR="00F70783" w:rsidRPr="00CB1ABF" w:rsidRDefault="00F70783" w:rsidP="002D0ED4">
            <w:pPr>
              <w:rPr>
                <w:sz w:val="24"/>
                <w:szCs w:val="24"/>
              </w:rPr>
            </w:pPr>
            <w:r w:rsidRPr="00CB1ABF">
              <w:rPr>
                <w:sz w:val="24"/>
                <w:szCs w:val="24"/>
              </w:rPr>
              <w:t>3.</w:t>
            </w:r>
          </w:p>
        </w:tc>
        <w:tc>
          <w:tcPr>
            <w:tcW w:w="8575" w:type="dxa"/>
            <w:gridSpan w:val="2"/>
          </w:tcPr>
          <w:p w14:paraId="26CE8455" w14:textId="77777777" w:rsidR="00F70783" w:rsidRPr="00CB1ABF" w:rsidRDefault="00F70783" w:rsidP="002D0ED4">
            <w:pPr>
              <w:rPr>
                <w:i/>
                <w:sz w:val="24"/>
                <w:szCs w:val="24"/>
              </w:rPr>
            </w:pPr>
            <w:r w:rsidRPr="00CB1ABF">
              <w:rPr>
                <w:i/>
                <w:sz w:val="24"/>
                <w:szCs w:val="24"/>
              </w:rPr>
              <w:t xml:space="preserve">Find the north and east components of the displacement for the hikers shown in </w:t>
            </w:r>
            <w:r w:rsidRPr="00CB1ABF">
              <w:rPr>
                <w:i/>
                <w:color w:val="984806" w:themeColor="accent6" w:themeShade="80"/>
                <w:spacing w:val="-5"/>
                <w:sz w:val="24"/>
                <w:szCs w:val="24"/>
              </w:rPr>
              <w:t>Figure 3.52</w:t>
            </w:r>
            <w:r w:rsidRPr="00CB1ABF">
              <w:rPr>
                <w:i/>
                <w:spacing w:val="-5"/>
                <w:sz w:val="24"/>
                <w:szCs w:val="24"/>
              </w:rPr>
              <w:t>.</w:t>
            </w:r>
          </w:p>
        </w:tc>
      </w:tr>
      <w:tr w:rsidR="00F70783" w:rsidRPr="00CB1ABF" w14:paraId="6FC00459" w14:textId="77777777" w:rsidTr="002D0ED4">
        <w:tc>
          <w:tcPr>
            <w:tcW w:w="1080" w:type="dxa"/>
          </w:tcPr>
          <w:p w14:paraId="2A828FD4" w14:textId="77777777" w:rsidR="00F70783" w:rsidRPr="00CB1ABF" w:rsidRDefault="00F70783" w:rsidP="002D0ED4">
            <w:pPr>
              <w:rPr>
                <w:sz w:val="24"/>
                <w:szCs w:val="24"/>
              </w:rPr>
            </w:pPr>
            <w:r w:rsidRPr="00CB1ABF">
              <w:rPr>
                <w:sz w:val="24"/>
                <w:szCs w:val="24"/>
              </w:rPr>
              <w:lastRenderedPageBreak/>
              <w:t>Solution</w:t>
            </w:r>
          </w:p>
        </w:tc>
        <w:tc>
          <w:tcPr>
            <w:tcW w:w="8575" w:type="dxa"/>
            <w:gridSpan w:val="2"/>
          </w:tcPr>
          <w:p w14:paraId="6DD48736" w14:textId="77777777" w:rsidR="00F70783" w:rsidRPr="00CB1ABF" w:rsidRDefault="00F70783" w:rsidP="002D0ED4">
            <w:pPr>
              <w:rPr>
                <w:sz w:val="24"/>
                <w:szCs w:val="24"/>
              </w:rPr>
            </w:pPr>
            <w:r w:rsidRPr="00CB1ABF">
              <w:rPr>
                <w:sz w:val="24"/>
                <w:szCs w:val="24"/>
              </w:rPr>
              <w:t xml:space="preserve">N-component:  </w:t>
            </w:r>
            <w:r w:rsidRPr="00CB1ABF">
              <w:rPr>
                <w:position w:val="-10"/>
                <w:sz w:val="24"/>
                <w:szCs w:val="24"/>
              </w:rPr>
              <w:object w:dxaOrig="2840" w:dyaOrig="360" w14:anchorId="6CA3A7A7">
                <v:shape id="_x0000_i1029" type="#_x0000_t75" style="width:141pt;height:17.25pt" o:ole="">
                  <v:imagedata r:id="rId16" o:title=""/>
                </v:shape>
                <o:OLEObject Type="Embed" ProgID="Equation.3" ShapeID="_x0000_i1029" DrawAspect="Content" ObjectID="_1634450150" r:id="rId17"/>
              </w:object>
            </w:r>
          </w:p>
          <w:p w14:paraId="0D542299" w14:textId="77777777" w:rsidR="00F70783" w:rsidRPr="00CB1ABF" w:rsidRDefault="00F70783" w:rsidP="002D0ED4">
            <w:pPr>
              <w:rPr>
                <w:sz w:val="24"/>
                <w:szCs w:val="24"/>
              </w:rPr>
            </w:pPr>
            <w:r w:rsidRPr="00CB1ABF">
              <w:rPr>
                <w:sz w:val="24"/>
                <w:szCs w:val="24"/>
              </w:rPr>
              <w:t xml:space="preserve">E-component:  </w:t>
            </w:r>
            <w:r w:rsidRPr="00CB1ABF">
              <w:rPr>
                <w:position w:val="-10"/>
                <w:sz w:val="24"/>
                <w:szCs w:val="24"/>
              </w:rPr>
              <w:object w:dxaOrig="2860" w:dyaOrig="360" w14:anchorId="5D63A641">
                <v:shape id="_x0000_i1030" type="#_x0000_t75" style="width:2in;height:17.25pt" o:ole="">
                  <v:imagedata r:id="rId18" o:title=""/>
                </v:shape>
                <o:OLEObject Type="Embed" ProgID="Equation.3" ShapeID="_x0000_i1030" DrawAspect="Content" ObjectID="_1634450151" r:id="rId19"/>
              </w:object>
            </w:r>
            <w:r w:rsidRPr="00CB1ABF">
              <w:rPr>
                <w:sz w:val="24"/>
                <w:szCs w:val="24"/>
              </w:rPr>
              <w:t xml:space="preserve"> </w:t>
            </w:r>
          </w:p>
        </w:tc>
      </w:tr>
      <w:tr w:rsidR="00F70783" w:rsidRPr="00CB1ABF" w14:paraId="3B6A73C7" w14:textId="77777777" w:rsidTr="002D0ED4">
        <w:trPr>
          <w:cantSplit/>
        </w:trPr>
        <w:tc>
          <w:tcPr>
            <w:tcW w:w="1080" w:type="dxa"/>
          </w:tcPr>
          <w:p w14:paraId="3473B016" w14:textId="77777777" w:rsidR="00F70783" w:rsidRPr="00CB1ABF" w:rsidRDefault="00F70783" w:rsidP="002D0ED4">
            <w:pPr>
              <w:rPr>
                <w:sz w:val="24"/>
                <w:szCs w:val="24"/>
              </w:rPr>
            </w:pPr>
            <w:r w:rsidRPr="00CB1ABF">
              <w:rPr>
                <w:sz w:val="24"/>
                <w:szCs w:val="24"/>
              </w:rPr>
              <w:t>4.</w:t>
            </w:r>
          </w:p>
        </w:tc>
        <w:tc>
          <w:tcPr>
            <w:tcW w:w="8575" w:type="dxa"/>
            <w:gridSpan w:val="2"/>
          </w:tcPr>
          <w:p w14:paraId="5537093E" w14:textId="77777777" w:rsidR="00F70783" w:rsidRPr="00CB1ABF" w:rsidRDefault="00F70783" w:rsidP="002D0ED4">
            <w:pPr>
              <w:rPr>
                <w:i/>
                <w:sz w:val="24"/>
                <w:szCs w:val="24"/>
              </w:rPr>
            </w:pPr>
            <w:r w:rsidRPr="00CB1ABF">
              <w:rPr>
                <w:i/>
                <w:sz w:val="24"/>
                <w:szCs w:val="24"/>
              </w:rPr>
              <w:t xml:space="preserve">Suppose you walk 18.0 m straight west and then 25.0 m straight north. How far are you from your starting point, and what is the compass direction of a line connecting your starting point to your final position? (If you represent the two legs of the walk as vector displacements </w:t>
            </w:r>
            <w:r w:rsidRPr="00CB1ABF">
              <w:rPr>
                <w:position w:val="-4"/>
                <w:sz w:val="24"/>
                <w:szCs w:val="24"/>
              </w:rPr>
              <w:object w:dxaOrig="260" w:dyaOrig="260" w14:anchorId="52EDFDBA">
                <v:shape id="_x0000_i1031" type="#_x0000_t75" style="width:12pt;height:12pt" o:ole="">
                  <v:imagedata r:id="rId20" o:title=""/>
                </v:shape>
                <o:OLEObject Type="Embed" ProgID="Equation.3" ShapeID="_x0000_i1031" DrawAspect="Content" ObjectID="_1634450152" r:id="rId21"/>
              </w:object>
            </w:r>
            <w:r w:rsidRPr="00CB1ABF">
              <w:rPr>
                <w:i/>
                <w:sz w:val="24"/>
                <w:szCs w:val="24"/>
              </w:rPr>
              <w:t xml:space="preserve"> </w:t>
            </w:r>
            <w:proofErr w:type="gramStart"/>
            <w:r w:rsidRPr="00CB1ABF">
              <w:rPr>
                <w:i/>
                <w:sz w:val="24"/>
                <w:szCs w:val="24"/>
              </w:rPr>
              <w:t>and</w:t>
            </w:r>
            <w:r w:rsidRPr="00CB1ABF">
              <w:rPr>
                <w:i/>
                <w:position w:val="-4"/>
                <w:sz w:val="24"/>
                <w:szCs w:val="24"/>
              </w:rPr>
              <w:t xml:space="preserve"> </w:t>
            </w:r>
            <w:proofErr w:type="gramEnd"/>
            <w:r w:rsidRPr="00CB1ABF">
              <w:rPr>
                <w:position w:val="-4"/>
                <w:sz w:val="24"/>
                <w:szCs w:val="24"/>
              </w:rPr>
              <w:object w:dxaOrig="240" w:dyaOrig="260" w14:anchorId="0F2BBAEA">
                <v:shape id="_x0000_i1032" type="#_x0000_t75" style="width:12pt;height:12pt" o:ole="">
                  <v:imagedata r:id="rId22" o:title=""/>
                </v:shape>
                <o:OLEObject Type="Embed" ProgID="Equation.3" ShapeID="_x0000_i1032" DrawAspect="Content" ObjectID="_1634450153" r:id="rId23"/>
              </w:object>
            </w:r>
            <w:r w:rsidRPr="00CB1ABF">
              <w:rPr>
                <w:i/>
                <w:sz w:val="24"/>
                <w:szCs w:val="24"/>
              </w:rPr>
              <w:t xml:space="preserve">, as in </w:t>
            </w:r>
            <w:r w:rsidRPr="00CB1ABF">
              <w:rPr>
                <w:i/>
                <w:color w:val="984806" w:themeColor="accent6" w:themeShade="80"/>
                <w:sz w:val="24"/>
                <w:szCs w:val="24"/>
              </w:rPr>
              <w:t>Figure 3.55</w:t>
            </w:r>
            <w:r w:rsidRPr="00CB1ABF">
              <w:rPr>
                <w:i/>
                <w:sz w:val="24"/>
                <w:szCs w:val="24"/>
              </w:rPr>
              <w:t>, then this problem asks you to find their sum</w:t>
            </w:r>
            <w:r w:rsidRPr="00CB1ABF">
              <w:rPr>
                <w:i/>
                <w:position w:val="-4"/>
                <w:sz w:val="24"/>
                <w:szCs w:val="24"/>
              </w:rPr>
              <w:t xml:space="preserve"> </w:t>
            </w:r>
            <w:r w:rsidRPr="00CB1ABF">
              <w:rPr>
                <w:position w:val="-4"/>
                <w:sz w:val="24"/>
                <w:szCs w:val="24"/>
              </w:rPr>
              <w:object w:dxaOrig="1060" w:dyaOrig="260" w14:anchorId="1BAE5D88">
                <v:shape id="_x0000_i1033" type="#_x0000_t75" style="width:53.25pt;height:12pt" o:ole="">
                  <v:imagedata r:id="rId24" o:title=""/>
                </v:shape>
                <o:OLEObject Type="Embed" ProgID="Equation.3" ShapeID="_x0000_i1033" DrawAspect="Content" ObjectID="_1634450154" r:id="rId25"/>
              </w:object>
            </w:r>
            <w:r w:rsidRPr="00CB1ABF">
              <w:rPr>
                <w:i/>
                <w:sz w:val="24"/>
                <w:szCs w:val="24"/>
              </w:rPr>
              <w:t>.)</w:t>
            </w:r>
          </w:p>
        </w:tc>
      </w:tr>
      <w:tr w:rsidR="00F70783" w:rsidRPr="00CB1ABF" w14:paraId="0DFC201A" w14:textId="77777777" w:rsidTr="002D0ED4">
        <w:trPr>
          <w:cantSplit/>
        </w:trPr>
        <w:tc>
          <w:tcPr>
            <w:tcW w:w="1080" w:type="dxa"/>
          </w:tcPr>
          <w:p w14:paraId="7DE8747A" w14:textId="77777777" w:rsidR="00F70783" w:rsidRPr="00CB1ABF" w:rsidRDefault="00F70783" w:rsidP="002D0ED4">
            <w:pPr>
              <w:rPr>
                <w:sz w:val="24"/>
                <w:szCs w:val="24"/>
              </w:rPr>
            </w:pPr>
            <w:r w:rsidRPr="00CB1ABF">
              <w:rPr>
                <w:sz w:val="24"/>
                <w:szCs w:val="24"/>
              </w:rPr>
              <w:t>Solution</w:t>
            </w:r>
          </w:p>
        </w:tc>
        <w:tc>
          <w:tcPr>
            <w:tcW w:w="8575" w:type="dxa"/>
            <w:gridSpan w:val="2"/>
          </w:tcPr>
          <w:p w14:paraId="59C96EB2" w14:textId="77777777" w:rsidR="00F70783" w:rsidRPr="00CB1ABF" w:rsidRDefault="00F70783" w:rsidP="002D0ED4">
            <w:pPr>
              <w:rPr>
                <w:sz w:val="24"/>
                <w:szCs w:val="24"/>
              </w:rPr>
            </w:pPr>
            <w:r w:rsidRPr="00CB1ABF">
              <w:rPr>
                <w:sz w:val="24"/>
                <w:szCs w:val="24"/>
              </w:rPr>
              <w:object w:dxaOrig="2770" w:dyaOrig="2510" w14:anchorId="0B46D891">
                <v:shape id="_x0000_i1034" type="#_x0000_t75" style="width:138pt;height:125.25pt" o:ole="" fillcolor="window">
                  <v:imagedata r:id="rId26" o:title=""/>
                </v:shape>
                <o:OLEObject Type="Embed" ProgID="MSDraw" ShapeID="_x0000_i1034" DrawAspect="Content" ObjectID="_1634450155" r:id="rId27">
                  <o:FieldCodes>\* mergeformat</o:FieldCodes>
                </o:OLEObject>
              </w:object>
            </w:r>
          </w:p>
          <w:p w14:paraId="1FA87E9A" w14:textId="77777777" w:rsidR="00F70783" w:rsidRPr="00CB1ABF" w:rsidRDefault="00F70783" w:rsidP="002D0ED4">
            <w:pPr>
              <w:rPr>
                <w:sz w:val="24"/>
                <w:szCs w:val="24"/>
              </w:rPr>
            </w:pPr>
            <w:r w:rsidRPr="00CB1ABF">
              <w:rPr>
                <w:b/>
                <w:sz w:val="24"/>
                <w:szCs w:val="24"/>
              </w:rPr>
              <w:t xml:space="preserve"> </w:t>
            </w:r>
            <w:r w:rsidRPr="00CB1ABF">
              <w:rPr>
                <w:position w:val="-118"/>
                <w:sz w:val="24"/>
                <w:szCs w:val="24"/>
              </w:rPr>
              <w:object w:dxaOrig="5000" w:dyaOrig="2240" w14:anchorId="37EEE1F5">
                <v:shape id="_x0000_i1035" type="#_x0000_t75" style="width:251.25pt;height:111.75pt" o:ole="">
                  <v:imagedata r:id="rId28" o:title=""/>
                </v:shape>
                <o:OLEObject Type="Embed" ProgID="Equation.3" ShapeID="_x0000_i1035" DrawAspect="Content" ObjectID="_1634450156" r:id="rId29"/>
              </w:object>
            </w:r>
          </w:p>
          <w:p w14:paraId="1E0DAEEB" w14:textId="77777777" w:rsidR="00F70783" w:rsidRPr="00CB1ABF" w:rsidRDefault="00F70783" w:rsidP="002D0ED4">
            <w:pPr>
              <w:rPr>
                <w:sz w:val="24"/>
                <w:szCs w:val="24"/>
              </w:rPr>
            </w:pPr>
            <w:r w:rsidRPr="00CB1ABF">
              <w:rPr>
                <w:sz w:val="24"/>
                <w:szCs w:val="24"/>
              </w:rPr>
              <w:t>Compass reading =</w:t>
            </w:r>
            <w:r w:rsidRPr="00CB1ABF">
              <w:rPr>
                <w:position w:val="-10"/>
                <w:sz w:val="24"/>
                <w:szCs w:val="24"/>
              </w:rPr>
              <w:object w:dxaOrig="1380" w:dyaOrig="340" w14:anchorId="625F3F15">
                <v:shape id="_x0000_i1036" type="#_x0000_t75" style="width:69pt;height:17.25pt" o:ole="">
                  <v:imagedata r:id="rId30" o:title=""/>
                </v:shape>
                <o:OLEObject Type="Embed" ProgID="Equation.3" ShapeID="_x0000_i1036" DrawAspect="Content" ObjectID="_1634450157" r:id="rId31"/>
              </w:object>
            </w:r>
          </w:p>
        </w:tc>
      </w:tr>
      <w:tr w:rsidR="00F70783" w:rsidRPr="00CB1ABF" w14:paraId="33A345D0" w14:textId="77777777" w:rsidTr="002D0ED4">
        <w:trPr>
          <w:cantSplit/>
        </w:trPr>
        <w:tc>
          <w:tcPr>
            <w:tcW w:w="1080" w:type="dxa"/>
          </w:tcPr>
          <w:p w14:paraId="1C6837CD" w14:textId="77777777" w:rsidR="00F70783" w:rsidRPr="00CB1ABF" w:rsidRDefault="00F70783" w:rsidP="002D0ED4">
            <w:pPr>
              <w:rPr>
                <w:sz w:val="24"/>
                <w:szCs w:val="24"/>
              </w:rPr>
            </w:pPr>
            <w:r w:rsidRPr="00CB1ABF">
              <w:rPr>
                <w:sz w:val="24"/>
                <w:szCs w:val="24"/>
              </w:rPr>
              <w:t>5.</w:t>
            </w:r>
          </w:p>
        </w:tc>
        <w:tc>
          <w:tcPr>
            <w:tcW w:w="8575" w:type="dxa"/>
            <w:gridSpan w:val="2"/>
          </w:tcPr>
          <w:p w14:paraId="65316958" w14:textId="77777777" w:rsidR="00F70783" w:rsidRPr="00CB1ABF" w:rsidRDefault="00F70783" w:rsidP="002D0ED4">
            <w:pPr>
              <w:rPr>
                <w:i/>
                <w:sz w:val="24"/>
                <w:szCs w:val="24"/>
              </w:rPr>
            </w:pPr>
            <w:r w:rsidRPr="00CB1ABF">
              <w:rPr>
                <w:i/>
                <w:sz w:val="24"/>
                <w:szCs w:val="24"/>
              </w:rPr>
              <w:t xml:space="preserve">Suppose you first walk 12.0 m in a direction </w:t>
            </w:r>
            <w:r w:rsidRPr="00CB1ABF">
              <w:rPr>
                <w:i/>
                <w:position w:val="-6"/>
                <w:sz w:val="24"/>
                <w:szCs w:val="24"/>
              </w:rPr>
              <w:object w:dxaOrig="580" w:dyaOrig="320" w14:anchorId="7B03E29D">
                <v:shape id="_x0000_i1037" type="#_x0000_t75" style="width:30pt;height:15.75pt" o:ole="">
                  <v:imagedata r:id="rId32" o:title=""/>
                </v:shape>
                <o:OLEObject Type="Embed" ProgID="Equation.3" ShapeID="_x0000_i1037" DrawAspect="Content" ObjectID="_1634450158" r:id="rId33"/>
              </w:object>
            </w:r>
            <w:r w:rsidRPr="00CB1ABF">
              <w:rPr>
                <w:i/>
                <w:sz w:val="24"/>
                <w:szCs w:val="24"/>
              </w:rPr>
              <w:t xml:space="preserve"> west of north and then 20.0 m in a direction </w:t>
            </w:r>
            <w:r w:rsidRPr="00CB1ABF">
              <w:rPr>
                <w:i/>
                <w:position w:val="-6"/>
                <w:sz w:val="24"/>
                <w:szCs w:val="24"/>
              </w:rPr>
              <w:object w:dxaOrig="580" w:dyaOrig="320" w14:anchorId="5F19A701">
                <v:shape id="_x0000_i1038" type="#_x0000_t75" style="width:30pt;height:15.75pt" o:ole="">
                  <v:imagedata r:id="rId34" o:title=""/>
                </v:shape>
                <o:OLEObject Type="Embed" ProgID="Equation.3" ShapeID="_x0000_i1038" DrawAspect="Content" ObjectID="_1634450159" r:id="rId35"/>
              </w:object>
            </w:r>
            <w:r w:rsidRPr="00CB1ABF">
              <w:rPr>
                <w:i/>
                <w:sz w:val="24"/>
                <w:szCs w:val="24"/>
              </w:rPr>
              <w:t xml:space="preserve"> south of west. How far are you from your starting point, and what is the compass direction of a line connecting your starting point to your final position? (If you represent the two legs of the walk as vector displacements </w:t>
            </w:r>
            <w:r w:rsidRPr="00CB1ABF">
              <w:rPr>
                <w:position w:val="-4"/>
                <w:sz w:val="24"/>
                <w:szCs w:val="24"/>
              </w:rPr>
              <w:object w:dxaOrig="260" w:dyaOrig="260" w14:anchorId="7628C8DF">
                <v:shape id="_x0000_i1039" type="#_x0000_t75" style="width:12pt;height:12pt" o:ole="">
                  <v:imagedata r:id="rId36" o:title=""/>
                </v:shape>
                <o:OLEObject Type="Embed" ProgID="Equation.3" ShapeID="_x0000_i1039" DrawAspect="Content" ObjectID="_1634450160" r:id="rId37"/>
              </w:object>
            </w:r>
            <w:r w:rsidRPr="00CB1ABF">
              <w:rPr>
                <w:i/>
                <w:sz w:val="24"/>
                <w:szCs w:val="24"/>
              </w:rPr>
              <w:t xml:space="preserve"> and</w:t>
            </w:r>
            <w:r w:rsidRPr="00CB1ABF">
              <w:rPr>
                <w:position w:val="-4"/>
                <w:sz w:val="24"/>
                <w:szCs w:val="24"/>
              </w:rPr>
              <w:object w:dxaOrig="240" w:dyaOrig="260" w14:anchorId="15AF085A">
                <v:shape id="_x0000_i1040" type="#_x0000_t75" style="width:12pt;height:12pt" o:ole="">
                  <v:imagedata r:id="rId38" o:title=""/>
                </v:shape>
                <o:OLEObject Type="Embed" ProgID="Equation.3" ShapeID="_x0000_i1040" DrawAspect="Content" ObjectID="_1634450161" r:id="rId39"/>
              </w:object>
            </w:r>
            <w:r w:rsidRPr="00CB1ABF">
              <w:rPr>
                <w:i/>
                <w:sz w:val="24"/>
                <w:szCs w:val="24"/>
              </w:rPr>
              <w:t xml:space="preserve">, as in </w:t>
            </w:r>
            <w:r w:rsidRPr="00CB1ABF">
              <w:rPr>
                <w:i/>
                <w:color w:val="984806" w:themeColor="accent6" w:themeShade="80"/>
                <w:sz w:val="24"/>
                <w:szCs w:val="24"/>
              </w:rPr>
              <w:t>Figure 3.56</w:t>
            </w:r>
            <w:r w:rsidRPr="00CB1ABF">
              <w:rPr>
                <w:i/>
                <w:sz w:val="24"/>
                <w:szCs w:val="24"/>
              </w:rPr>
              <w:t xml:space="preserve">, then this problem finds their </w:t>
            </w:r>
            <w:proofErr w:type="gramStart"/>
            <w:r w:rsidRPr="00CB1ABF">
              <w:rPr>
                <w:i/>
                <w:sz w:val="24"/>
                <w:szCs w:val="24"/>
              </w:rPr>
              <w:t>sum</w:t>
            </w:r>
            <w:r w:rsidRPr="00CB1ABF">
              <w:rPr>
                <w:i/>
                <w:position w:val="-6"/>
                <w:sz w:val="24"/>
                <w:szCs w:val="24"/>
              </w:rPr>
              <w:t xml:space="preserve"> </w:t>
            </w:r>
            <w:proofErr w:type="gramEnd"/>
            <w:r w:rsidRPr="00CB1ABF">
              <w:rPr>
                <w:position w:val="-6"/>
                <w:sz w:val="24"/>
                <w:szCs w:val="24"/>
              </w:rPr>
              <w:object w:dxaOrig="1100" w:dyaOrig="279" w14:anchorId="76E0298D">
                <v:shape id="_x0000_i1041" type="#_x0000_t75" style="width:54.75pt;height:14.25pt" o:ole="">
                  <v:imagedata r:id="rId40" o:title=""/>
                </v:shape>
                <o:OLEObject Type="Embed" ProgID="Equation.3" ShapeID="_x0000_i1041" DrawAspect="Content" ObjectID="_1634450162" r:id="rId41"/>
              </w:object>
            </w:r>
            <w:r w:rsidRPr="00CB1ABF">
              <w:rPr>
                <w:i/>
                <w:sz w:val="24"/>
                <w:szCs w:val="24"/>
              </w:rPr>
              <w:t>.)</w:t>
            </w:r>
          </w:p>
        </w:tc>
      </w:tr>
      <w:tr w:rsidR="00F70783" w:rsidRPr="00CB1ABF" w14:paraId="0CA514FB" w14:textId="77777777" w:rsidTr="002D0ED4">
        <w:tc>
          <w:tcPr>
            <w:tcW w:w="1080" w:type="dxa"/>
          </w:tcPr>
          <w:p w14:paraId="19BA052C" w14:textId="77777777" w:rsidR="00F70783" w:rsidRPr="00CB1ABF" w:rsidRDefault="00F70783" w:rsidP="002D0ED4">
            <w:pPr>
              <w:rPr>
                <w:sz w:val="24"/>
                <w:szCs w:val="24"/>
              </w:rPr>
            </w:pPr>
            <w:r w:rsidRPr="00CB1ABF">
              <w:rPr>
                <w:sz w:val="24"/>
                <w:szCs w:val="24"/>
              </w:rPr>
              <w:lastRenderedPageBreak/>
              <w:t>Solution</w:t>
            </w:r>
          </w:p>
        </w:tc>
        <w:tc>
          <w:tcPr>
            <w:tcW w:w="8575" w:type="dxa"/>
            <w:gridSpan w:val="2"/>
          </w:tcPr>
          <w:p w14:paraId="10651CD7" w14:textId="77777777" w:rsidR="00F70783" w:rsidRDefault="00F70783" w:rsidP="002D0ED4">
            <w:pPr>
              <w:rPr>
                <w:position w:val="-148"/>
                <w:sz w:val="24"/>
                <w:szCs w:val="24"/>
              </w:rPr>
            </w:pPr>
            <w:r w:rsidRPr="003E3042">
              <w:rPr>
                <w:position w:val="-4"/>
                <w:sz w:val="24"/>
                <w:szCs w:val="24"/>
              </w:rPr>
              <w:object w:dxaOrig="1080" w:dyaOrig="260" w14:anchorId="10A703A8">
                <v:shape id="_x0000_i1042" type="#_x0000_t75" style="width:54.75pt;height:12pt" o:ole="">
                  <v:imagedata r:id="rId42" o:title=""/>
                </v:shape>
                <o:OLEObject Type="Embed" ProgID="Equation.3" ShapeID="_x0000_i1042" DrawAspect="Content" ObjectID="_1634450163" r:id="rId43"/>
              </w:object>
            </w:r>
          </w:p>
          <w:p w14:paraId="12100BE5" w14:textId="77777777" w:rsidR="00F70783" w:rsidRPr="00CB1ABF" w:rsidRDefault="00F70783" w:rsidP="002D0ED4">
            <w:pPr>
              <w:rPr>
                <w:sz w:val="24"/>
                <w:szCs w:val="24"/>
              </w:rPr>
            </w:pPr>
            <w:r w:rsidRPr="00631ACA">
              <w:rPr>
                <w:position w:val="-98"/>
              </w:rPr>
              <w:object w:dxaOrig="8260" w:dyaOrig="2079" w14:anchorId="7243FA34">
                <v:shape id="_x0000_i1043" type="#_x0000_t75" style="width:413.25pt;height:104.25pt" o:ole="">
                  <v:imagedata r:id="rId44" o:title=""/>
                </v:shape>
                <o:OLEObject Type="Embed" ProgID="Equation.3" ShapeID="_x0000_i1043" DrawAspect="Content" ObjectID="_1634450164" r:id="rId45"/>
              </w:object>
            </w:r>
          </w:p>
        </w:tc>
      </w:tr>
      <w:tr w:rsidR="00F70783" w:rsidRPr="00CB1ABF" w14:paraId="041144C8" w14:textId="77777777" w:rsidTr="002D0ED4">
        <w:trPr>
          <w:cantSplit/>
        </w:trPr>
        <w:tc>
          <w:tcPr>
            <w:tcW w:w="1080" w:type="dxa"/>
          </w:tcPr>
          <w:p w14:paraId="34228AEB" w14:textId="77777777" w:rsidR="00F70783" w:rsidRPr="00CB1ABF" w:rsidRDefault="00F70783" w:rsidP="002D0ED4">
            <w:pPr>
              <w:rPr>
                <w:sz w:val="24"/>
                <w:szCs w:val="24"/>
              </w:rPr>
            </w:pPr>
            <w:r w:rsidRPr="00CB1ABF">
              <w:rPr>
                <w:sz w:val="24"/>
                <w:szCs w:val="24"/>
              </w:rPr>
              <w:t>6.</w:t>
            </w:r>
          </w:p>
        </w:tc>
        <w:tc>
          <w:tcPr>
            <w:tcW w:w="8575" w:type="dxa"/>
            <w:gridSpan w:val="2"/>
          </w:tcPr>
          <w:p w14:paraId="2C3839E1" w14:textId="77777777" w:rsidR="00F70783" w:rsidRPr="00CB1ABF" w:rsidRDefault="00F70783" w:rsidP="002D0ED4">
            <w:pPr>
              <w:rPr>
                <w:i/>
                <w:sz w:val="24"/>
                <w:szCs w:val="24"/>
              </w:rPr>
            </w:pPr>
            <w:r w:rsidRPr="00CB1ABF">
              <w:rPr>
                <w:i/>
                <w:sz w:val="24"/>
                <w:szCs w:val="24"/>
              </w:rPr>
              <w:t xml:space="preserve">Repeat the problem above, but reverse the order of the two legs of the walk; show that you get the same final result. That is, you first walk </w:t>
            </w:r>
            <w:proofErr w:type="gramStart"/>
            <w:r w:rsidRPr="00CB1ABF">
              <w:rPr>
                <w:i/>
                <w:sz w:val="24"/>
                <w:szCs w:val="24"/>
              </w:rPr>
              <w:t>leg</w:t>
            </w:r>
            <w:r w:rsidRPr="00CB1ABF">
              <w:rPr>
                <w:i/>
                <w:position w:val="-4"/>
                <w:sz w:val="24"/>
                <w:szCs w:val="24"/>
              </w:rPr>
              <w:t xml:space="preserve"> </w:t>
            </w:r>
            <w:proofErr w:type="gramEnd"/>
            <w:r w:rsidRPr="00CB1ABF">
              <w:rPr>
                <w:position w:val="-4"/>
                <w:sz w:val="24"/>
                <w:szCs w:val="24"/>
              </w:rPr>
              <w:object w:dxaOrig="240" w:dyaOrig="260" w14:anchorId="34E2833E">
                <v:shape id="_x0000_i1044" type="#_x0000_t75" style="width:12pt;height:12pt" o:ole="">
                  <v:imagedata r:id="rId46" o:title=""/>
                </v:shape>
                <o:OLEObject Type="Embed" ProgID="Equation.3" ShapeID="_x0000_i1044" DrawAspect="Content" ObjectID="_1634450165" r:id="rId47"/>
              </w:object>
            </w:r>
            <w:r w:rsidRPr="00CB1ABF">
              <w:rPr>
                <w:i/>
                <w:sz w:val="24"/>
                <w:szCs w:val="24"/>
              </w:rPr>
              <w:t xml:space="preserve">, which is 20.0 m in a direction exactly </w:t>
            </w:r>
            <w:r w:rsidRPr="00CB1ABF">
              <w:rPr>
                <w:i/>
                <w:position w:val="-6"/>
                <w:sz w:val="24"/>
                <w:szCs w:val="24"/>
              </w:rPr>
              <w:object w:dxaOrig="420" w:dyaOrig="320" w14:anchorId="70D1C028">
                <v:shape id="_x0000_i1045" type="#_x0000_t75" style="width:21pt;height:15.75pt" o:ole="">
                  <v:imagedata r:id="rId48" o:title=""/>
                </v:shape>
                <o:OLEObject Type="Embed" ProgID="Equation.3" ShapeID="_x0000_i1045" DrawAspect="Content" ObjectID="_1634450166" r:id="rId49"/>
              </w:object>
            </w:r>
            <w:r w:rsidRPr="00CB1ABF">
              <w:rPr>
                <w:i/>
                <w:sz w:val="24"/>
                <w:szCs w:val="24"/>
              </w:rPr>
              <w:t xml:space="preserve"> south of west, and then leg</w:t>
            </w:r>
            <w:r w:rsidRPr="00CB1ABF">
              <w:rPr>
                <w:i/>
                <w:position w:val="-4"/>
                <w:sz w:val="24"/>
                <w:szCs w:val="24"/>
              </w:rPr>
              <w:t xml:space="preserve"> </w:t>
            </w:r>
            <w:r w:rsidRPr="00CB1ABF">
              <w:rPr>
                <w:position w:val="-4"/>
                <w:sz w:val="24"/>
                <w:szCs w:val="24"/>
              </w:rPr>
              <w:object w:dxaOrig="260" w:dyaOrig="260" w14:anchorId="39C5A82E">
                <v:shape id="_x0000_i1046" type="#_x0000_t75" style="width:12pt;height:12pt" o:ole="">
                  <v:imagedata r:id="rId50" o:title=""/>
                </v:shape>
                <o:OLEObject Type="Embed" ProgID="Equation.3" ShapeID="_x0000_i1046" DrawAspect="Content" ObjectID="_1634450167" r:id="rId51"/>
              </w:object>
            </w:r>
            <w:r w:rsidRPr="00CB1ABF">
              <w:rPr>
                <w:i/>
                <w:sz w:val="24"/>
                <w:szCs w:val="24"/>
              </w:rPr>
              <w:t xml:space="preserve">, which is 12.0 m in a direction exactly </w:t>
            </w:r>
            <w:r w:rsidRPr="00CB1ABF">
              <w:rPr>
                <w:i/>
                <w:position w:val="-6"/>
                <w:sz w:val="24"/>
                <w:szCs w:val="24"/>
              </w:rPr>
              <w:object w:dxaOrig="420" w:dyaOrig="320" w14:anchorId="6ED1CB0B">
                <v:shape id="_x0000_i1047" type="#_x0000_t75" style="width:21pt;height:15.75pt" o:ole="">
                  <v:imagedata r:id="rId52" o:title=""/>
                </v:shape>
                <o:OLEObject Type="Embed" ProgID="Equation.3" ShapeID="_x0000_i1047" DrawAspect="Content" ObjectID="_1634450168" r:id="rId53"/>
              </w:object>
            </w:r>
            <w:r w:rsidRPr="00CB1ABF">
              <w:rPr>
                <w:i/>
                <w:sz w:val="24"/>
                <w:szCs w:val="24"/>
              </w:rPr>
              <w:t xml:space="preserve"> west of north. (This problem shows </w:t>
            </w:r>
            <w:proofErr w:type="gramStart"/>
            <w:r w:rsidRPr="00CB1ABF">
              <w:rPr>
                <w:i/>
                <w:sz w:val="24"/>
                <w:szCs w:val="24"/>
              </w:rPr>
              <w:t>that</w:t>
            </w:r>
            <w:r w:rsidRPr="00CB1ABF">
              <w:rPr>
                <w:i/>
                <w:position w:val="-4"/>
                <w:sz w:val="24"/>
                <w:szCs w:val="24"/>
              </w:rPr>
              <w:t xml:space="preserve"> </w:t>
            </w:r>
            <w:proofErr w:type="gramEnd"/>
            <w:r w:rsidRPr="00CB1ABF">
              <w:rPr>
                <w:position w:val="-4"/>
                <w:sz w:val="24"/>
                <w:szCs w:val="24"/>
              </w:rPr>
              <w:object w:dxaOrig="1440" w:dyaOrig="260" w14:anchorId="01675924">
                <v:shape id="_x0000_i1048" type="#_x0000_t75" style="width:1in;height:12pt" o:ole="">
                  <v:imagedata r:id="rId54" o:title=""/>
                </v:shape>
                <o:OLEObject Type="Embed" ProgID="Equation.3" ShapeID="_x0000_i1048" DrawAspect="Content" ObjectID="_1634450169" r:id="rId55"/>
              </w:object>
            </w:r>
            <w:r w:rsidRPr="00CB1ABF">
              <w:rPr>
                <w:i/>
                <w:sz w:val="24"/>
                <w:szCs w:val="24"/>
              </w:rPr>
              <w:t>.)</w:t>
            </w:r>
          </w:p>
        </w:tc>
      </w:tr>
      <w:tr w:rsidR="00F70783" w:rsidRPr="00CB1ABF" w14:paraId="367BB7A0" w14:textId="77777777" w:rsidTr="002D0ED4">
        <w:trPr>
          <w:cantSplit/>
        </w:trPr>
        <w:tc>
          <w:tcPr>
            <w:tcW w:w="1080" w:type="dxa"/>
          </w:tcPr>
          <w:p w14:paraId="2588708B" w14:textId="77777777" w:rsidR="00F70783" w:rsidRPr="00CB1ABF" w:rsidRDefault="00F70783" w:rsidP="002D0ED4">
            <w:pPr>
              <w:rPr>
                <w:sz w:val="24"/>
                <w:szCs w:val="24"/>
              </w:rPr>
            </w:pPr>
            <w:r w:rsidRPr="00CB1ABF">
              <w:rPr>
                <w:sz w:val="24"/>
                <w:szCs w:val="24"/>
              </w:rPr>
              <w:t>Solution</w:t>
            </w:r>
          </w:p>
        </w:tc>
        <w:tc>
          <w:tcPr>
            <w:tcW w:w="8575" w:type="dxa"/>
            <w:gridSpan w:val="2"/>
          </w:tcPr>
          <w:p w14:paraId="7E524DB3" w14:textId="77777777" w:rsidR="00F70783" w:rsidRPr="00CB1ABF" w:rsidRDefault="00F70783" w:rsidP="002D0ED4">
            <w:pPr>
              <w:rPr>
                <w:sz w:val="24"/>
                <w:szCs w:val="24"/>
              </w:rPr>
            </w:pPr>
            <w:r w:rsidRPr="00CB1ABF">
              <w:rPr>
                <w:sz w:val="24"/>
                <w:szCs w:val="24"/>
              </w:rPr>
              <w:t xml:space="preserve"> </w:t>
            </w:r>
            <w:r w:rsidRPr="00CB1ABF">
              <w:rPr>
                <w:position w:val="-98"/>
                <w:sz w:val="24"/>
                <w:szCs w:val="24"/>
              </w:rPr>
              <w:object w:dxaOrig="7580" w:dyaOrig="1579" w14:anchorId="74D35C2B">
                <v:shape id="_x0000_i1049" type="#_x0000_t75" style="width:378.75pt;height:81pt" o:ole="">
                  <v:imagedata r:id="rId56" o:title=""/>
                </v:shape>
                <o:OLEObject Type="Embed" ProgID="Equation.3" ShapeID="_x0000_i1049" DrawAspect="Content" ObjectID="_1634450170" r:id="rId57"/>
              </w:object>
            </w:r>
            <w:r w:rsidRPr="00CB1ABF">
              <w:rPr>
                <w:sz w:val="24"/>
                <w:szCs w:val="24"/>
              </w:rPr>
              <w:t xml:space="preserve"> </w:t>
            </w:r>
          </w:p>
        </w:tc>
      </w:tr>
      <w:tr w:rsidR="00F70783" w:rsidRPr="00CB1ABF" w14:paraId="2BCD28FE" w14:textId="77777777" w:rsidTr="002D0ED4">
        <w:trPr>
          <w:cantSplit/>
        </w:trPr>
        <w:tc>
          <w:tcPr>
            <w:tcW w:w="1080" w:type="dxa"/>
          </w:tcPr>
          <w:p w14:paraId="434048AC" w14:textId="77777777" w:rsidR="00F70783" w:rsidRPr="00CB1ABF" w:rsidRDefault="00F70783" w:rsidP="002D0ED4">
            <w:pPr>
              <w:rPr>
                <w:sz w:val="24"/>
                <w:szCs w:val="24"/>
              </w:rPr>
            </w:pPr>
            <w:r w:rsidRPr="00CB1ABF">
              <w:rPr>
                <w:sz w:val="24"/>
                <w:szCs w:val="24"/>
              </w:rPr>
              <w:t>7.</w:t>
            </w:r>
          </w:p>
        </w:tc>
        <w:tc>
          <w:tcPr>
            <w:tcW w:w="8575" w:type="dxa"/>
            <w:gridSpan w:val="2"/>
          </w:tcPr>
          <w:p w14:paraId="1430B645" w14:textId="77777777" w:rsidR="00F70783" w:rsidRPr="00CB1ABF" w:rsidRDefault="00F70783" w:rsidP="002D0ED4">
            <w:pPr>
              <w:rPr>
                <w:i/>
                <w:sz w:val="24"/>
                <w:szCs w:val="24"/>
              </w:rPr>
            </w:pPr>
            <w:r w:rsidRPr="00CB1ABF">
              <w:rPr>
                <w:i/>
                <w:sz w:val="24"/>
                <w:szCs w:val="24"/>
              </w:rPr>
              <w:t xml:space="preserve">Repeat the problem two problems prior, but for the second leg you walk 20.0 m in a direction </w:t>
            </w:r>
            <w:r w:rsidRPr="00CB1ABF">
              <w:rPr>
                <w:i/>
                <w:position w:val="-6"/>
                <w:sz w:val="24"/>
                <w:szCs w:val="24"/>
              </w:rPr>
              <w:object w:dxaOrig="580" w:dyaOrig="320" w14:anchorId="6B83D043">
                <v:shape id="_x0000_i1050" type="#_x0000_t75" style="width:30pt;height:15.75pt" o:ole="">
                  <v:imagedata r:id="rId58" o:title=""/>
                </v:shape>
                <o:OLEObject Type="Embed" ProgID="Equation.3" ShapeID="_x0000_i1050" DrawAspect="Content" ObjectID="_1634450171" r:id="rId59"/>
              </w:object>
            </w:r>
            <w:r w:rsidRPr="00CB1ABF">
              <w:rPr>
                <w:i/>
                <w:sz w:val="24"/>
                <w:szCs w:val="24"/>
              </w:rPr>
              <w:t xml:space="preserve">north of east (which is equivalent to subtracting </w:t>
            </w:r>
            <w:r w:rsidRPr="00CB1ABF">
              <w:rPr>
                <w:position w:val="-4"/>
                <w:sz w:val="24"/>
                <w:szCs w:val="24"/>
              </w:rPr>
              <w:object w:dxaOrig="240" w:dyaOrig="260" w14:anchorId="3AD97C46">
                <v:shape id="_x0000_i1051" type="#_x0000_t75" style="width:12pt;height:12pt" o:ole="">
                  <v:imagedata r:id="rId60" o:title=""/>
                </v:shape>
                <o:OLEObject Type="Embed" ProgID="Equation.3" ShapeID="_x0000_i1051" DrawAspect="Content" ObjectID="_1634450172" r:id="rId61"/>
              </w:object>
            </w:r>
            <w:r w:rsidRPr="00CB1ABF">
              <w:rPr>
                <w:i/>
                <w:sz w:val="24"/>
                <w:szCs w:val="24"/>
              </w:rPr>
              <w:t xml:space="preserve"> from </w:t>
            </w:r>
            <w:r w:rsidRPr="00CB1ABF">
              <w:rPr>
                <w:position w:val="-4"/>
                <w:sz w:val="24"/>
                <w:szCs w:val="24"/>
              </w:rPr>
              <w:object w:dxaOrig="260" w:dyaOrig="260" w14:anchorId="44814C7E">
                <v:shape id="_x0000_i1052" type="#_x0000_t75" style="width:12pt;height:12pt" o:ole="">
                  <v:imagedata r:id="rId62" o:title=""/>
                </v:shape>
                <o:OLEObject Type="Embed" ProgID="Equation.3" ShapeID="_x0000_i1052" DrawAspect="Content" ObjectID="_1634450173" r:id="rId63"/>
              </w:object>
            </w:r>
            <w:r w:rsidRPr="00CB1ABF">
              <w:rPr>
                <w:i/>
                <w:sz w:val="24"/>
                <w:szCs w:val="24"/>
              </w:rPr>
              <w:t xml:space="preserve">—that is, to </w:t>
            </w:r>
            <w:proofErr w:type="gramStart"/>
            <w:r w:rsidRPr="00CB1ABF">
              <w:rPr>
                <w:i/>
                <w:sz w:val="24"/>
                <w:szCs w:val="24"/>
              </w:rPr>
              <w:t>finding</w:t>
            </w:r>
            <w:r w:rsidRPr="00CB1ABF">
              <w:rPr>
                <w:i/>
                <w:position w:val="-4"/>
                <w:sz w:val="24"/>
                <w:szCs w:val="24"/>
              </w:rPr>
              <w:t xml:space="preserve"> </w:t>
            </w:r>
            <w:proofErr w:type="gramEnd"/>
            <w:r w:rsidRPr="00CB1ABF">
              <w:rPr>
                <w:position w:val="-4"/>
                <w:sz w:val="24"/>
                <w:szCs w:val="24"/>
              </w:rPr>
              <w:object w:dxaOrig="1080" w:dyaOrig="260" w14:anchorId="2F60470E">
                <v:shape id="_x0000_i1053" type="#_x0000_t75" style="width:54.75pt;height:12pt" o:ole="">
                  <v:imagedata r:id="rId64" o:title=""/>
                </v:shape>
                <o:OLEObject Type="Embed" ProgID="Equation.3" ShapeID="_x0000_i1053" DrawAspect="Content" ObjectID="_1634450174" r:id="rId65"/>
              </w:object>
            </w:r>
            <w:r w:rsidRPr="00CB1ABF">
              <w:rPr>
                <w:i/>
                <w:sz w:val="24"/>
                <w:szCs w:val="24"/>
              </w:rPr>
              <w:t xml:space="preserve">). (b) Repeat the problem two problems prior, but now you first walk 20.0 m in a direction </w:t>
            </w:r>
            <w:r w:rsidRPr="00CB1ABF">
              <w:rPr>
                <w:i/>
                <w:position w:val="-6"/>
                <w:sz w:val="24"/>
                <w:szCs w:val="24"/>
              </w:rPr>
              <w:object w:dxaOrig="580" w:dyaOrig="320" w14:anchorId="1B92B04A">
                <v:shape id="_x0000_i1054" type="#_x0000_t75" style="width:30pt;height:15.75pt" o:ole="">
                  <v:imagedata r:id="rId66" o:title=""/>
                </v:shape>
                <o:OLEObject Type="Embed" ProgID="Equation.3" ShapeID="_x0000_i1054" DrawAspect="Content" ObjectID="_1634450175" r:id="rId67"/>
              </w:object>
            </w:r>
            <w:r w:rsidRPr="00CB1ABF">
              <w:rPr>
                <w:i/>
                <w:sz w:val="24"/>
                <w:szCs w:val="24"/>
              </w:rPr>
              <w:t xml:space="preserve">south of west and then 12.0 m in a direction </w:t>
            </w:r>
            <w:r w:rsidRPr="00CB1ABF">
              <w:rPr>
                <w:i/>
                <w:position w:val="-6"/>
                <w:sz w:val="24"/>
                <w:szCs w:val="24"/>
              </w:rPr>
              <w:object w:dxaOrig="560" w:dyaOrig="320" w14:anchorId="6581D64E">
                <v:shape id="_x0000_i1055" type="#_x0000_t75" style="width:29.25pt;height:15.75pt" o:ole="">
                  <v:imagedata r:id="rId68" o:title=""/>
                </v:shape>
                <o:OLEObject Type="Embed" ProgID="Equation.3" ShapeID="_x0000_i1055" DrawAspect="Content" ObjectID="_1634450176" r:id="rId69"/>
              </w:object>
            </w:r>
            <w:r w:rsidRPr="00CB1ABF">
              <w:rPr>
                <w:i/>
                <w:sz w:val="24"/>
                <w:szCs w:val="24"/>
              </w:rPr>
              <w:t xml:space="preserve"> east of south (which is equivalent to subtracting </w:t>
            </w:r>
            <w:r w:rsidRPr="00CB1ABF">
              <w:rPr>
                <w:position w:val="-4"/>
                <w:sz w:val="24"/>
                <w:szCs w:val="24"/>
              </w:rPr>
              <w:object w:dxaOrig="260" w:dyaOrig="260" w14:anchorId="41075CDB">
                <v:shape id="_x0000_i1056" type="#_x0000_t75" style="width:12pt;height:12pt" o:ole="">
                  <v:imagedata r:id="rId70" o:title=""/>
                </v:shape>
                <o:OLEObject Type="Embed" ProgID="Equation.3" ShapeID="_x0000_i1056" DrawAspect="Content" ObjectID="_1634450177" r:id="rId71"/>
              </w:object>
            </w:r>
            <w:r w:rsidRPr="00CB1ABF">
              <w:rPr>
                <w:i/>
                <w:sz w:val="24"/>
                <w:szCs w:val="24"/>
              </w:rPr>
              <w:t xml:space="preserve"> from</w:t>
            </w:r>
            <w:r w:rsidRPr="00CB1ABF">
              <w:rPr>
                <w:i/>
                <w:position w:val="-4"/>
                <w:sz w:val="24"/>
                <w:szCs w:val="24"/>
              </w:rPr>
              <w:t xml:space="preserve"> </w:t>
            </w:r>
            <w:r w:rsidRPr="00CB1ABF">
              <w:rPr>
                <w:position w:val="-4"/>
                <w:sz w:val="24"/>
                <w:szCs w:val="24"/>
              </w:rPr>
              <w:object w:dxaOrig="240" w:dyaOrig="260" w14:anchorId="52821453">
                <v:shape id="_x0000_i1057" type="#_x0000_t75" style="width:12pt;height:12pt" o:ole="">
                  <v:imagedata r:id="rId72" o:title=""/>
                </v:shape>
                <o:OLEObject Type="Embed" ProgID="Equation.3" ShapeID="_x0000_i1057" DrawAspect="Content" ObjectID="_1634450178" r:id="rId73"/>
              </w:object>
            </w:r>
            <w:r w:rsidRPr="00CB1ABF">
              <w:rPr>
                <w:i/>
                <w:sz w:val="24"/>
                <w:szCs w:val="24"/>
              </w:rPr>
              <w:t>—that is, to finding</w:t>
            </w:r>
            <w:r w:rsidRPr="00CB1ABF">
              <w:rPr>
                <w:i/>
                <w:position w:val="-4"/>
                <w:sz w:val="24"/>
                <w:szCs w:val="24"/>
              </w:rPr>
              <w:t xml:space="preserve"> </w:t>
            </w:r>
            <w:r w:rsidRPr="00CB1ABF">
              <w:rPr>
                <w:position w:val="-4"/>
                <w:sz w:val="24"/>
                <w:szCs w:val="24"/>
              </w:rPr>
              <w:object w:dxaOrig="1760" w:dyaOrig="260" w14:anchorId="63529B07">
                <v:shape id="_x0000_i1058" type="#_x0000_t75" style="width:87.75pt;height:12pt" o:ole="">
                  <v:imagedata r:id="rId74" o:title=""/>
                </v:shape>
                <o:OLEObject Type="Embed" ProgID="Equation.3" ShapeID="_x0000_i1058" DrawAspect="Content" ObjectID="_1634450179" r:id="rId75"/>
              </w:object>
            </w:r>
            <w:r>
              <w:rPr>
                <w:i/>
                <w:sz w:val="24"/>
                <w:szCs w:val="24"/>
              </w:rPr>
              <w:t>). Show that this is the case.</w:t>
            </w:r>
          </w:p>
        </w:tc>
      </w:tr>
      <w:tr w:rsidR="00F70783" w:rsidRPr="00CB1ABF" w14:paraId="5DD27EC4" w14:textId="77777777" w:rsidTr="002D0ED4">
        <w:tc>
          <w:tcPr>
            <w:tcW w:w="1080" w:type="dxa"/>
          </w:tcPr>
          <w:p w14:paraId="78AA6D64" w14:textId="77777777" w:rsidR="00F70783" w:rsidRPr="00CB1ABF" w:rsidRDefault="00F70783" w:rsidP="002D0ED4">
            <w:pPr>
              <w:rPr>
                <w:sz w:val="24"/>
                <w:szCs w:val="24"/>
              </w:rPr>
            </w:pPr>
            <w:r w:rsidRPr="00CB1ABF">
              <w:rPr>
                <w:sz w:val="24"/>
                <w:szCs w:val="24"/>
              </w:rPr>
              <w:lastRenderedPageBreak/>
              <w:t>Solution</w:t>
            </w:r>
          </w:p>
        </w:tc>
        <w:tc>
          <w:tcPr>
            <w:tcW w:w="8575" w:type="dxa"/>
            <w:gridSpan w:val="2"/>
          </w:tcPr>
          <w:p w14:paraId="3D337C5B" w14:textId="77777777" w:rsidR="00F70783" w:rsidRDefault="00F70783" w:rsidP="002D0ED4">
            <w:pPr>
              <w:rPr>
                <w:position w:val="-178"/>
                <w:sz w:val="24"/>
                <w:szCs w:val="24"/>
              </w:rPr>
            </w:pPr>
            <w:r w:rsidRPr="003E3042">
              <w:rPr>
                <w:position w:val="80"/>
                <w:sz w:val="24"/>
                <w:szCs w:val="24"/>
              </w:rPr>
              <w:t>(a)</w:t>
            </w:r>
            <w:r w:rsidRPr="00CB1ABF">
              <w:rPr>
                <w:position w:val="104"/>
                <w:sz w:val="24"/>
                <w:szCs w:val="24"/>
              </w:rPr>
              <w:t xml:space="preserve"> </w:t>
            </w:r>
            <w:r w:rsidRPr="003E3042">
              <w:rPr>
                <w:position w:val="-86"/>
                <w:sz w:val="24"/>
                <w:szCs w:val="24"/>
              </w:rPr>
              <w:object w:dxaOrig="5040" w:dyaOrig="1820" w14:anchorId="73124471">
                <v:shape id="_x0000_i1059" type="#_x0000_t75" style="width:252pt;height:90.75pt" o:ole="">
                  <v:imagedata r:id="rId76" o:title=""/>
                </v:shape>
                <o:OLEObject Type="Embed" ProgID="Equation.3" ShapeID="_x0000_i1059" DrawAspect="Content" ObjectID="_1634450180" r:id="rId77"/>
              </w:object>
            </w:r>
          </w:p>
          <w:p w14:paraId="7B367F9A" w14:textId="77777777" w:rsidR="00F70783" w:rsidRPr="00CB1ABF" w:rsidRDefault="00F70783" w:rsidP="002D0ED4">
            <w:pPr>
              <w:ind w:left="335"/>
              <w:rPr>
                <w:sz w:val="24"/>
                <w:szCs w:val="24"/>
              </w:rPr>
            </w:pPr>
            <w:r w:rsidRPr="00631ACA">
              <w:rPr>
                <w:position w:val="-56"/>
              </w:rPr>
              <w:object w:dxaOrig="4660" w:dyaOrig="1240" w14:anchorId="1ED88848">
                <v:shape id="_x0000_i1060" type="#_x0000_t75" style="width:233.25pt;height:62.25pt" o:ole="">
                  <v:imagedata r:id="rId78" o:title=""/>
                </v:shape>
                <o:OLEObject Type="Embed" ProgID="Equation.3" ShapeID="_x0000_i1060" DrawAspect="Content" ObjectID="_1634450181" r:id="rId79"/>
              </w:object>
            </w:r>
          </w:p>
          <w:p w14:paraId="74CA4143" w14:textId="77777777" w:rsidR="00F70783" w:rsidRPr="00CB1ABF" w:rsidRDefault="00F70783" w:rsidP="002D0ED4">
            <w:pPr>
              <w:rPr>
                <w:sz w:val="24"/>
                <w:szCs w:val="24"/>
              </w:rPr>
            </w:pPr>
            <w:r w:rsidRPr="005E6965">
              <w:rPr>
                <w:position w:val="70"/>
                <w:sz w:val="24"/>
                <w:szCs w:val="24"/>
              </w:rPr>
              <w:t>(b)</w:t>
            </w:r>
            <w:r w:rsidRPr="00CB1ABF">
              <w:rPr>
                <w:position w:val="90"/>
                <w:sz w:val="24"/>
                <w:szCs w:val="24"/>
              </w:rPr>
              <w:t xml:space="preserve"> </w:t>
            </w:r>
            <w:r w:rsidRPr="00CB1ABF">
              <w:rPr>
                <w:position w:val="-142"/>
                <w:sz w:val="24"/>
                <w:szCs w:val="24"/>
              </w:rPr>
              <w:object w:dxaOrig="6320" w:dyaOrig="2380" w14:anchorId="73F0F4EA">
                <v:shape id="_x0000_i1061" type="#_x0000_t75" style="width:317.25pt;height:119.25pt" o:ole="">
                  <v:imagedata r:id="rId80" o:title=""/>
                </v:shape>
                <o:OLEObject Type="Embed" ProgID="Equation.3" ShapeID="_x0000_i1061" DrawAspect="Content" ObjectID="_1634450182" r:id="rId81"/>
              </w:object>
            </w:r>
          </w:p>
          <w:p w14:paraId="0E368D2C" w14:textId="77777777" w:rsidR="00F70783" w:rsidRPr="00CB1ABF" w:rsidRDefault="00F70783" w:rsidP="002D0ED4">
            <w:pPr>
              <w:ind w:left="335"/>
              <w:rPr>
                <w:sz w:val="24"/>
                <w:szCs w:val="24"/>
              </w:rPr>
            </w:pPr>
            <w:r w:rsidRPr="00CB1ABF">
              <w:rPr>
                <w:sz w:val="24"/>
                <w:szCs w:val="24"/>
              </w:rPr>
              <w:t xml:space="preserve">This is consistent with part (a) because </w:t>
            </w:r>
            <w:r w:rsidRPr="00CB1ABF">
              <w:rPr>
                <w:position w:val="-10"/>
                <w:sz w:val="24"/>
                <w:szCs w:val="24"/>
              </w:rPr>
              <w:object w:dxaOrig="1740" w:dyaOrig="340" w14:anchorId="7DF0AF23">
                <v:shape id="_x0000_i1062" type="#_x0000_t75" style="width:86.25pt;height:17.25pt" o:ole="">
                  <v:imagedata r:id="rId82" o:title=""/>
                </v:shape>
                <o:OLEObject Type="Embed" ProgID="Equation.3" ShapeID="_x0000_i1062" DrawAspect="Content" ObjectID="_1634450183" r:id="rId83"/>
              </w:object>
            </w:r>
          </w:p>
        </w:tc>
      </w:tr>
      <w:tr w:rsidR="00F70783" w:rsidRPr="00CB1ABF" w14:paraId="5D603291" w14:textId="77777777" w:rsidTr="002D0ED4">
        <w:trPr>
          <w:cantSplit/>
        </w:trPr>
        <w:tc>
          <w:tcPr>
            <w:tcW w:w="1080" w:type="dxa"/>
          </w:tcPr>
          <w:p w14:paraId="6F55FE5D" w14:textId="77777777" w:rsidR="00F70783" w:rsidRPr="00CB1ABF" w:rsidRDefault="00F70783" w:rsidP="002D0ED4">
            <w:pPr>
              <w:rPr>
                <w:sz w:val="24"/>
                <w:szCs w:val="24"/>
              </w:rPr>
            </w:pPr>
            <w:r w:rsidRPr="00CB1ABF">
              <w:rPr>
                <w:sz w:val="24"/>
                <w:szCs w:val="24"/>
              </w:rPr>
              <w:t>8.</w:t>
            </w:r>
          </w:p>
        </w:tc>
        <w:tc>
          <w:tcPr>
            <w:tcW w:w="8575" w:type="dxa"/>
            <w:gridSpan w:val="2"/>
          </w:tcPr>
          <w:p w14:paraId="510C3BD5" w14:textId="77777777" w:rsidR="00F70783" w:rsidRPr="00CB1ABF" w:rsidRDefault="00F70783" w:rsidP="002D0ED4">
            <w:pPr>
              <w:rPr>
                <w:i/>
                <w:sz w:val="24"/>
                <w:szCs w:val="24"/>
              </w:rPr>
            </w:pPr>
            <w:r w:rsidRPr="00CB1ABF">
              <w:rPr>
                <w:i/>
                <w:sz w:val="24"/>
                <w:szCs w:val="24"/>
              </w:rPr>
              <w:t xml:space="preserve">Show that the </w:t>
            </w:r>
            <w:r w:rsidRPr="00CB1ABF">
              <w:rPr>
                <w:sz w:val="24"/>
                <w:szCs w:val="24"/>
              </w:rPr>
              <w:t>order</w:t>
            </w:r>
            <w:r w:rsidRPr="00CB1ABF">
              <w:rPr>
                <w:i/>
                <w:sz w:val="24"/>
                <w:szCs w:val="24"/>
              </w:rPr>
              <w:t xml:space="preserve"> of addition of three vectors does not affect their sum. Show this property by choosing any three </w:t>
            </w:r>
            <w:proofErr w:type="gramStart"/>
            <w:r w:rsidRPr="00CB1ABF">
              <w:rPr>
                <w:i/>
                <w:sz w:val="24"/>
                <w:szCs w:val="24"/>
              </w:rPr>
              <w:t>vectors</w:t>
            </w:r>
            <w:r w:rsidRPr="00CB1ABF">
              <w:rPr>
                <w:i/>
                <w:position w:val="-4"/>
                <w:sz w:val="24"/>
                <w:szCs w:val="24"/>
              </w:rPr>
              <w:t xml:space="preserve"> </w:t>
            </w:r>
            <w:proofErr w:type="gramEnd"/>
            <w:r w:rsidRPr="00CB1ABF">
              <w:rPr>
                <w:position w:val="-4"/>
                <w:sz w:val="24"/>
                <w:szCs w:val="24"/>
              </w:rPr>
              <w:object w:dxaOrig="260" w:dyaOrig="260" w14:anchorId="157BD4EB">
                <v:shape id="_x0000_i1063" type="#_x0000_t75" style="width:12pt;height:12pt" o:ole="">
                  <v:imagedata r:id="rId84" o:title=""/>
                </v:shape>
                <o:OLEObject Type="Embed" ProgID="Equation.3" ShapeID="_x0000_i1063" DrawAspect="Content" ObjectID="_1634450184" r:id="rId85"/>
              </w:object>
            </w:r>
            <w:r w:rsidRPr="00CB1ABF">
              <w:rPr>
                <w:i/>
                <w:sz w:val="24"/>
                <w:szCs w:val="24"/>
              </w:rPr>
              <w:t xml:space="preserve">, </w:t>
            </w:r>
            <w:r w:rsidRPr="00CB1ABF">
              <w:rPr>
                <w:position w:val="-4"/>
                <w:sz w:val="24"/>
                <w:szCs w:val="24"/>
              </w:rPr>
              <w:object w:dxaOrig="240" w:dyaOrig="260" w14:anchorId="4AA3F0F2">
                <v:shape id="_x0000_i1064" type="#_x0000_t75" style="width:12pt;height:12pt" o:ole="">
                  <v:imagedata r:id="rId86" o:title=""/>
                </v:shape>
                <o:OLEObject Type="Embed" ProgID="Equation.3" ShapeID="_x0000_i1064" DrawAspect="Content" ObjectID="_1634450185" r:id="rId87"/>
              </w:object>
            </w:r>
            <w:r w:rsidRPr="00CB1ABF">
              <w:rPr>
                <w:i/>
                <w:sz w:val="24"/>
                <w:szCs w:val="24"/>
              </w:rPr>
              <w:t>, and</w:t>
            </w:r>
            <w:r w:rsidRPr="00CB1ABF">
              <w:rPr>
                <w:i/>
                <w:position w:val="-6"/>
                <w:sz w:val="24"/>
                <w:szCs w:val="24"/>
              </w:rPr>
              <w:t xml:space="preserve"> </w:t>
            </w:r>
            <w:r w:rsidRPr="00CB1ABF">
              <w:rPr>
                <w:position w:val="-6"/>
                <w:sz w:val="24"/>
                <w:szCs w:val="24"/>
              </w:rPr>
              <w:object w:dxaOrig="240" w:dyaOrig="279" w14:anchorId="0E5F48E3">
                <v:shape id="_x0000_i1065" type="#_x0000_t75" style="width:12pt;height:14.25pt" o:ole="">
                  <v:imagedata r:id="rId88" o:title=""/>
                </v:shape>
                <o:OLEObject Type="Embed" ProgID="Equation.3" ShapeID="_x0000_i1065" DrawAspect="Content" ObjectID="_1634450186" r:id="rId89"/>
              </w:object>
            </w:r>
            <w:r w:rsidRPr="00CB1ABF">
              <w:rPr>
                <w:i/>
                <w:sz w:val="24"/>
                <w:szCs w:val="24"/>
              </w:rPr>
              <w:t xml:space="preserve">, all having different lengths and directions. Find the sum </w:t>
            </w:r>
            <w:r w:rsidRPr="00CB1ABF">
              <w:rPr>
                <w:position w:val="-6"/>
                <w:sz w:val="24"/>
                <w:szCs w:val="24"/>
              </w:rPr>
              <w:object w:dxaOrig="1100" w:dyaOrig="279" w14:anchorId="787BDF30">
                <v:shape id="_x0000_i1066" type="#_x0000_t75" style="width:54.75pt;height:14.25pt" o:ole="">
                  <v:imagedata r:id="rId90" o:title=""/>
                </v:shape>
                <o:OLEObject Type="Embed" ProgID="Equation.3" ShapeID="_x0000_i1066" DrawAspect="Content" ObjectID="_1634450187" r:id="rId91"/>
              </w:object>
            </w:r>
            <w:r w:rsidRPr="00CB1ABF">
              <w:rPr>
                <w:i/>
                <w:sz w:val="24"/>
                <w:szCs w:val="24"/>
              </w:rPr>
              <w:t xml:space="preserve"> then find their sum when added in a different order and show the result is the same. (There are five other orders in </w:t>
            </w:r>
            <w:proofErr w:type="gramStart"/>
            <w:r w:rsidRPr="00CB1ABF">
              <w:rPr>
                <w:i/>
                <w:sz w:val="24"/>
                <w:szCs w:val="24"/>
              </w:rPr>
              <w:t>which</w:t>
            </w:r>
            <w:r w:rsidRPr="00CB1ABF">
              <w:rPr>
                <w:i/>
                <w:position w:val="-4"/>
                <w:sz w:val="24"/>
                <w:szCs w:val="24"/>
              </w:rPr>
              <w:t xml:space="preserve"> </w:t>
            </w:r>
            <w:proofErr w:type="gramEnd"/>
            <w:r w:rsidRPr="00CB1ABF">
              <w:rPr>
                <w:position w:val="-4"/>
                <w:sz w:val="24"/>
                <w:szCs w:val="24"/>
              </w:rPr>
              <w:object w:dxaOrig="260" w:dyaOrig="260" w14:anchorId="432E3384">
                <v:shape id="_x0000_i1067" type="#_x0000_t75" style="width:12pt;height:12pt" o:ole="">
                  <v:imagedata r:id="rId92" o:title=""/>
                </v:shape>
                <o:OLEObject Type="Embed" ProgID="Equation.3" ShapeID="_x0000_i1067" DrawAspect="Content" ObjectID="_1634450188" r:id="rId93"/>
              </w:object>
            </w:r>
            <w:r w:rsidRPr="00CB1ABF">
              <w:rPr>
                <w:i/>
                <w:sz w:val="24"/>
                <w:szCs w:val="24"/>
              </w:rPr>
              <w:t xml:space="preserve">, </w:t>
            </w:r>
            <w:r w:rsidRPr="00CB1ABF">
              <w:rPr>
                <w:position w:val="-4"/>
                <w:sz w:val="24"/>
                <w:szCs w:val="24"/>
              </w:rPr>
              <w:object w:dxaOrig="240" w:dyaOrig="260" w14:anchorId="5E7B2B30">
                <v:shape id="_x0000_i1068" type="#_x0000_t75" style="width:12pt;height:12pt" o:ole="">
                  <v:imagedata r:id="rId94" o:title=""/>
                </v:shape>
                <o:OLEObject Type="Embed" ProgID="Equation.3" ShapeID="_x0000_i1068" DrawAspect="Content" ObjectID="_1634450189" r:id="rId95"/>
              </w:object>
            </w:r>
            <w:r w:rsidRPr="00CB1ABF">
              <w:rPr>
                <w:i/>
                <w:sz w:val="24"/>
                <w:szCs w:val="24"/>
              </w:rPr>
              <w:t xml:space="preserve">, and </w:t>
            </w:r>
            <w:r w:rsidRPr="00CB1ABF">
              <w:rPr>
                <w:position w:val="-6"/>
                <w:sz w:val="24"/>
                <w:szCs w:val="24"/>
              </w:rPr>
              <w:object w:dxaOrig="240" w:dyaOrig="279" w14:anchorId="3634C148">
                <v:shape id="_x0000_i1069" type="#_x0000_t75" style="width:12pt;height:14.25pt" o:ole="">
                  <v:imagedata r:id="rId96" o:title=""/>
                </v:shape>
                <o:OLEObject Type="Embed" ProgID="Equation.3" ShapeID="_x0000_i1069" DrawAspect="Content" ObjectID="_1634450190" r:id="rId97"/>
              </w:object>
            </w:r>
            <w:r w:rsidRPr="00CB1ABF">
              <w:rPr>
                <w:i/>
                <w:sz w:val="24"/>
                <w:szCs w:val="24"/>
              </w:rPr>
              <w:t xml:space="preserve"> can be added; choose only one.)</w:t>
            </w:r>
          </w:p>
        </w:tc>
      </w:tr>
      <w:tr w:rsidR="00F70783" w:rsidRPr="00CB1ABF" w14:paraId="33731C3C" w14:textId="77777777" w:rsidTr="002D0ED4">
        <w:trPr>
          <w:cantSplit/>
        </w:trPr>
        <w:tc>
          <w:tcPr>
            <w:tcW w:w="1080" w:type="dxa"/>
          </w:tcPr>
          <w:p w14:paraId="4E80DCDC" w14:textId="77777777" w:rsidR="00F70783" w:rsidRPr="00CB1ABF" w:rsidRDefault="00F70783" w:rsidP="002D0ED4">
            <w:pPr>
              <w:rPr>
                <w:sz w:val="24"/>
                <w:szCs w:val="24"/>
              </w:rPr>
            </w:pPr>
            <w:r w:rsidRPr="00CB1ABF">
              <w:rPr>
                <w:sz w:val="24"/>
                <w:szCs w:val="24"/>
              </w:rPr>
              <w:t>Solution</w:t>
            </w:r>
          </w:p>
        </w:tc>
        <w:tc>
          <w:tcPr>
            <w:tcW w:w="8575" w:type="dxa"/>
            <w:gridSpan w:val="2"/>
          </w:tcPr>
          <w:p w14:paraId="40A5CB40" w14:textId="77777777" w:rsidR="00F70783" w:rsidRPr="00CB1ABF" w:rsidRDefault="00F70783" w:rsidP="002D0ED4">
            <w:pPr>
              <w:rPr>
                <w:sz w:val="24"/>
                <w:szCs w:val="24"/>
              </w:rPr>
            </w:pPr>
            <w:r w:rsidRPr="00CB1ABF">
              <w:rPr>
                <w:sz w:val="24"/>
                <w:szCs w:val="24"/>
              </w:rPr>
              <w:t xml:space="preserve">Refer to </w:t>
            </w:r>
            <w:r>
              <w:rPr>
                <w:sz w:val="24"/>
                <w:szCs w:val="24"/>
              </w:rPr>
              <w:t xml:space="preserve">the </w:t>
            </w:r>
            <w:r w:rsidRPr="00CB1ABF">
              <w:rPr>
                <w:sz w:val="24"/>
                <w:szCs w:val="24"/>
              </w:rPr>
              <w:t xml:space="preserve">solution for </w:t>
            </w:r>
            <w:r w:rsidRPr="00A627DD">
              <w:rPr>
                <w:color w:val="984806" w:themeColor="accent6" w:themeShade="80"/>
                <w:sz w:val="24"/>
                <w:szCs w:val="24"/>
              </w:rPr>
              <w:t>Exercise 3.7</w:t>
            </w:r>
            <w:r w:rsidRPr="00CB1ABF">
              <w:rPr>
                <w:sz w:val="24"/>
                <w:szCs w:val="24"/>
              </w:rPr>
              <w:t xml:space="preserve"> above.</w:t>
            </w:r>
          </w:p>
        </w:tc>
      </w:tr>
      <w:tr w:rsidR="00F70783" w:rsidRPr="00CB1ABF" w14:paraId="21F51E52" w14:textId="77777777" w:rsidTr="002D0ED4">
        <w:trPr>
          <w:cantSplit/>
        </w:trPr>
        <w:tc>
          <w:tcPr>
            <w:tcW w:w="1080" w:type="dxa"/>
          </w:tcPr>
          <w:p w14:paraId="620EF64C" w14:textId="77777777" w:rsidR="00F70783" w:rsidRPr="00CB1ABF" w:rsidRDefault="00F70783" w:rsidP="002D0ED4">
            <w:pPr>
              <w:rPr>
                <w:sz w:val="24"/>
                <w:szCs w:val="24"/>
              </w:rPr>
            </w:pPr>
            <w:r w:rsidRPr="00CB1ABF">
              <w:rPr>
                <w:sz w:val="24"/>
                <w:szCs w:val="24"/>
              </w:rPr>
              <w:t>9.</w:t>
            </w:r>
          </w:p>
        </w:tc>
        <w:tc>
          <w:tcPr>
            <w:tcW w:w="8575" w:type="dxa"/>
            <w:gridSpan w:val="2"/>
          </w:tcPr>
          <w:p w14:paraId="730BACE7" w14:textId="77777777" w:rsidR="00F70783" w:rsidRPr="00CB1ABF" w:rsidRDefault="00F70783" w:rsidP="002D0ED4">
            <w:pPr>
              <w:rPr>
                <w:i/>
                <w:sz w:val="24"/>
                <w:szCs w:val="24"/>
              </w:rPr>
            </w:pPr>
            <w:r w:rsidRPr="00CB1ABF">
              <w:rPr>
                <w:i/>
                <w:sz w:val="24"/>
                <w:szCs w:val="24"/>
              </w:rPr>
              <w:t xml:space="preserve">Show that the sum of the vectors discussed in the example </w:t>
            </w:r>
            <w:r w:rsidRPr="00CB1ABF">
              <w:rPr>
                <w:i/>
                <w:color w:val="984806" w:themeColor="accent6" w:themeShade="80"/>
                <w:sz w:val="24"/>
                <w:szCs w:val="24"/>
              </w:rPr>
              <w:t>Subtracting Vectors Graphically: A Woman Sailing a Boat</w:t>
            </w:r>
            <w:r w:rsidRPr="00CB1ABF">
              <w:rPr>
                <w:i/>
                <w:sz w:val="24"/>
                <w:szCs w:val="24"/>
              </w:rPr>
              <w:t xml:space="preserve"> gives the result shown in </w:t>
            </w:r>
            <w:r w:rsidRPr="00CB1ABF">
              <w:rPr>
                <w:i/>
                <w:color w:val="984806" w:themeColor="accent6" w:themeShade="80"/>
                <w:sz w:val="24"/>
                <w:szCs w:val="24"/>
              </w:rPr>
              <w:t>Figure 3.24</w:t>
            </w:r>
            <w:r w:rsidRPr="00CB1ABF">
              <w:rPr>
                <w:i/>
                <w:sz w:val="24"/>
                <w:szCs w:val="24"/>
              </w:rPr>
              <w:t xml:space="preserve">. </w:t>
            </w:r>
          </w:p>
        </w:tc>
      </w:tr>
      <w:tr w:rsidR="00F70783" w:rsidRPr="00CB1ABF" w14:paraId="28CC87E0" w14:textId="77777777" w:rsidTr="002D0ED4">
        <w:tc>
          <w:tcPr>
            <w:tcW w:w="1080" w:type="dxa"/>
          </w:tcPr>
          <w:p w14:paraId="5398E1C4" w14:textId="77777777" w:rsidR="00F70783" w:rsidRPr="00CB1ABF" w:rsidRDefault="00F70783" w:rsidP="002D0ED4">
            <w:pPr>
              <w:rPr>
                <w:sz w:val="24"/>
                <w:szCs w:val="24"/>
              </w:rPr>
            </w:pPr>
            <w:r w:rsidRPr="00CB1ABF">
              <w:rPr>
                <w:sz w:val="24"/>
                <w:szCs w:val="24"/>
              </w:rPr>
              <w:lastRenderedPageBreak/>
              <w:t>Solution</w:t>
            </w:r>
          </w:p>
        </w:tc>
        <w:tc>
          <w:tcPr>
            <w:tcW w:w="8575" w:type="dxa"/>
            <w:gridSpan w:val="2"/>
          </w:tcPr>
          <w:p w14:paraId="2B19FBF7" w14:textId="77777777" w:rsidR="00F70783" w:rsidRPr="00CB1ABF" w:rsidRDefault="00F70783" w:rsidP="002D0ED4">
            <w:pPr>
              <w:rPr>
                <w:sz w:val="24"/>
                <w:szCs w:val="24"/>
              </w:rPr>
            </w:pPr>
            <w:r w:rsidRPr="00CB1ABF">
              <w:rPr>
                <w:position w:val="-96"/>
                <w:sz w:val="24"/>
                <w:szCs w:val="24"/>
              </w:rPr>
              <w:object w:dxaOrig="7200" w:dyaOrig="2040" w14:anchorId="20E7AFC4">
                <v:shape id="_x0000_i1070" type="#_x0000_t75" style="width:5in;height:102.75pt" o:ole="">
                  <v:imagedata r:id="rId98" o:title=""/>
                </v:shape>
                <o:OLEObject Type="Embed" ProgID="Equation.3" ShapeID="_x0000_i1070" DrawAspect="Content" ObjectID="_1634450191" r:id="rId99"/>
              </w:object>
            </w:r>
          </w:p>
          <w:p w14:paraId="1EE3EB74" w14:textId="77777777" w:rsidR="00F70783" w:rsidRPr="00CB1ABF" w:rsidRDefault="00F70783" w:rsidP="002D0ED4">
            <w:pPr>
              <w:rPr>
                <w:sz w:val="24"/>
                <w:szCs w:val="24"/>
              </w:rPr>
            </w:pPr>
            <w:r w:rsidRPr="00CB1ABF">
              <w:rPr>
                <w:sz w:val="24"/>
                <w:szCs w:val="24"/>
              </w:rPr>
              <w:t xml:space="preserve">(note </w:t>
            </w:r>
            <w:r w:rsidRPr="00CB1ABF">
              <w:rPr>
                <w:position w:val="-12"/>
                <w:sz w:val="24"/>
                <w:szCs w:val="24"/>
              </w:rPr>
              <w:object w:dxaOrig="680" w:dyaOrig="360" w14:anchorId="734EA60D">
                <v:shape id="_x0000_i1071" type="#_x0000_t75" style="width:33pt;height:17.25pt" o:ole="">
                  <v:imagedata r:id="rId100" o:title=""/>
                </v:shape>
                <o:OLEObject Type="Embed" ProgID="Equation.3" ShapeID="_x0000_i1071" DrawAspect="Content" ObjectID="_1634450192" r:id="rId101"/>
              </w:object>
            </w:r>
            <w:r w:rsidRPr="00CB1ABF">
              <w:rPr>
                <w:sz w:val="24"/>
                <w:szCs w:val="24"/>
              </w:rPr>
              <w:t>)</w:t>
            </w:r>
          </w:p>
        </w:tc>
      </w:tr>
      <w:tr w:rsidR="00F70783" w:rsidRPr="00CB1ABF" w14:paraId="331D76CC" w14:textId="77777777" w:rsidTr="002D0ED4">
        <w:trPr>
          <w:cantSplit/>
        </w:trPr>
        <w:tc>
          <w:tcPr>
            <w:tcW w:w="1080" w:type="dxa"/>
          </w:tcPr>
          <w:p w14:paraId="498561D5" w14:textId="77777777" w:rsidR="00F70783" w:rsidRPr="00CB1ABF" w:rsidRDefault="00F70783" w:rsidP="002D0ED4">
            <w:pPr>
              <w:rPr>
                <w:sz w:val="24"/>
                <w:szCs w:val="24"/>
              </w:rPr>
            </w:pPr>
            <w:r w:rsidRPr="00CB1ABF">
              <w:rPr>
                <w:sz w:val="24"/>
                <w:szCs w:val="24"/>
              </w:rPr>
              <w:t>10.</w:t>
            </w:r>
          </w:p>
        </w:tc>
        <w:tc>
          <w:tcPr>
            <w:tcW w:w="8575" w:type="dxa"/>
            <w:gridSpan w:val="2"/>
          </w:tcPr>
          <w:p w14:paraId="1D0710D5" w14:textId="77777777" w:rsidR="00F70783" w:rsidRPr="00CB1ABF" w:rsidRDefault="00F70783" w:rsidP="002D0ED4">
            <w:pPr>
              <w:rPr>
                <w:i/>
                <w:sz w:val="24"/>
                <w:szCs w:val="24"/>
              </w:rPr>
            </w:pPr>
            <w:r w:rsidRPr="00CB1ABF">
              <w:rPr>
                <w:i/>
                <w:sz w:val="24"/>
                <w:szCs w:val="24"/>
              </w:rPr>
              <w:t xml:space="preserve">Find the magnitudes of velocities </w:t>
            </w:r>
            <w:r w:rsidRPr="00CB1ABF">
              <w:rPr>
                <w:i/>
                <w:position w:val="-10"/>
                <w:sz w:val="24"/>
                <w:szCs w:val="24"/>
              </w:rPr>
              <w:object w:dxaOrig="300" w:dyaOrig="340" w14:anchorId="2B45353D">
                <v:shape id="_x0000_i1072" type="#_x0000_t75" style="width:15.75pt;height:17.25pt" o:ole="">
                  <v:imagedata r:id="rId102" o:title=""/>
                </v:shape>
                <o:OLEObject Type="Embed" ProgID="Equation.3" ShapeID="_x0000_i1072" DrawAspect="Content" ObjectID="_1634450193" r:id="rId103"/>
              </w:object>
            </w:r>
            <w:r w:rsidRPr="00CB1ABF">
              <w:rPr>
                <w:i/>
                <w:sz w:val="24"/>
                <w:szCs w:val="24"/>
              </w:rPr>
              <w:t xml:space="preserve"> and </w:t>
            </w:r>
            <w:r w:rsidRPr="00CB1ABF">
              <w:rPr>
                <w:i/>
                <w:position w:val="-10"/>
                <w:sz w:val="24"/>
                <w:szCs w:val="24"/>
              </w:rPr>
              <w:object w:dxaOrig="279" w:dyaOrig="340" w14:anchorId="19182A06">
                <v:shape id="_x0000_i1073" type="#_x0000_t75" style="width:14.25pt;height:17.25pt" o:ole="">
                  <v:imagedata r:id="rId104" o:title=""/>
                </v:shape>
                <o:OLEObject Type="Embed" ProgID="Equation.3" ShapeID="_x0000_i1073" DrawAspect="Content" ObjectID="_1634450194" r:id="rId105"/>
              </w:object>
            </w:r>
            <w:r w:rsidRPr="00CB1ABF">
              <w:rPr>
                <w:i/>
                <w:sz w:val="24"/>
                <w:szCs w:val="24"/>
              </w:rPr>
              <w:t xml:space="preserve"> in </w:t>
            </w:r>
            <w:r w:rsidRPr="00CB1ABF">
              <w:rPr>
                <w:i/>
                <w:color w:val="984806" w:themeColor="accent6" w:themeShade="80"/>
                <w:sz w:val="24"/>
                <w:szCs w:val="24"/>
              </w:rPr>
              <w:t>Figure 3.57</w:t>
            </w:r>
            <w:r w:rsidRPr="00CB1ABF">
              <w:rPr>
                <w:i/>
                <w:sz w:val="24"/>
                <w:szCs w:val="24"/>
              </w:rPr>
              <w:t>.</w:t>
            </w:r>
          </w:p>
        </w:tc>
      </w:tr>
      <w:tr w:rsidR="00F70783" w:rsidRPr="00CB1ABF" w14:paraId="4ED54822" w14:textId="77777777" w:rsidTr="002D0ED4">
        <w:tc>
          <w:tcPr>
            <w:tcW w:w="1080" w:type="dxa"/>
          </w:tcPr>
          <w:p w14:paraId="0C634B86" w14:textId="77777777" w:rsidR="00F70783" w:rsidRPr="00A627DD" w:rsidRDefault="00F70783" w:rsidP="002D0ED4">
            <w:pPr>
              <w:rPr>
                <w:sz w:val="24"/>
                <w:szCs w:val="24"/>
              </w:rPr>
            </w:pPr>
            <w:r w:rsidRPr="00A627DD">
              <w:rPr>
                <w:sz w:val="24"/>
                <w:szCs w:val="24"/>
              </w:rPr>
              <w:t>Solution</w:t>
            </w:r>
          </w:p>
        </w:tc>
        <w:tc>
          <w:tcPr>
            <w:tcW w:w="8575" w:type="dxa"/>
            <w:gridSpan w:val="2"/>
          </w:tcPr>
          <w:p w14:paraId="58551E3B" w14:textId="77777777" w:rsidR="00F70783" w:rsidRPr="00CB1ABF" w:rsidRDefault="00F70783" w:rsidP="002D0ED4">
            <w:pPr>
              <w:rPr>
                <w:sz w:val="24"/>
                <w:szCs w:val="24"/>
              </w:rPr>
            </w:pPr>
            <w:r w:rsidRPr="00CB1ABF">
              <w:rPr>
                <w:sz w:val="24"/>
                <w:szCs w:val="24"/>
              </w:rPr>
              <w:t xml:space="preserve">Start with the information given: </w:t>
            </w:r>
            <w:r w:rsidRPr="00CB1ABF">
              <w:rPr>
                <w:position w:val="-12"/>
                <w:sz w:val="24"/>
                <w:szCs w:val="24"/>
              </w:rPr>
              <w:object w:dxaOrig="2600" w:dyaOrig="360" w14:anchorId="4F10D8E2">
                <v:shape id="_x0000_i1074" type="#_x0000_t75" style="width:129.75pt;height:17.25pt" o:ole="">
                  <v:imagedata r:id="rId106" o:title=""/>
                </v:shape>
                <o:OLEObject Type="Embed" ProgID="Equation.3" ShapeID="_x0000_i1074" DrawAspect="Content" ObjectID="_1634450195" r:id="rId107"/>
              </w:object>
            </w:r>
            <w:r w:rsidRPr="00CB1ABF">
              <w:rPr>
                <w:sz w:val="24"/>
                <w:szCs w:val="24"/>
              </w:rPr>
              <w:t xml:space="preserve">and we know that </w:t>
            </w:r>
            <w:r w:rsidRPr="00CB1ABF">
              <w:rPr>
                <w:position w:val="-10"/>
                <w:sz w:val="24"/>
                <w:szCs w:val="24"/>
              </w:rPr>
              <w:object w:dxaOrig="380" w:dyaOrig="340" w14:anchorId="545D327D">
                <v:shape id="_x0000_i1075" type="#_x0000_t75" style="width:20.25pt;height:17.25pt" o:ole="">
                  <v:imagedata r:id="rId108" o:title=""/>
                </v:shape>
                <o:OLEObject Type="Embed" ProgID="Equation.3" ShapeID="_x0000_i1075" DrawAspect="Content" ObjectID="_1634450196" r:id="rId109"/>
              </w:object>
            </w:r>
            <w:r w:rsidRPr="00CB1ABF">
              <w:rPr>
                <w:sz w:val="24"/>
                <w:szCs w:val="24"/>
              </w:rPr>
              <w:t xml:space="preserve">is </w:t>
            </w:r>
            <w:r w:rsidRPr="00CB1ABF">
              <w:rPr>
                <w:position w:val="-6"/>
                <w:sz w:val="24"/>
                <w:szCs w:val="24"/>
              </w:rPr>
              <w:object w:dxaOrig="1340" w:dyaOrig="279" w14:anchorId="1666BDD4">
                <v:shape id="_x0000_i1076" type="#_x0000_t75" style="width:66pt;height:14.25pt" o:ole="">
                  <v:imagedata r:id="rId110" o:title=""/>
                </v:shape>
                <o:OLEObject Type="Embed" ProgID="Equation.3" ShapeID="_x0000_i1076" DrawAspect="Content" ObjectID="_1634450197" r:id="rId111"/>
              </w:object>
            </w:r>
            <w:r>
              <w:rPr>
                <w:sz w:val="24"/>
                <w:szCs w:val="24"/>
              </w:rPr>
              <w:t xml:space="preserve"> </w:t>
            </w:r>
            <w:r w:rsidRPr="00CB1ABF">
              <w:rPr>
                <w:sz w:val="24"/>
                <w:szCs w:val="24"/>
              </w:rPr>
              <w:t xml:space="preserve">To calculate the angle of </w:t>
            </w:r>
            <w:r w:rsidRPr="00CB1ABF">
              <w:rPr>
                <w:position w:val="-10"/>
                <w:sz w:val="24"/>
                <w:szCs w:val="24"/>
              </w:rPr>
              <w:object w:dxaOrig="380" w:dyaOrig="340" w14:anchorId="7E8D2E60">
                <v:shape id="_x0000_i1077" type="#_x0000_t75" style="width:18.75pt;height:17.25pt" o:ole="">
                  <v:imagedata r:id="rId112" o:title=""/>
                </v:shape>
                <o:OLEObject Type="Embed" ProgID="Equation.3" ShapeID="_x0000_i1077" DrawAspect="Content" ObjectID="_1634450198" r:id="rId113"/>
              </w:object>
            </w:r>
            <w:r w:rsidRPr="00CB1ABF">
              <w:rPr>
                <w:sz w:val="24"/>
                <w:szCs w:val="24"/>
              </w:rPr>
              <w:t xml:space="preserve">use the fact that the external angle of a triangle, </w:t>
            </w:r>
            <w:r w:rsidRPr="00CB1ABF">
              <w:rPr>
                <w:position w:val="-6"/>
                <w:sz w:val="24"/>
                <w:szCs w:val="24"/>
              </w:rPr>
              <w:object w:dxaOrig="240" w:dyaOrig="220" w14:anchorId="09391A34">
                <v:shape id="_x0000_i1078" type="#_x0000_t75" style="width:12pt;height:9.75pt" o:ole="">
                  <v:imagedata r:id="rId114" o:title=""/>
                </v:shape>
                <o:OLEObject Type="Embed" ProgID="Equation.3" ShapeID="_x0000_i1078" DrawAspect="Content" ObjectID="_1634450199" r:id="rId115"/>
              </w:object>
            </w:r>
            <w:r w:rsidRPr="00CB1ABF">
              <w:rPr>
                <w:sz w:val="24"/>
                <w:szCs w:val="24"/>
              </w:rPr>
              <w:t xml:space="preserve"> equals the sum of the inner angles, so that </w:t>
            </w:r>
            <w:r w:rsidRPr="00CB1ABF">
              <w:rPr>
                <w:position w:val="-6"/>
                <w:sz w:val="24"/>
                <w:szCs w:val="24"/>
              </w:rPr>
              <w:object w:dxaOrig="2520" w:dyaOrig="279" w14:anchorId="6EAF0425">
                <v:shape id="_x0000_i1079" type="#_x0000_t75" style="width:126.75pt;height:14.25pt" o:ole="">
                  <v:imagedata r:id="rId116" o:title=""/>
                </v:shape>
                <o:OLEObject Type="Embed" ProgID="Equation.3" ShapeID="_x0000_i1079" DrawAspect="Content" ObjectID="_1634450200" r:id="rId117"/>
              </w:object>
            </w:r>
            <w:r w:rsidRPr="00CB1ABF">
              <w:rPr>
                <w:sz w:val="24"/>
                <w:szCs w:val="24"/>
              </w:rPr>
              <w:t xml:space="preserve">so that </w:t>
            </w:r>
            <w:r w:rsidRPr="00CB1ABF">
              <w:rPr>
                <w:position w:val="-10"/>
                <w:sz w:val="24"/>
                <w:szCs w:val="24"/>
              </w:rPr>
              <w:object w:dxaOrig="380" w:dyaOrig="340" w14:anchorId="4B3EF5AE">
                <v:shape id="_x0000_i1080" type="#_x0000_t75" style="width:18.75pt;height:17.25pt" o:ole="">
                  <v:imagedata r:id="rId118" o:title=""/>
                </v:shape>
                <o:OLEObject Type="Embed" ProgID="Equation.3" ShapeID="_x0000_i1080" DrawAspect="Content" ObjectID="_1634450201" r:id="rId119"/>
              </w:object>
            </w:r>
            <w:r w:rsidRPr="00CB1ABF">
              <w:rPr>
                <w:sz w:val="24"/>
                <w:szCs w:val="24"/>
              </w:rPr>
              <w:t xml:space="preserve">is at an angle of </w:t>
            </w:r>
            <w:r w:rsidRPr="00CB1ABF">
              <w:rPr>
                <w:position w:val="-10"/>
                <w:sz w:val="24"/>
                <w:szCs w:val="24"/>
              </w:rPr>
              <w:object w:dxaOrig="2100" w:dyaOrig="320" w14:anchorId="4963DFF7">
                <v:shape id="_x0000_i1081" type="#_x0000_t75" style="width:105.75pt;height:15.75pt" o:ole="">
                  <v:imagedata r:id="rId120" o:title=""/>
                </v:shape>
                <o:OLEObject Type="Embed" ProgID="Equation.3" ShapeID="_x0000_i1081" DrawAspect="Content" ObjectID="_1634450202" r:id="rId121"/>
              </w:object>
            </w:r>
          </w:p>
          <w:p w14:paraId="5475B35F" w14:textId="77777777" w:rsidR="00F70783" w:rsidRDefault="00F70783" w:rsidP="002D0ED4">
            <w:pPr>
              <w:rPr>
                <w:position w:val="-10"/>
                <w:sz w:val="24"/>
                <w:szCs w:val="24"/>
              </w:rPr>
            </w:pPr>
            <w:r w:rsidRPr="00CB1ABF">
              <w:rPr>
                <w:position w:val="-10"/>
                <w:sz w:val="24"/>
                <w:szCs w:val="24"/>
              </w:rPr>
              <w:t xml:space="preserve">Now, getting the components of all vectors gives: </w:t>
            </w:r>
          </w:p>
          <w:p w14:paraId="426F199B" w14:textId="77777777" w:rsidR="00F70783" w:rsidRDefault="00F70783" w:rsidP="002D0ED4">
            <w:pPr>
              <w:rPr>
                <w:position w:val="-14"/>
                <w:sz w:val="24"/>
                <w:szCs w:val="24"/>
              </w:rPr>
            </w:pPr>
            <w:r w:rsidRPr="00CB1ABF">
              <w:rPr>
                <w:position w:val="-14"/>
                <w:sz w:val="24"/>
                <w:szCs w:val="24"/>
              </w:rPr>
              <w:object w:dxaOrig="3860" w:dyaOrig="380" w14:anchorId="1793D2B6">
                <v:shape id="_x0000_i1082" type="#_x0000_t75" style="width:194.25pt;height:18.75pt" o:ole="">
                  <v:imagedata r:id="rId122" o:title=""/>
                </v:shape>
                <o:OLEObject Type="Embed" ProgID="Equation.3" ShapeID="_x0000_i1082" DrawAspect="Content" ObjectID="_1634450203" r:id="rId123"/>
              </w:object>
            </w:r>
            <w:r w:rsidRPr="00CB1ABF">
              <w:rPr>
                <w:position w:val="-14"/>
                <w:sz w:val="24"/>
                <w:szCs w:val="24"/>
              </w:rPr>
              <w:object w:dxaOrig="3820" w:dyaOrig="380" w14:anchorId="1D074AA3">
                <v:shape id="_x0000_i1083" type="#_x0000_t75" style="width:191.25pt;height:18.75pt" o:ole="">
                  <v:imagedata r:id="rId124" o:title=""/>
                </v:shape>
                <o:OLEObject Type="Embed" ProgID="Equation.3" ShapeID="_x0000_i1083" DrawAspect="Content" ObjectID="_1634450204" r:id="rId125"/>
              </w:object>
            </w:r>
            <w:r w:rsidRPr="00CB1ABF">
              <w:rPr>
                <w:position w:val="-14"/>
                <w:sz w:val="24"/>
                <w:szCs w:val="24"/>
              </w:rPr>
              <w:object w:dxaOrig="1880" w:dyaOrig="380" w14:anchorId="3BC723BC">
                <v:shape id="_x0000_i1084" type="#_x0000_t75" style="width:93pt;height:18.75pt" o:ole="">
                  <v:imagedata r:id="rId126" o:title=""/>
                </v:shape>
                <o:OLEObject Type="Embed" ProgID="Equation.3" ShapeID="_x0000_i1084" DrawAspect="Content" ObjectID="_1634450205" r:id="rId127"/>
              </w:object>
            </w:r>
            <w:r w:rsidRPr="00CB1ABF">
              <w:rPr>
                <w:position w:val="-14"/>
                <w:sz w:val="24"/>
                <w:szCs w:val="24"/>
              </w:rPr>
              <w:object w:dxaOrig="1840" w:dyaOrig="380" w14:anchorId="61B2B8F0">
                <v:shape id="_x0000_i1085" type="#_x0000_t75" style="width:92.25pt;height:18.75pt" o:ole="">
                  <v:imagedata r:id="rId128" o:title=""/>
                </v:shape>
                <o:OLEObject Type="Embed" ProgID="Equation.3" ShapeID="_x0000_i1085" DrawAspect="Content" ObjectID="_1634450206" r:id="rId129"/>
              </w:object>
            </w:r>
            <w:r w:rsidRPr="00CB1ABF">
              <w:rPr>
                <w:position w:val="-14"/>
                <w:sz w:val="24"/>
                <w:szCs w:val="24"/>
              </w:rPr>
              <w:object w:dxaOrig="1840" w:dyaOrig="380" w14:anchorId="206DC0A2">
                <v:shape id="_x0000_i1086" type="#_x0000_t75" style="width:92.25pt;height:18.75pt" o:ole="">
                  <v:imagedata r:id="rId130" o:title=""/>
                </v:shape>
                <o:OLEObject Type="Embed" ProgID="Equation.3" ShapeID="_x0000_i1086" DrawAspect="Content" ObjectID="_1634450207" r:id="rId131"/>
              </w:object>
            </w:r>
            <w:r w:rsidRPr="00CB1ABF">
              <w:rPr>
                <w:position w:val="-14"/>
                <w:sz w:val="24"/>
                <w:szCs w:val="24"/>
              </w:rPr>
              <w:object w:dxaOrig="1840" w:dyaOrig="380" w14:anchorId="2D83BA7B">
                <v:shape id="_x0000_i1087" type="#_x0000_t75" style="width:92.25pt;height:18.75pt" o:ole="">
                  <v:imagedata r:id="rId132" o:title=""/>
                </v:shape>
                <o:OLEObject Type="Embed" ProgID="Equation.3" ShapeID="_x0000_i1087" DrawAspect="Content" ObjectID="_1634450208" r:id="rId133"/>
              </w:object>
            </w:r>
          </w:p>
          <w:tbl>
            <w:tblPr>
              <w:tblW w:w="0" w:type="auto"/>
              <w:tblLayout w:type="fixed"/>
              <w:tblLook w:val="04A0" w:firstRow="1" w:lastRow="0" w:firstColumn="1" w:lastColumn="0" w:noHBand="0" w:noVBand="1"/>
            </w:tblPr>
            <w:tblGrid>
              <w:gridCol w:w="7350"/>
              <w:gridCol w:w="630"/>
            </w:tblGrid>
            <w:tr w:rsidR="00F70783" w14:paraId="358D7438" w14:textId="77777777" w:rsidTr="002D0ED4">
              <w:trPr>
                <w:trHeight w:val="548"/>
              </w:trPr>
              <w:tc>
                <w:tcPr>
                  <w:tcW w:w="7350" w:type="dxa"/>
                </w:tcPr>
                <w:p w14:paraId="3B361DD6" w14:textId="77777777" w:rsidR="00F70783" w:rsidRDefault="00F70783" w:rsidP="002D0ED4">
                  <w:pPr>
                    <w:rPr>
                      <w:sz w:val="24"/>
                      <w:szCs w:val="24"/>
                    </w:rPr>
                  </w:pPr>
                  <w:r w:rsidRPr="00CB1ABF">
                    <w:rPr>
                      <w:position w:val="-12"/>
                      <w:sz w:val="24"/>
                      <w:szCs w:val="24"/>
                    </w:rPr>
                    <w:object w:dxaOrig="6840" w:dyaOrig="360" w14:anchorId="3195B9EE">
                      <v:shape id="_x0000_i1088" type="#_x0000_t75" style="width:342.75pt;height:17.25pt" o:ole="">
                        <v:imagedata r:id="rId134" o:title=""/>
                      </v:shape>
                      <o:OLEObject Type="Embed" ProgID="Equation.3" ShapeID="_x0000_i1088" DrawAspect="Content" ObjectID="_1634450209" r:id="rId135"/>
                    </w:object>
                  </w:r>
                </w:p>
              </w:tc>
              <w:tc>
                <w:tcPr>
                  <w:tcW w:w="630" w:type="dxa"/>
                </w:tcPr>
                <w:p w14:paraId="26235C02" w14:textId="77777777" w:rsidR="00F70783" w:rsidRDefault="00F70783" w:rsidP="002D0ED4">
                  <w:pPr>
                    <w:rPr>
                      <w:sz w:val="24"/>
                      <w:szCs w:val="24"/>
                    </w:rPr>
                  </w:pPr>
                  <w:r>
                    <w:rPr>
                      <w:sz w:val="24"/>
                      <w:szCs w:val="24"/>
                    </w:rPr>
                    <w:t>(</w:t>
                  </w:r>
                  <w:proofErr w:type="spellStart"/>
                  <w:r>
                    <w:rPr>
                      <w:sz w:val="24"/>
                      <w:szCs w:val="24"/>
                    </w:rPr>
                    <w:t>i</w:t>
                  </w:r>
                  <w:proofErr w:type="spellEnd"/>
                  <w:r>
                    <w:rPr>
                      <w:sz w:val="24"/>
                      <w:szCs w:val="24"/>
                    </w:rPr>
                    <w:t>)</w:t>
                  </w:r>
                </w:p>
              </w:tc>
            </w:tr>
            <w:tr w:rsidR="00F70783" w14:paraId="5E3A7E4F" w14:textId="77777777" w:rsidTr="002D0ED4">
              <w:trPr>
                <w:trHeight w:val="904"/>
              </w:trPr>
              <w:tc>
                <w:tcPr>
                  <w:tcW w:w="7350" w:type="dxa"/>
                </w:tcPr>
                <w:p w14:paraId="0EB06ABA" w14:textId="77777777" w:rsidR="00F70783" w:rsidRDefault="00F70783" w:rsidP="002D0ED4">
                  <w:pPr>
                    <w:rPr>
                      <w:sz w:val="24"/>
                      <w:szCs w:val="24"/>
                    </w:rPr>
                  </w:pPr>
                  <w:r w:rsidRPr="00CB1ABF">
                    <w:rPr>
                      <w:position w:val="-14"/>
                      <w:sz w:val="24"/>
                      <w:szCs w:val="24"/>
                    </w:rPr>
                    <w:object w:dxaOrig="6759" w:dyaOrig="380" w14:anchorId="580AB09B">
                      <v:shape id="_x0000_i1089" type="#_x0000_t75" style="width:338.25pt;height:18.75pt" o:ole="">
                        <v:imagedata r:id="rId136" o:title=""/>
                      </v:shape>
                      <o:OLEObject Type="Embed" ProgID="Equation.3" ShapeID="_x0000_i1089" DrawAspect="Content" ObjectID="_1634450210" r:id="rId137"/>
                    </w:object>
                  </w:r>
                </w:p>
              </w:tc>
              <w:tc>
                <w:tcPr>
                  <w:tcW w:w="630" w:type="dxa"/>
                </w:tcPr>
                <w:p w14:paraId="20FB2801" w14:textId="77777777" w:rsidR="00F70783" w:rsidRDefault="00F70783" w:rsidP="002D0ED4">
                  <w:pPr>
                    <w:rPr>
                      <w:sz w:val="24"/>
                      <w:szCs w:val="24"/>
                    </w:rPr>
                  </w:pPr>
                  <w:r>
                    <w:rPr>
                      <w:sz w:val="24"/>
                      <w:szCs w:val="24"/>
                    </w:rPr>
                    <w:t>(ii)</w:t>
                  </w:r>
                </w:p>
              </w:tc>
            </w:tr>
          </w:tbl>
          <w:p w14:paraId="050C95A3" w14:textId="77777777" w:rsidR="00F70783" w:rsidRPr="00A627DD" w:rsidRDefault="00F70783" w:rsidP="002D0ED4">
            <w:pPr>
              <w:rPr>
                <w:i/>
                <w:sz w:val="24"/>
                <w:szCs w:val="24"/>
              </w:rPr>
            </w:pPr>
            <w:r w:rsidRPr="005E6965">
              <w:rPr>
                <w:position w:val="6"/>
                <w:sz w:val="24"/>
                <w:szCs w:val="24"/>
              </w:rPr>
              <w:t>Dividing equation (</w:t>
            </w:r>
            <w:proofErr w:type="spellStart"/>
            <w:r>
              <w:rPr>
                <w:position w:val="6"/>
                <w:sz w:val="24"/>
                <w:szCs w:val="24"/>
              </w:rPr>
              <w:t>i</w:t>
            </w:r>
            <w:proofErr w:type="spellEnd"/>
            <w:r w:rsidRPr="005E6965">
              <w:rPr>
                <w:position w:val="6"/>
                <w:sz w:val="24"/>
                <w:szCs w:val="24"/>
              </w:rPr>
              <w:t>) by (0.9239) gives:</w:t>
            </w:r>
            <w:r w:rsidRPr="005E6965">
              <w:rPr>
                <w:sz w:val="24"/>
                <w:szCs w:val="24"/>
              </w:rPr>
              <w:t xml:space="preserve"> </w:t>
            </w:r>
            <w:r w:rsidRPr="005E6965">
              <w:rPr>
                <w:sz w:val="24"/>
                <w:szCs w:val="24"/>
              </w:rPr>
              <w:object w:dxaOrig="2820" w:dyaOrig="340" w14:anchorId="2D261FA6">
                <v:shape id="_x0000_i1090" type="#_x0000_t75" style="width:141.75pt;height:17.25pt" o:ole="">
                  <v:imagedata r:id="rId138" o:title=""/>
                </v:shape>
                <o:OLEObject Type="Embed" ProgID="Equation.3" ShapeID="_x0000_i1090" DrawAspect="Content" ObjectID="_1634450211" r:id="rId139"/>
              </w:object>
            </w:r>
            <w:r w:rsidRPr="005E6965">
              <w:rPr>
                <w:sz w:val="24"/>
                <w:szCs w:val="24"/>
              </w:rPr>
              <w:t xml:space="preserve"> </w:t>
            </w:r>
            <w:r w:rsidRPr="005E6965">
              <w:rPr>
                <w:position w:val="6"/>
                <w:sz w:val="24"/>
                <w:szCs w:val="24"/>
              </w:rPr>
              <w:t>Substituting into equation (</w:t>
            </w:r>
            <w:r>
              <w:rPr>
                <w:position w:val="6"/>
                <w:sz w:val="24"/>
                <w:szCs w:val="24"/>
              </w:rPr>
              <w:t>ii</w:t>
            </w:r>
            <w:r w:rsidRPr="005E6965">
              <w:rPr>
                <w:position w:val="6"/>
                <w:sz w:val="24"/>
                <w:szCs w:val="24"/>
              </w:rPr>
              <w:t>) gives</w:t>
            </w:r>
            <w:r w:rsidRPr="005E6965">
              <w:rPr>
                <w:sz w:val="24"/>
                <w:szCs w:val="24"/>
              </w:rPr>
              <w:t xml:space="preserve"> </w:t>
            </w:r>
            <w:r w:rsidRPr="005E6965">
              <w:rPr>
                <w:sz w:val="24"/>
                <w:szCs w:val="24"/>
              </w:rPr>
              <w:object w:dxaOrig="5920" w:dyaOrig="340" w14:anchorId="2A98E804">
                <v:shape id="_x0000_i1091" type="#_x0000_t75" style="width:297pt;height:17.25pt" o:ole="">
                  <v:imagedata r:id="rId140" o:title=""/>
                </v:shape>
                <o:OLEObject Type="Embed" ProgID="Equation.3" ShapeID="_x0000_i1091" DrawAspect="Content" ObjectID="_1634450212" r:id="rId141"/>
              </w:object>
            </w:r>
            <w:r w:rsidRPr="005E6965">
              <w:rPr>
                <w:position w:val="-10"/>
                <w:sz w:val="24"/>
                <w:szCs w:val="24"/>
              </w:rPr>
              <w:object w:dxaOrig="3120" w:dyaOrig="340" w14:anchorId="4709AA95">
                <v:shape id="_x0000_i1092" type="#_x0000_t75" style="width:156pt;height:17.25pt" o:ole="">
                  <v:imagedata r:id="rId142" o:title=""/>
                </v:shape>
                <o:OLEObject Type="Embed" ProgID="Equation.3" ShapeID="_x0000_i1092" DrawAspect="Content" ObjectID="_1634450213" r:id="rId143"/>
              </w:object>
            </w:r>
          </w:p>
        </w:tc>
      </w:tr>
      <w:tr w:rsidR="00F70783" w:rsidRPr="00CB1ABF" w14:paraId="082FBD80" w14:textId="77777777" w:rsidTr="002D0ED4">
        <w:trPr>
          <w:cantSplit/>
        </w:trPr>
        <w:tc>
          <w:tcPr>
            <w:tcW w:w="1080" w:type="dxa"/>
          </w:tcPr>
          <w:p w14:paraId="673D29D9" w14:textId="77777777" w:rsidR="00F70783" w:rsidRPr="00CB1ABF" w:rsidRDefault="00F70783" w:rsidP="002D0ED4">
            <w:pPr>
              <w:rPr>
                <w:sz w:val="24"/>
                <w:szCs w:val="24"/>
              </w:rPr>
            </w:pPr>
            <w:r w:rsidRPr="00CB1ABF">
              <w:rPr>
                <w:sz w:val="24"/>
                <w:szCs w:val="24"/>
              </w:rPr>
              <w:t>11.</w:t>
            </w:r>
          </w:p>
        </w:tc>
        <w:tc>
          <w:tcPr>
            <w:tcW w:w="8575" w:type="dxa"/>
            <w:gridSpan w:val="2"/>
          </w:tcPr>
          <w:p w14:paraId="307B6072" w14:textId="77777777" w:rsidR="00F70783" w:rsidRPr="00CB1ABF" w:rsidRDefault="00F70783" w:rsidP="002D0ED4">
            <w:pPr>
              <w:rPr>
                <w:i/>
                <w:sz w:val="24"/>
                <w:szCs w:val="24"/>
              </w:rPr>
            </w:pPr>
            <w:r w:rsidRPr="00CB1ABF">
              <w:rPr>
                <w:i/>
                <w:sz w:val="24"/>
                <w:szCs w:val="24"/>
              </w:rPr>
              <w:t xml:space="preserve">Find the components of </w:t>
            </w:r>
            <w:r w:rsidRPr="00CB1ABF">
              <w:rPr>
                <w:position w:val="-12"/>
                <w:sz w:val="24"/>
                <w:szCs w:val="24"/>
              </w:rPr>
              <w:object w:dxaOrig="340" w:dyaOrig="360" w14:anchorId="58E1FAC2">
                <v:shape id="_x0000_i1093" type="#_x0000_t75" style="width:17.25pt;height:17.25pt" o:ole="">
                  <v:imagedata r:id="rId144" o:title=""/>
                </v:shape>
                <o:OLEObject Type="Embed" ProgID="Equation.3" ShapeID="_x0000_i1093" DrawAspect="Content" ObjectID="_1634450214" r:id="rId145"/>
              </w:object>
            </w:r>
            <w:r w:rsidRPr="00CB1ABF">
              <w:rPr>
                <w:i/>
                <w:sz w:val="24"/>
                <w:szCs w:val="24"/>
              </w:rPr>
              <w:t xml:space="preserve"> along the </w:t>
            </w:r>
            <w:r w:rsidRPr="00CB1ABF">
              <w:rPr>
                <w:sz w:val="24"/>
                <w:szCs w:val="24"/>
              </w:rPr>
              <w:t>x</w:t>
            </w:r>
            <w:r w:rsidRPr="00CB1ABF">
              <w:rPr>
                <w:i/>
                <w:sz w:val="24"/>
                <w:szCs w:val="24"/>
              </w:rPr>
              <w:t xml:space="preserve">- and </w:t>
            </w:r>
            <w:r w:rsidRPr="00CB1ABF">
              <w:rPr>
                <w:sz w:val="24"/>
                <w:szCs w:val="24"/>
              </w:rPr>
              <w:t>y</w:t>
            </w:r>
            <w:r w:rsidRPr="00CB1ABF">
              <w:rPr>
                <w:i/>
                <w:sz w:val="24"/>
                <w:szCs w:val="24"/>
              </w:rPr>
              <w:t xml:space="preserve">-axes in </w:t>
            </w:r>
            <w:r w:rsidRPr="00CB1ABF">
              <w:rPr>
                <w:i/>
                <w:color w:val="984806" w:themeColor="accent6" w:themeShade="80"/>
                <w:sz w:val="24"/>
                <w:szCs w:val="24"/>
              </w:rPr>
              <w:t>Figure 3.57</w:t>
            </w:r>
            <w:r w:rsidRPr="00CB1ABF">
              <w:rPr>
                <w:i/>
                <w:sz w:val="24"/>
                <w:szCs w:val="24"/>
              </w:rPr>
              <w:t xml:space="preserve">. </w:t>
            </w:r>
          </w:p>
        </w:tc>
      </w:tr>
      <w:tr w:rsidR="00F70783" w:rsidRPr="00CB1ABF" w14:paraId="29F3CFD1" w14:textId="77777777" w:rsidTr="002D0ED4">
        <w:trPr>
          <w:cantSplit/>
          <w:trHeight w:val="1595"/>
        </w:trPr>
        <w:tc>
          <w:tcPr>
            <w:tcW w:w="1080" w:type="dxa"/>
          </w:tcPr>
          <w:p w14:paraId="2A8580F0" w14:textId="77777777" w:rsidR="00F70783" w:rsidRPr="00CB1ABF" w:rsidRDefault="00F70783" w:rsidP="002D0ED4">
            <w:pPr>
              <w:rPr>
                <w:sz w:val="24"/>
                <w:szCs w:val="24"/>
              </w:rPr>
            </w:pPr>
            <w:r w:rsidRPr="00CB1ABF">
              <w:rPr>
                <w:sz w:val="24"/>
                <w:szCs w:val="24"/>
              </w:rPr>
              <w:lastRenderedPageBreak/>
              <w:t>Solution</w:t>
            </w:r>
          </w:p>
        </w:tc>
        <w:tc>
          <w:tcPr>
            <w:tcW w:w="8575" w:type="dxa"/>
            <w:gridSpan w:val="2"/>
          </w:tcPr>
          <w:p w14:paraId="5EB03BD2" w14:textId="77777777" w:rsidR="00F70783" w:rsidRPr="00CB1ABF" w:rsidRDefault="00F70783" w:rsidP="002D0ED4">
            <w:pPr>
              <w:rPr>
                <w:position w:val="-14"/>
                <w:sz w:val="24"/>
                <w:szCs w:val="24"/>
              </w:rPr>
            </w:pPr>
            <w:r w:rsidRPr="00CB1ABF">
              <w:rPr>
                <w:position w:val="-54"/>
                <w:sz w:val="24"/>
                <w:szCs w:val="24"/>
              </w:rPr>
              <w:object w:dxaOrig="3620" w:dyaOrig="1200" w14:anchorId="705DBC24">
                <v:shape id="_x0000_i1094" type="#_x0000_t75" style="width:180.75pt;height:60pt" o:ole="">
                  <v:imagedata r:id="rId146" o:title=""/>
                </v:shape>
                <o:OLEObject Type="Embed" ProgID="Equation.3" ShapeID="_x0000_i1094" DrawAspect="Content" ObjectID="_1634450215" r:id="rId147"/>
              </w:object>
            </w:r>
          </w:p>
        </w:tc>
      </w:tr>
      <w:tr w:rsidR="00F70783" w:rsidRPr="00CB1ABF" w14:paraId="577230FC" w14:textId="77777777" w:rsidTr="002D0ED4">
        <w:trPr>
          <w:cantSplit/>
        </w:trPr>
        <w:tc>
          <w:tcPr>
            <w:tcW w:w="1080" w:type="dxa"/>
          </w:tcPr>
          <w:p w14:paraId="09784751" w14:textId="77777777" w:rsidR="00F70783" w:rsidRPr="00CB1ABF" w:rsidRDefault="00F70783" w:rsidP="002D0ED4">
            <w:pPr>
              <w:rPr>
                <w:sz w:val="24"/>
                <w:szCs w:val="24"/>
              </w:rPr>
            </w:pPr>
            <w:r w:rsidRPr="00CB1ABF">
              <w:rPr>
                <w:sz w:val="24"/>
                <w:szCs w:val="24"/>
              </w:rPr>
              <w:t>12.</w:t>
            </w:r>
          </w:p>
        </w:tc>
        <w:tc>
          <w:tcPr>
            <w:tcW w:w="8575" w:type="dxa"/>
            <w:gridSpan w:val="2"/>
          </w:tcPr>
          <w:p w14:paraId="66549F5A" w14:textId="77777777" w:rsidR="00F70783" w:rsidRPr="00CB1ABF" w:rsidRDefault="00F70783" w:rsidP="002D0ED4">
            <w:pPr>
              <w:rPr>
                <w:i/>
                <w:sz w:val="24"/>
                <w:szCs w:val="24"/>
              </w:rPr>
            </w:pPr>
            <w:r w:rsidRPr="00CB1ABF">
              <w:rPr>
                <w:i/>
                <w:sz w:val="24"/>
                <w:szCs w:val="24"/>
              </w:rPr>
              <w:t xml:space="preserve">Find the components of </w:t>
            </w:r>
            <w:r w:rsidRPr="00CB1ABF">
              <w:rPr>
                <w:position w:val="-12"/>
                <w:sz w:val="24"/>
                <w:szCs w:val="24"/>
              </w:rPr>
              <w:object w:dxaOrig="340" w:dyaOrig="360" w14:anchorId="57079ED9">
                <v:shape id="_x0000_i1095" type="#_x0000_t75" style="width:17.25pt;height:17.25pt" o:ole="">
                  <v:imagedata r:id="rId148" o:title=""/>
                </v:shape>
                <o:OLEObject Type="Embed" ProgID="Equation.3" ShapeID="_x0000_i1095" DrawAspect="Content" ObjectID="_1634450216" r:id="rId149"/>
              </w:object>
            </w:r>
            <w:r w:rsidRPr="00CB1ABF">
              <w:rPr>
                <w:i/>
                <w:sz w:val="24"/>
                <w:szCs w:val="24"/>
              </w:rPr>
              <w:t xml:space="preserve"> along a set of perpendicular axes rotated </w:t>
            </w:r>
            <w:r w:rsidRPr="00CB1ABF">
              <w:rPr>
                <w:i/>
                <w:position w:val="-6"/>
                <w:sz w:val="24"/>
                <w:szCs w:val="24"/>
              </w:rPr>
              <w:object w:dxaOrig="400" w:dyaOrig="279" w14:anchorId="5A65C8B7">
                <v:shape id="_x0000_i1096" type="#_x0000_t75" style="width:20.25pt;height:14.25pt" o:ole="">
                  <v:imagedata r:id="rId150" o:title=""/>
                </v:shape>
                <o:OLEObject Type="Embed" ProgID="Equation.3" ShapeID="_x0000_i1096" DrawAspect="Content" ObjectID="_1634450217" r:id="rId151"/>
              </w:object>
            </w:r>
            <w:r w:rsidRPr="00CB1ABF">
              <w:rPr>
                <w:i/>
                <w:sz w:val="24"/>
                <w:szCs w:val="24"/>
              </w:rPr>
              <w:t xml:space="preserve"> counterclockwise relative to those in </w:t>
            </w:r>
            <w:r w:rsidRPr="00CB1ABF">
              <w:rPr>
                <w:i/>
                <w:color w:val="984806" w:themeColor="accent6" w:themeShade="80"/>
                <w:sz w:val="24"/>
                <w:szCs w:val="24"/>
              </w:rPr>
              <w:t>Figure 3.57</w:t>
            </w:r>
            <w:r w:rsidRPr="00CB1ABF">
              <w:rPr>
                <w:i/>
                <w:sz w:val="24"/>
                <w:szCs w:val="24"/>
              </w:rPr>
              <w:t>.</w:t>
            </w:r>
          </w:p>
        </w:tc>
      </w:tr>
      <w:tr w:rsidR="00F70783" w:rsidRPr="00CB1ABF" w14:paraId="45E4028D" w14:textId="77777777" w:rsidTr="002D0ED4">
        <w:trPr>
          <w:cantSplit/>
        </w:trPr>
        <w:tc>
          <w:tcPr>
            <w:tcW w:w="1080" w:type="dxa"/>
          </w:tcPr>
          <w:p w14:paraId="52CE25F6" w14:textId="77777777" w:rsidR="00F70783" w:rsidRPr="00CB1ABF" w:rsidRDefault="00F70783" w:rsidP="002D0ED4">
            <w:pPr>
              <w:rPr>
                <w:sz w:val="24"/>
                <w:szCs w:val="24"/>
              </w:rPr>
            </w:pPr>
            <w:r w:rsidRPr="00CB1ABF">
              <w:rPr>
                <w:sz w:val="24"/>
                <w:szCs w:val="24"/>
              </w:rPr>
              <w:t>Solution</w:t>
            </w:r>
          </w:p>
        </w:tc>
        <w:tc>
          <w:tcPr>
            <w:tcW w:w="3060" w:type="dxa"/>
          </w:tcPr>
          <w:p w14:paraId="49933638" w14:textId="77777777" w:rsidR="00F70783" w:rsidRPr="00CB1ABF" w:rsidRDefault="00F70783" w:rsidP="002D0ED4">
            <w:pPr>
              <w:rPr>
                <w:position w:val="-18"/>
                <w:sz w:val="24"/>
                <w:szCs w:val="24"/>
              </w:rPr>
            </w:pPr>
            <w:r w:rsidRPr="00CB1ABF">
              <w:rPr>
                <w:sz w:val="24"/>
                <w:szCs w:val="24"/>
              </w:rPr>
              <w:object w:dxaOrig="2660" w:dyaOrig="2500" w14:anchorId="0DD2052D">
                <v:shape id="_x0000_i1097" type="#_x0000_t75" style="width:125.25pt;height:119.25pt" o:ole="" fillcolor="window">
                  <v:imagedata r:id="rId152" o:title=""/>
                </v:shape>
                <o:OLEObject Type="Embed" ProgID="MSDraw" ShapeID="_x0000_i1097" DrawAspect="Content" ObjectID="_1634450218" r:id="rId153">
                  <o:FieldCodes>\* mergeformat</o:FieldCodes>
                </o:OLEObject>
              </w:object>
            </w:r>
          </w:p>
        </w:tc>
        <w:tc>
          <w:tcPr>
            <w:tcW w:w="5515" w:type="dxa"/>
          </w:tcPr>
          <w:p w14:paraId="2F93D2BE" w14:textId="77777777" w:rsidR="00F70783" w:rsidRPr="00CB1ABF" w:rsidRDefault="00F70783" w:rsidP="002D0ED4">
            <w:pPr>
              <w:rPr>
                <w:i/>
                <w:position w:val="-18"/>
                <w:sz w:val="24"/>
                <w:szCs w:val="24"/>
              </w:rPr>
            </w:pPr>
            <w:r w:rsidRPr="0049431F">
              <w:rPr>
                <w:i/>
                <w:position w:val="-30"/>
                <w:sz w:val="24"/>
                <w:szCs w:val="24"/>
              </w:rPr>
              <w:object w:dxaOrig="5040" w:dyaOrig="720" w14:anchorId="4D1D4A04">
                <v:shape id="_x0000_i1098" type="#_x0000_t75" style="width:252pt;height:36pt" o:ole="">
                  <v:imagedata r:id="rId154" o:title=""/>
                </v:shape>
                <o:OLEObject Type="Embed" ProgID="Equation.3" ShapeID="_x0000_i1098" DrawAspect="Content" ObjectID="_1634450219" r:id="rId155"/>
              </w:object>
            </w:r>
          </w:p>
          <w:p w14:paraId="5508990A" w14:textId="77777777" w:rsidR="00F70783" w:rsidRPr="00CB1ABF" w:rsidRDefault="00F70783" w:rsidP="002D0ED4">
            <w:pPr>
              <w:rPr>
                <w:i/>
                <w:sz w:val="24"/>
                <w:szCs w:val="24"/>
              </w:rPr>
            </w:pPr>
          </w:p>
        </w:tc>
      </w:tr>
    </w:tbl>
    <w:p w14:paraId="5742C6F8" w14:textId="77777777" w:rsidR="00F70783" w:rsidRDefault="00F70783" w:rsidP="00F70783">
      <w:pPr>
        <w:pStyle w:val="Heading1"/>
      </w:pPr>
      <w:bookmarkStart w:id="2" w:name="_Toc331405099"/>
      <w:r>
        <w:t>3.3 Vector Addition and Subtraction: Analytical Methods</w:t>
      </w:r>
      <w:bookmarkEnd w:id="2"/>
    </w:p>
    <w:tbl>
      <w:tblPr>
        <w:tblW w:w="9805" w:type="dxa"/>
        <w:tblInd w:w="-65" w:type="dxa"/>
        <w:tblCellMar>
          <w:top w:w="115" w:type="dxa"/>
          <w:left w:w="115" w:type="dxa"/>
          <w:bottom w:w="115" w:type="dxa"/>
          <w:right w:w="115" w:type="dxa"/>
        </w:tblCellMar>
        <w:tblLook w:val="04A0" w:firstRow="1" w:lastRow="0" w:firstColumn="1" w:lastColumn="0" w:noHBand="0" w:noVBand="1"/>
      </w:tblPr>
      <w:tblGrid>
        <w:gridCol w:w="1166"/>
        <w:gridCol w:w="8639"/>
      </w:tblGrid>
      <w:tr w:rsidR="00F70783" w:rsidRPr="00CB1ABF" w14:paraId="385E2560" w14:textId="77777777" w:rsidTr="002D0ED4">
        <w:trPr>
          <w:cantSplit/>
        </w:trPr>
        <w:tc>
          <w:tcPr>
            <w:tcW w:w="1166" w:type="dxa"/>
          </w:tcPr>
          <w:p w14:paraId="37D7F994" w14:textId="77777777" w:rsidR="00F70783" w:rsidRPr="00CB1ABF" w:rsidRDefault="00F70783" w:rsidP="002D0ED4">
            <w:pPr>
              <w:rPr>
                <w:sz w:val="24"/>
                <w:szCs w:val="24"/>
              </w:rPr>
            </w:pPr>
            <w:r w:rsidRPr="00CB1ABF">
              <w:rPr>
                <w:sz w:val="24"/>
                <w:szCs w:val="24"/>
              </w:rPr>
              <w:br w:type="page"/>
              <w:t>13.</w:t>
            </w:r>
          </w:p>
        </w:tc>
        <w:tc>
          <w:tcPr>
            <w:tcW w:w="8639" w:type="dxa"/>
          </w:tcPr>
          <w:p w14:paraId="738E624D" w14:textId="77777777" w:rsidR="00F70783" w:rsidRPr="00CB1ABF" w:rsidRDefault="00F70783" w:rsidP="002D0ED4">
            <w:pPr>
              <w:rPr>
                <w:i/>
                <w:sz w:val="24"/>
                <w:szCs w:val="24"/>
              </w:rPr>
            </w:pPr>
            <w:r w:rsidRPr="00CB1ABF">
              <w:rPr>
                <w:i/>
                <w:sz w:val="24"/>
                <w:szCs w:val="24"/>
              </w:rPr>
              <w:t xml:space="preserve">Find the following for path C in </w:t>
            </w:r>
            <w:r w:rsidRPr="00CB1ABF">
              <w:rPr>
                <w:i/>
                <w:color w:val="984806" w:themeColor="accent6" w:themeShade="80"/>
                <w:sz w:val="24"/>
                <w:szCs w:val="24"/>
              </w:rPr>
              <w:t>Figure 3.58</w:t>
            </w:r>
            <w:r w:rsidRPr="00CB1ABF">
              <w:rPr>
                <w:i/>
                <w:sz w:val="24"/>
                <w:szCs w:val="24"/>
              </w:rPr>
              <w:t>: (a) the total distance traveled and (b) the magnitude and direction of the displacement from start to finish. In this part of the problem, explicitly show how you follow the steps of the analytical method of vector addition.</w:t>
            </w:r>
          </w:p>
        </w:tc>
      </w:tr>
      <w:tr w:rsidR="00F70783" w:rsidRPr="00CB1ABF" w14:paraId="3FAF848A" w14:textId="77777777" w:rsidTr="002D0ED4">
        <w:tc>
          <w:tcPr>
            <w:tcW w:w="1166" w:type="dxa"/>
          </w:tcPr>
          <w:p w14:paraId="0ECCA207" w14:textId="77777777" w:rsidR="00F70783" w:rsidRPr="00CB1ABF" w:rsidRDefault="00F70783" w:rsidP="002D0ED4">
            <w:pPr>
              <w:rPr>
                <w:sz w:val="24"/>
                <w:szCs w:val="24"/>
              </w:rPr>
            </w:pPr>
            <w:r w:rsidRPr="00CB1ABF">
              <w:rPr>
                <w:sz w:val="24"/>
                <w:szCs w:val="24"/>
              </w:rPr>
              <w:t>Solution</w:t>
            </w:r>
          </w:p>
        </w:tc>
        <w:tc>
          <w:tcPr>
            <w:tcW w:w="8639" w:type="dxa"/>
          </w:tcPr>
          <w:p w14:paraId="5B70AB53" w14:textId="77777777" w:rsidR="00F70783" w:rsidRPr="00CB1ABF" w:rsidRDefault="00F70783" w:rsidP="002D0ED4">
            <w:pPr>
              <w:rPr>
                <w:sz w:val="24"/>
                <w:szCs w:val="24"/>
              </w:rPr>
            </w:pPr>
            <w:r w:rsidRPr="005E6965">
              <w:rPr>
                <w:position w:val="12"/>
                <w:sz w:val="24"/>
                <w:szCs w:val="24"/>
              </w:rPr>
              <w:t>(a)</w:t>
            </w:r>
            <w:r w:rsidRPr="00CB1ABF">
              <w:rPr>
                <w:sz w:val="24"/>
                <w:szCs w:val="24"/>
              </w:rPr>
              <w:t xml:space="preserve"> </w:t>
            </w:r>
            <w:r w:rsidRPr="005E6965">
              <w:rPr>
                <w:position w:val="-30"/>
                <w:sz w:val="24"/>
                <w:szCs w:val="24"/>
              </w:rPr>
              <w:object w:dxaOrig="7640" w:dyaOrig="720" w14:anchorId="77AD5DE8">
                <v:shape id="_x0000_i1099" type="#_x0000_t75" style="width:384pt;height:36pt" o:ole="">
                  <v:imagedata r:id="rId156" o:title=""/>
                </v:shape>
                <o:OLEObject Type="Embed" ProgID="Equation.3" ShapeID="_x0000_i1099" DrawAspect="Content" ObjectID="_1634450220" r:id="rId157"/>
              </w:object>
            </w:r>
          </w:p>
          <w:p w14:paraId="0C69859E" w14:textId="77777777" w:rsidR="00F70783" w:rsidRPr="00CB1ABF" w:rsidRDefault="00F70783" w:rsidP="002D0ED4">
            <w:pPr>
              <w:rPr>
                <w:sz w:val="24"/>
                <w:szCs w:val="24"/>
              </w:rPr>
            </w:pPr>
            <w:r w:rsidRPr="005E6965">
              <w:rPr>
                <w:position w:val="80"/>
                <w:sz w:val="24"/>
                <w:szCs w:val="24"/>
              </w:rPr>
              <w:t xml:space="preserve">(b)  </w:t>
            </w:r>
            <w:r w:rsidRPr="00CB1ABF">
              <w:rPr>
                <w:position w:val="-90"/>
                <w:sz w:val="24"/>
                <w:szCs w:val="24"/>
              </w:rPr>
              <w:object w:dxaOrig="4599" w:dyaOrig="1920" w14:anchorId="50F8810B">
                <v:shape id="_x0000_i1100" type="#_x0000_t75" style="width:228pt;height:96.75pt" o:ole="">
                  <v:imagedata r:id="rId158" o:title=""/>
                </v:shape>
                <o:OLEObject Type="Embed" ProgID="Equation.3" ShapeID="_x0000_i1100" DrawAspect="Content" ObjectID="_1634450221" r:id="rId159"/>
              </w:object>
            </w:r>
          </w:p>
          <w:p w14:paraId="4737B88B" w14:textId="77777777" w:rsidR="00F70783" w:rsidRPr="00CB1ABF" w:rsidRDefault="00F70783" w:rsidP="002D0ED4">
            <w:pPr>
              <w:ind w:left="429"/>
              <w:rPr>
                <w:sz w:val="24"/>
                <w:szCs w:val="24"/>
              </w:rPr>
            </w:pPr>
            <w:r w:rsidRPr="00A35B36">
              <w:rPr>
                <w:position w:val="-6"/>
                <w:sz w:val="24"/>
              </w:rPr>
              <w:object w:dxaOrig="999" w:dyaOrig="279" w14:anchorId="687B7542">
                <v:shape id="_x0000_i1101" type="#_x0000_t75" style="width:51pt;height:14.25pt" o:ole="">
                  <v:imagedata r:id="rId160" o:title=""/>
                </v:shape>
                <o:OLEObject Type="Embed" ProgID="Equation.3" ShapeID="_x0000_i1101" DrawAspect="Content" ObjectID="_1634450222" r:id="rId161"/>
              </w:object>
            </w:r>
            <w:r w:rsidRPr="00CB1ABF">
              <w:rPr>
                <w:position w:val="-6"/>
                <w:sz w:val="24"/>
                <w:szCs w:val="24"/>
              </w:rPr>
              <w:t xml:space="preserve">, </w:t>
            </w:r>
            <w:r w:rsidRPr="00CB1ABF">
              <w:rPr>
                <w:sz w:val="24"/>
                <w:szCs w:val="24"/>
              </w:rPr>
              <w:t xml:space="preserve">so </w:t>
            </w:r>
            <w:r w:rsidRPr="00CB1ABF">
              <w:rPr>
                <w:b/>
                <w:sz w:val="24"/>
                <w:szCs w:val="24"/>
                <w:u w:val="single"/>
              </w:rPr>
              <w:t>S</w:t>
            </w:r>
            <w:r w:rsidRPr="00CB1ABF">
              <w:rPr>
                <w:sz w:val="24"/>
                <w:szCs w:val="24"/>
                <w:u w:val="single"/>
              </w:rPr>
              <w:t xml:space="preserve"> = 120 m, East</w:t>
            </w:r>
          </w:p>
        </w:tc>
      </w:tr>
      <w:tr w:rsidR="00F70783" w:rsidRPr="00CB1ABF" w14:paraId="2748866A" w14:textId="77777777" w:rsidTr="002D0ED4">
        <w:trPr>
          <w:cantSplit/>
        </w:trPr>
        <w:tc>
          <w:tcPr>
            <w:tcW w:w="1166" w:type="dxa"/>
          </w:tcPr>
          <w:p w14:paraId="4B7C6604" w14:textId="77777777" w:rsidR="00F70783" w:rsidRPr="00CB1ABF" w:rsidRDefault="00F70783" w:rsidP="002D0ED4">
            <w:pPr>
              <w:rPr>
                <w:sz w:val="24"/>
                <w:szCs w:val="24"/>
              </w:rPr>
            </w:pPr>
            <w:r w:rsidRPr="00CB1ABF">
              <w:rPr>
                <w:sz w:val="24"/>
                <w:szCs w:val="24"/>
              </w:rPr>
              <w:lastRenderedPageBreak/>
              <w:t>14.</w:t>
            </w:r>
          </w:p>
        </w:tc>
        <w:tc>
          <w:tcPr>
            <w:tcW w:w="8639" w:type="dxa"/>
          </w:tcPr>
          <w:p w14:paraId="7E629705" w14:textId="77777777" w:rsidR="00F70783" w:rsidRPr="00CB1ABF" w:rsidRDefault="00F70783" w:rsidP="002D0ED4">
            <w:pPr>
              <w:rPr>
                <w:i/>
                <w:sz w:val="24"/>
                <w:szCs w:val="24"/>
              </w:rPr>
            </w:pPr>
            <w:r w:rsidRPr="00CB1ABF">
              <w:rPr>
                <w:i/>
                <w:sz w:val="24"/>
                <w:szCs w:val="24"/>
              </w:rPr>
              <w:t xml:space="preserve">Find the following for path D in </w:t>
            </w:r>
            <w:r w:rsidRPr="00CB1ABF">
              <w:rPr>
                <w:i/>
                <w:color w:val="984806" w:themeColor="accent6" w:themeShade="80"/>
                <w:sz w:val="24"/>
                <w:szCs w:val="24"/>
              </w:rPr>
              <w:t>Figure 3.58</w:t>
            </w:r>
            <w:r w:rsidRPr="00CB1ABF">
              <w:rPr>
                <w:i/>
                <w:sz w:val="24"/>
                <w:szCs w:val="24"/>
              </w:rPr>
              <w:t>: (a) the total distance traveled and (b) the magnitude and direction of the displacement from start to finish. In this part of the problem, explicitly show how you follow the steps of the analytical method of vector addition.</w:t>
            </w:r>
          </w:p>
        </w:tc>
      </w:tr>
      <w:tr w:rsidR="00F70783" w:rsidRPr="00CB1ABF" w14:paraId="69F7455C" w14:textId="77777777" w:rsidTr="002D0ED4">
        <w:tc>
          <w:tcPr>
            <w:tcW w:w="1166" w:type="dxa"/>
          </w:tcPr>
          <w:p w14:paraId="2459640E" w14:textId="77777777" w:rsidR="00F70783" w:rsidRPr="00CB1ABF" w:rsidRDefault="00F70783" w:rsidP="002D0ED4">
            <w:pPr>
              <w:rPr>
                <w:sz w:val="24"/>
                <w:szCs w:val="24"/>
              </w:rPr>
            </w:pPr>
            <w:r w:rsidRPr="00CB1ABF">
              <w:rPr>
                <w:sz w:val="24"/>
                <w:szCs w:val="24"/>
              </w:rPr>
              <w:t>Solution</w:t>
            </w:r>
          </w:p>
        </w:tc>
        <w:tc>
          <w:tcPr>
            <w:tcW w:w="8639" w:type="dxa"/>
          </w:tcPr>
          <w:p w14:paraId="146034DF" w14:textId="77777777" w:rsidR="00F70783" w:rsidRPr="00CB1ABF" w:rsidRDefault="00F70783" w:rsidP="002D0ED4">
            <w:pPr>
              <w:rPr>
                <w:sz w:val="24"/>
                <w:szCs w:val="24"/>
              </w:rPr>
            </w:pPr>
            <w:r w:rsidRPr="00CB1ABF">
              <w:rPr>
                <w:sz w:val="24"/>
                <w:szCs w:val="24"/>
              </w:rPr>
              <w:t xml:space="preserve">(a) </w:t>
            </w:r>
            <w:r w:rsidRPr="00CB1ABF">
              <w:rPr>
                <w:position w:val="-10"/>
                <w:sz w:val="24"/>
                <w:szCs w:val="24"/>
              </w:rPr>
              <w:object w:dxaOrig="7220" w:dyaOrig="340" w14:anchorId="634E6541">
                <v:shape id="_x0000_i1102" type="#_x0000_t75" style="width:5in;height:17.25pt" o:ole="">
                  <v:imagedata r:id="rId162" o:title=""/>
                </v:shape>
                <o:OLEObject Type="Embed" ProgID="Equation.3" ShapeID="_x0000_i1102" DrawAspect="Content" ObjectID="_1634450223" r:id="rId163"/>
              </w:object>
            </w:r>
          </w:p>
          <w:p w14:paraId="49D902F0" w14:textId="77777777" w:rsidR="00F70783" w:rsidRPr="00CB1ABF" w:rsidRDefault="00F70783" w:rsidP="002D0ED4">
            <w:pPr>
              <w:rPr>
                <w:sz w:val="24"/>
                <w:szCs w:val="24"/>
              </w:rPr>
            </w:pPr>
            <w:r w:rsidRPr="005E6965">
              <w:rPr>
                <w:position w:val="80"/>
                <w:sz w:val="24"/>
                <w:szCs w:val="24"/>
              </w:rPr>
              <w:t>(b)</w:t>
            </w:r>
            <w:r w:rsidRPr="00CB1ABF">
              <w:rPr>
                <w:sz w:val="24"/>
                <w:szCs w:val="24"/>
              </w:rPr>
              <w:t xml:space="preserve">  </w:t>
            </w:r>
            <w:r w:rsidRPr="00CB1ABF">
              <w:rPr>
                <w:position w:val="-94"/>
                <w:sz w:val="24"/>
                <w:szCs w:val="24"/>
              </w:rPr>
              <w:object w:dxaOrig="4860" w:dyaOrig="1980" w14:anchorId="518F4741">
                <v:shape id="_x0000_i1103" type="#_x0000_t75" style="width:243pt;height:98.25pt" o:ole="">
                  <v:imagedata r:id="rId164" o:title=""/>
                </v:shape>
                <o:OLEObject Type="Embed" ProgID="Equation.3" ShapeID="_x0000_i1103" DrawAspect="Content" ObjectID="_1634450224" r:id="rId165"/>
              </w:object>
            </w:r>
          </w:p>
          <w:p w14:paraId="2552864F" w14:textId="77777777" w:rsidR="00F70783" w:rsidRPr="00CB1ABF" w:rsidRDefault="00F70783" w:rsidP="002D0ED4">
            <w:pPr>
              <w:ind w:left="378"/>
              <w:rPr>
                <w:sz w:val="24"/>
                <w:szCs w:val="24"/>
              </w:rPr>
            </w:pPr>
            <w:r w:rsidRPr="00CB1ABF">
              <w:rPr>
                <w:b/>
                <w:sz w:val="24"/>
                <w:szCs w:val="24"/>
                <w:u w:val="single"/>
              </w:rPr>
              <w:t>S</w:t>
            </w:r>
            <w:r w:rsidRPr="00CB1ABF">
              <w:rPr>
                <w:sz w:val="24"/>
                <w:szCs w:val="24"/>
                <w:u w:val="single"/>
              </w:rPr>
              <w:t xml:space="preserve"> = 646 m,</w:t>
            </w:r>
            <w:r w:rsidRPr="00CB1ABF">
              <w:rPr>
                <w:sz w:val="24"/>
                <w:szCs w:val="24"/>
              </w:rPr>
              <w:t xml:space="preserve"> </w:t>
            </w:r>
            <w:r w:rsidRPr="00CB1ABF">
              <w:rPr>
                <w:position w:val="-10"/>
                <w:sz w:val="24"/>
                <w:szCs w:val="24"/>
              </w:rPr>
              <w:object w:dxaOrig="1300" w:dyaOrig="340" w14:anchorId="00AD5DE3">
                <v:shape id="_x0000_i1104" type="#_x0000_t75" style="width:63pt;height:17.25pt" o:ole="">
                  <v:imagedata r:id="rId166" o:title=""/>
                </v:shape>
                <o:OLEObject Type="Embed" ProgID="Equation.3" ShapeID="_x0000_i1104" DrawAspect="Content" ObjectID="_1634450225" r:id="rId167"/>
              </w:object>
            </w:r>
          </w:p>
        </w:tc>
      </w:tr>
      <w:tr w:rsidR="00F70783" w:rsidRPr="00CB1ABF" w14:paraId="3972A02B" w14:textId="77777777" w:rsidTr="002D0ED4">
        <w:trPr>
          <w:cantSplit/>
        </w:trPr>
        <w:tc>
          <w:tcPr>
            <w:tcW w:w="1166" w:type="dxa"/>
          </w:tcPr>
          <w:p w14:paraId="4E2CD142" w14:textId="77777777" w:rsidR="00F70783" w:rsidRPr="00CB1ABF" w:rsidRDefault="00F70783" w:rsidP="002D0ED4">
            <w:pPr>
              <w:rPr>
                <w:sz w:val="24"/>
                <w:szCs w:val="24"/>
              </w:rPr>
            </w:pPr>
            <w:r w:rsidRPr="00CB1ABF">
              <w:rPr>
                <w:sz w:val="24"/>
                <w:szCs w:val="24"/>
              </w:rPr>
              <w:t>15.</w:t>
            </w:r>
          </w:p>
        </w:tc>
        <w:tc>
          <w:tcPr>
            <w:tcW w:w="8639" w:type="dxa"/>
          </w:tcPr>
          <w:p w14:paraId="2864ADF7" w14:textId="77777777" w:rsidR="00F70783" w:rsidRPr="00CB1ABF" w:rsidRDefault="00F70783" w:rsidP="002D0ED4">
            <w:pPr>
              <w:rPr>
                <w:i/>
                <w:sz w:val="24"/>
                <w:szCs w:val="24"/>
              </w:rPr>
            </w:pPr>
            <w:r w:rsidRPr="00CB1ABF">
              <w:rPr>
                <w:i/>
                <w:sz w:val="24"/>
                <w:szCs w:val="24"/>
              </w:rPr>
              <w:t xml:space="preserve">Find the north and east components of the displacement from San Francisco to Sacramento shown in </w:t>
            </w:r>
            <w:r w:rsidRPr="00CB1ABF">
              <w:rPr>
                <w:i/>
                <w:color w:val="984806" w:themeColor="accent6" w:themeShade="80"/>
                <w:sz w:val="24"/>
                <w:szCs w:val="24"/>
              </w:rPr>
              <w:t>Figure 3.59</w:t>
            </w:r>
            <w:r>
              <w:rPr>
                <w:i/>
                <w:sz w:val="24"/>
                <w:szCs w:val="24"/>
              </w:rPr>
              <w:t>.</w:t>
            </w:r>
          </w:p>
        </w:tc>
      </w:tr>
      <w:tr w:rsidR="00F70783" w:rsidRPr="00CB1ABF" w14:paraId="3BDA4E4E" w14:textId="77777777" w:rsidTr="002D0ED4">
        <w:trPr>
          <w:cantSplit/>
        </w:trPr>
        <w:tc>
          <w:tcPr>
            <w:tcW w:w="1166" w:type="dxa"/>
          </w:tcPr>
          <w:p w14:paraId="7D775760" w14:textId="77777777" w:rsidR="00F70783" w:rsidRPr="00CB1ABF" w:rsidRDefault="00F70783" w:rsidP="002D0ED4">
            <w:pPr>
              <w:rPr>
                <w:sz w:val="24"/>
                <w:szCs w:val="24"/>
              </w:rPr>
            </w:pPr>
            <w:r w:rsidRPr="00CB1ABF">
              <w:rPr>
                <w:sz w:val="24"/>
                <w:szCs w:val="24"/>
              </w:rPr>
              <w:t>Solution</w:t>
            </w:r>
          </w:p>
        </w:tc>
        <w:tc>
          <w:tcPr>
            <w:tcW w:w="8639" w:type="dxa"/>
          </w:tcPr>
          <w:p w14:paraId="66600232" w14:textId="77777777" w:rsidR="00F70783" w:rsidRPr="00CB1ABF" w:rsidRDefault="00F70783" w:rsidP="002D0ED4">
            <w:pPr>
              <w:rPr>
                <w:sz w:val="24"/>
                <w:szCs w:val="24"/>
              </w:rPr>
            </w:pPr>
            <w:r w:rsidRPr="00CB1ABF">
              <w:rPr>
                <w:sz w:val="24"/>
                <w:szCs w:val="24"/>
              </w:rPr>
              <w:t xml:space="preserve">N-component:  </w:t>
            </w:r>
            <w:r w:rsidRPr="00CB1ABF">
              <w:rPr>
                <w:position w:val="-12"/>
                <w:sz w:val="24"/>
                <w:szCs w:val="24"/>
              </w:rPr>
              <w:object w:dxaOrig="4120" w:dyaOrig="360" w14:anchorId="15F775B4">
                <v:shape id="_x0000_i1105" type="#_x0000_t75" style="width:206.25pt;height:17.25pt" o:ole="">
                  <v:imagedata r:id="rId168" o:title=""/>
                </v:shape>
                <o:OLEObject Type="Embed" ProgID="Equation.3" ShapeID="_x0000_i1105" DrawAspect="Content" ObjectID="_1634450226" r:id="rId169"/>
              </w:object>
            </w:r>
          </w:p>
          <w:p w14:paraId="0C412FFA" w14:textId="77777777" w:rsidR="00F70783" w:rsidRPr="00CB1ABF" w:rsidRDefault="00F70783" w:rsidP="002D0ED4">
            <w:pPr>
              <w:rPr>
                <w:sz w:val="24"/>
                <w:szCs w:val="24"/>
              </w:rPr>
            </w:pPr>
            <w:r w:rsidRPr="00CB1ABF">
              <w:rPr>
                <w:sz w:val="24"/>
                <w:szCs w:val="24"/>
              </w:rPr>
              <w:t xml:space="preserve">E-component:  </w:t>
            </w:r>
            <w:r w:rsidRPr="00CB1ABF">
              <w:rPr>
                <w:position w:val="-14"/>
                <w:sz w:val="24"/>
                <w:szCs w:val="24"/>
              </w:rPr>
              <w:object w:dxaOrig="4260" w:dyaOrig="380" w14:anchorId="516B429F">
                <v:shape id="_x0000_i1106" type="#_x0000_t75" style="width:213pt;height:20.25pt" o:ole="">
                  <v:imagedata r:id="rId170" o:title=""/>
                </v:shape>
                <o:OLEObject Type="Embed" ProgID="Equation.3" ShapeID="_x0000_i1106" DrawAspect="Content" ObjectID="_1634450227" r:id="rId171"/>
              </w:object>
            </w:r>
          </w:p>
        </w:tc>
      </w:tr>
      <w:tr w:rsidR="00F70783" w:rsidRPr="00CB1ABF" w14:paraId="03A2EC1E" w14:textId="77777777" w:rsidTr="002D0ED4">
        <w:trPr>
          <w:cantSplit/>
        </w:trPr>
        <w:tc>
          <w:tcPr>
            <w:tcW w:w="1166" w:type="dxa"/>
          </w:tcPr>
          <w:p w14:paraId="40FAE0ED" w14:textId="77777777" w:rsidR="00F70783" w:rsidRPr="00CB1ABF" w:rsidRDefault="00F70783" w:rsidP="002D0ED4">
            <w:pPr>
              <w:rPr>
                <w:sz w:val="24"/>
                <w:szCs w:val="24"/>
              </w:rPr>
            </w:pPr>
            <w:r w:rsidRPr="00CB1ABF">
              <w:rPr>
                <w:sz w:val="24"/>
                <w:szCs w:val="24"/>
              </w:rPr>
              <w:t>16.</w:t>
            </w:r>
          </w:p>
        </w:tc>
        <w:tc>
          <w:tcPr>
            <w:tcW w:w="8639" w:type="dxa"/>
          </w:tcPr>
          <w:p w14:paraId="7393AEB9" w14:textId="77777777" w:rsidR="00F70783" w:rsidRPr="00CB1ABF" w:rsidRDefault="00F70783" w:rsidP="002D0ED4">
            <w:pPr>
              <w:rPr>
                <w:i/>
                <w:sz w:val="24"/>
                <w:szCs w:val="24"/>
              </w:rPr>
            </w:pPr>
            <w:r w:rsidRPr="00CB1ABF">
              <w:rPr>
                <w:i/>
                <w:sz w:val="24"/>
                <w:szCs w:val="24"/>
              </w:rPr>
              <w:t xml:space="preserve">Solve the following problem using analytical techniques: Suppose you walk 18.0 m straight west and then 25.0 m straight north. How far are you from your starting point, and what is the compass direction of a line connecting your starting point to your final position? (If you represent the two legs of the walk as vector displacements </w:t>
            </w:r>
            <w:r w:rsidRPr="00CB1ABF">
              <w:rPr>
                <w:position w:val="-4"/>
                <w:sz w:val="24"/>
                <w:szCs w:val="24"/>
              </w:rPr>
              <w:object w:dxaOrig="260" w:dyaOrig="260" w14:anchorId="1AE7B700">
                <v:shape id="_x0000_i1107" type="#_x0000_t75" style="width:12pt;height:12pt" o:ole="">
                  <v:imagedata r:id="rId172" o:title=""/>
                </v:shape>
                <o:OLEObject Type="Embed" ProgID="Equation.3" ShapeID="_x0000_i1107" DrawAspect="Content" ObjectID="_1634450228" r:id="rId173"/>
              </w:object>
            </w:r>
            <w:r w:rsidRPr="00CB1ABF">
              <w:rPr>
                <w:i/>
                <w:sz w:val="24"/>
                <w:szCs w:val="24"/>
              </w:rPr>
              <w:t xml:space="preserve"> </w:t>
            </w:r>
            <w:proofErr w:type="gramStart"/>
            <w:r w:rsidRPr="00CB1ABF">
              <w:rPr>
                <w:i/>
                <w:sz w:val="24"/>
                <w:szCs w:val="24"/>
              </w:rPr>
              <w:t>and</w:t>
            </w:r>
            <w:r w:rsidRPr="00CB1ABF">
              <w:rPr>
                <w:i/>
                <w:position w:val="-4"/>
                <w:sz w:val="24"/>
                <w:szCs w:val="24"/>
              </w:rPr>
              <w:t xml:space="preserve"> </w:t>
            </w:r>
            <w:proofErr w:type="gramEnd"/>
            <w:r w:rsidRPr="00CB1ABF">
              <w:rPr>
                <w:position w:val="-4"/>
                <w:sz w:val="24"/>
                <w:szCs w:val="24"/>
              </w:rPr>
              <w:object w:dxaOrig="240" w:dyaOrig="260" w14:anchorId="46644614">
                <v:shape id="_x0000_i1108" type="#_x0000_t75" style="width:12pt;height:12pt" o:ole="">
                  <v:imagedata r:id="rId174" o:title=""/>
                </v:shape>
                <o:OLEObject Type="Embed" ProgID="Equation.3" ShapeID="_x0000_i1108" DrawAspect="Content" ObjectID="_1634450229" r:id="rId175"/>
              </w:object>
            </w:r>
            <w:r w:rsidRPr="00CB1ABF">
              <w:rPr>
                <w:i/>
                <w:sz w:val="24"/>
                <w:szCs w:val="24"/>
              </w:rPr>
              <w:t xml:space="preserve">, as in </w:t>
            </w:r>
            <w:r w:rsidRPr="00CB1ABF">
              <w:rPr>
                <w:i/>
                <w:color w:val="984806" w:themeColor="accent6" w:themeShade="80"/>
                <w:sz w:val="24"/>
                <w:szCs w:val="24"/>
              </w:rPr>
              <w:t>Figure 3.60</w:t>
            </w:r>
            <w:r w:rsidRPr="00CB1ABF">
              <w:rPr>
                <w:i/>
                <w:sz w:val="24"/>
                <w:szCs w:val="24"/>
              </w:rPr>
              <w:t>, then this problem asks you to find their sum</w:t>
            </w:r>
            <w:r w:rsidRPr="00CB1ABF">
              <w:rPr>
                <w:i/>
                <w:position w:val="-4"/>
                <w:sz w:val="24"/>
                <w:szCs w:val="24"/>
              </w:rPr>
              <w:t xml:space="preserve"> </w:t>
            </w:r>
            <w:r w:rsidRPr="00CB1ABF">
              <w:rPr>
                <w:position w:val="-4"/>
                <w:sz w:val="24"/>
                <w:szCs w:val="24"/>
              </w:rPr>
              <w:object w:dxaOrig="1060" w:dyaOrig="260" w14:anchorId="0FE14742">
                <v:shape id="_x0000_i1109" type="#_x0000_t75" style="width:53.25pt;height:12pt" o:ole="">
                  <v:imagedata r:id="rId176" o:title=""/>
                </v:shape>
                <o:OLEObject Type="Embed" ProgID="Equation.3" ShapeID="_x0000_i1109" DrawAspect="Content" ObjectID="_1634450230" r:id="rId177"/>
              </w:object>
            </w:r>
            <w:r w:rsidRPr="00CB1ABF">
              <w:rPr>
                <w:i/>
                <w:sz w:val="24"/>
                <w:szCs w:val="24"/>
              </w:rPr>
              <w:t>.)</w:t>
            </w:r>
          </w:p>
        </w:tc>
      </w:tr>
      <w:tr w:rsidR="00F70783" w:rsidRPr="00CB1ABF" w14:paraId="5A700CB2" w14:textId="77777777" w:rsidTr="002D0ED4">
        <w:tc>
          <w:tcPr>
            <w:tcW w:w="1166" w:type="dxa"/>
          </w:tcPr>
          <w:p w14:paraId="1C48E696" w14:textId="77777777" w:rsidR="00F70783" w:rsidRPr="00CB1ABF" w:rsidRDefault="00F70783" w:rsidP="002D0ED4">
            <w:pPr>
              <w:rPr>
                <w:sz w:val="24"/>
                <w:szCs w:val="24"/>
              </w:rPr>
            </w:pPr>
            <w:r w:rsidRPr="00CB1ABF">
              <w:rPr>
                <w:sz w:val="24"/>
                <w:szCs w:val="24"/>
              </w:rPr>
              <w:lastRenderedPageBreak/>
              <w:t>Solution</w:t>
            </w:r>
          </w:p>
        </w:tc>
        <w:tc>
          <w:tcPr>
            <w:tcW w:w="8639" w:type="dxa"/>
          </w:tcPr>
          <w:p w14:paraId="33C2B7FF" w14:textId="77777777" w:rsidR="00F70783" w:rsidRPr="00CB1ABF" w:rsidRDefault="00F70783" w:rsidP="002D0ED4">
            <w:pPr>
              <w:rPr>
                <w:sz w:val="24"/>
                <w:szCs w:val="24"/>
              </w:rPr>
            </w:pPr>
            <w:r w:rsidRPr="00CB1ABF">
              <w:rPr>
                <w:sz w:val="24"/>
                <w:szCs w:val="24"/>
              </w:rPr>
              <w:object w:dxaOrig="2770" w:dyaOrig="1550" w14:anchorId="50776839">
                <v:shape id="_x0000_i1110" type="#_x0000_t75" style="width:138pt;height:77.25pt" o:ole="" fillcolor="window">
                  <v:imagedata r:id="rId178" o:title=""/>
                </v:shape>
                <o:OLEObject Type="Embed" ProgID="MSDraw" ShapeID="_x0000_i1110" DrawAspect="Content" ObjectID="_1634450231" r:id="rId179">
                  <o:FieldCodes>\* mergeformat</o:FieldCodes>
                </o:OLEObject>
              </w:object>
            </w:r>
          </w:p>
          <w:p w14:paraId="5019919F" w14:textId="77777777" w:rsidR="00F70783" w:rsidRPr="00CB1ABF" w:rsidRDefault="00F70783" w:rsidP="002D0ED4">
            <w:pPr>
              <w:rPr>
                <w:sz w:val="24"/>
                <w:szCs w:val="24"/>
              </w:rPr>
            </w:pPr>
            <w:r w:rsidRPr="00CB1ABF">
              <w:rPr>
                <w:position w:val="-118"/>
                <w:sz w:val="24"/>
                <w:szCs w:val="24"/>
              </w:rPr>
              <w:object w:dxaOrig="5480" w:dyaOrig="2240" w14:anchorId="0FE623DC">
                <v:shape id="_x0000_i1111" type="#_x0000_t75" style="width:273pt;height:113.25pt" o:ole="">
                  <v:imagedata r:id="rId180" o:title=""/>
                </v:shape>
                <o:OLEObject Type="Embed" ProgID="Equation.3" ShapeID="_x0000_i1111" DrawAspect="Content" ObjectID="_1634450232" r:id="rId181"/>
              </w:object>
            </w:r>
          </w:p>
          <w:p w14:paraId="7FF44E62" w14:textId="77777777" w:rsidR="00F70783" w:rsidRPr="00CB1ABF" w:rsidRDefault="00F70783" w:rsidP="002D0ED4">
            <w:pPr>
              <w:rPr>
                <w:sz w:val="24"/>
                <w:szCs w:val="24"/>
              </w:rPr>
            </w:pPr>
            <w:r w:rsidRPr="00CB1ABF">
              <w:rPr>
                <w:sz w:val="24"/>
                <w:szCs w:val="24"/>
              </w:rPr>
              <w:t>Compass reading =</w:t>
            </w:r>
            <w:r w:rsidRPr="00CB1ABF">
              <w:rPr>
                <w:position w:val="-10"/>
                <w:sz w:val="24"/>
                <w:szCs w:val="24"/>
              </w:rPr>
              <w:object w:dxaOrig="1380" w:dyaOrig="340" w14:anchorId="0AFA5789">
                <v:shape id="_x0000_i1112" type="#_x0000_t75" style="width:69pt;height:17.25pt" o:ole="">
                  <v:imagedata r:id="rId182" o:title=""/>
                </v:shape>
                <o:OLEObject Type="Embed" ProgID="Equation.3" ShapeID="_x0000_i1112" DrawAspect="Content" ObjectID="_1634450233" r:id="rId183"/>
              </w:object>
            </w:r>
          </w:p>
        </w:tc>
      </w:tr>
      <w:tr w:rsidR="00F70783" w:rsidRPr="00CB1ABF" w14:paraId="2D63852C" w14:textId="77777777" w:rsidTr="002D0ED4">
        <w:trPr>
          <w:cantSplit/>
        </w:trPr>
        <w:tc>
          <w:tcPr>
            <w:tcW w:w="1166" w:type="dxa"/>
          </w:tcPr>
          <w:p w14:paraId="17A3F5B0" w14:textId="77777777" w:rsidR="00F70783" w:rsidRPr="00CB1ABF" w:rsidRDefault="00F70783" w:rsidP="002D0ED4">
            <w:pPr>
              <w:rPr>
                <w:sz w:val="24"/>
                <w:szCs w:val="24"/>
              </w:rPr>
            </w:pPr>
            <w:r w:rsidRPr="00CB1ABF">
              <w:rPr>
                <w:sz w:val="24"/>
                <w:szCs w:val="24"/>
              </w:rPr>
              <w:t>17.</w:t>
            </w:r>
          </w:p>
        </w:tc>
        <w:tc>
          <w:tcPr>
            <w:tcW w:w="8639" w:type="dxa"/>
          </w:tcPr>
          <w:p w14:paraId="08151F6E" w14:textId="77777777" w:rsidR="00F70783" w:rsidRPr="00CB1ABF" w:rsidRDefault="00F70783" w:rsidP="002D0ED4">
            <w:pPr>
              <w:rPr>
                <w:i/>
                <w:sz w:val="24"/>
                <w:szCs w:val="24"/>
              </w:rPr>
            </w:pPr>
            <w:r w:rsidRPr="00CB1ABF">
              <w:rPr>
                <w:i/>
                <w:sz w:val="24"/>
                <w:szCs w:val="24"/>
              </w:rPr>
              <w:t xml:space="preserve">Repeat </w:t>
            </w:r>
            <w:r w:rsidRPr="00CB1ABF">
              <w:rPr>
                <w:i/>
                <w:color w:val="984806" w:themeColor="accent6" w:themeShade="80"/>
                <w:sz w:val="24"/>
                <w:szCs w:val="24"/>
              </w:rPr>
              <w:t>Problem 3.16</w:t>
            </w:r>
            <w:r w:rsidRPr="00CB1ABF">
              <w:rPr>
                <w:i/>
                <w:sz w:val="24"/>
                <w:szCs w:val="24"/>
              </w:rPr>
              <w:t xml:space="preserve"> using analytical techniques, but reverse the order of the two legs of the walk and show that you get the same final result. (This problem shows that adding them in reverse order gives the same result—that is</w:t>
            </w:r>
            <w:proofErr w:type="gramStart"/>
            <w:r w:rsidRPr="00CB1ABF">
              <w:rPr>
                <w:i/>
                <w:sz w:val="24"/>
                <w:szCs w:val="24"/>
              </w:rPr>
              <w:t>,</w:t>
            </w:r>
            <w:r w:rsidRPr="00CB1ABF">
              <w:rPr>
                <w:i/>
                <w:position w:val="-4"/>
                <w:sz w:val="24"/>
                <w:szCs w:val="24"/>
              </w:rPr>
              <w:t xml:space="preserve"> </w:t>
            </w:r>
            <w:proofErr w:type="gramEnd"/>
            <w:r w:rsidRPr="00CB1ABF">
              <w:rPr>
                <w:position w:val="-4"/>
                <w:sz w:val="24"/>
                <w:szCs w:val="24"/>
              </w:rPr>
              <w:object w:dxaOrig="1440" w:dyaOrig="260" w14:anchorId="40FCE77B">
                <v:shape id="_x0000_i1113" type="#_x0000_t75" style="width:1in;height:12pt" o:ole="">
                  <v:imagedata r:id="rId184" o:title=""/>
                </v:shape>
                <o:OLEObject Type="Embed" ProgID="Equation.3" ShapeID="_x0000_i1113" DrawAspect="Content" ObjectID="_1634450234" r:id="rId185"/>
              </w:object>
            </w:r>
            <w:r w:rsidRPr="00CB1ABF">
              <w:rPr>
                <w:i/>
                <w:position w:val="-4"/>
                <w:sz w:val="24"/>
                <w:szCs w:val="24"/>
              </w:rPr>
              <w:t>.</w:t>
            </w:r>
            <w:r w:rsidRPr="00CB1ABF">
              <w:rPr>
                <w:i/>
                <w:sz w:val="24"/>
                <w:szCs w:val="24"/>
              </w:rPr>
              <w:t>) Discuss how taking another path to reach the same point might help to overcome an obstacle blocking your other path.</w:t>
            </w:r>
          </w:p>
        </w:tc>
      </w:tr>
      <w:tr w:rsidR="00F70783" w:rsidRPr="00CB1ABF" w14:paraId="56747D4D" w14:textId="77777777" w:rsidTr="002D0ED4">
        <w:trPr>
          <w:cantSplit/>
        </w:trPr>
        <w:tc>
          <w:tcPr>
            <w:tcW w:w="1166" w:type="dxa"/>
          </w:tcPr>
          <w:p w14:paraId="5DF8A407" w14:textId="77777777" w:rsidR="00F70783" w:rsidRPr="00CB1ABF" w:rsidRDefault="00F70783" w:rsidP="002D0ED4">
            <w:pPr>
              <w:rPr>
                <w:sz w:val="24"/>
                <w:szCs w:val="24"/>
              </w:rPr>
            </w:pPr>
            <w:r w:rsidRPr="00CB1ABF">
              <w:rPr>
                <w:sz w:val="24"/>
                <w:szCs w:val="24"/>
              </w:rPr>
              <w:t>Solution</w:t>
            </w:r>
          </w:p>
        </w:tc>
        <w:tc>
          <w:tcPr>
            <w:tcW w:w="8639" w:type="dxa"/>
          </w:tcPr>
          <w:p w14:paraId="26B97F7B" w14:textId="77777777" w:rsidR="00F70783" w:rsidRPr="00CB1ABF" w:rsidRDefault="00F70783" w:rsidP="002D0ED4">
            <w:pPr>
              <w:rPr>
                <w:sz w:val="24"/>
                <w:szCs w:val="24"/>
              </w:rPr>
            </w:pPr>
            <w:r w:rsidRPr="00CB1ABF">
              <w:rPr>
                <w:sz w:val="24"/>
                <w:szCs w:val="24"/>
              </w:rPr>
              <w:object w:dxaOrig="3623" w:dyaOrig="1890" w14:anchorId="414922D0">
                <v:shape id="_x0000_i1114" type="#_x0000_t75" style="width:159pt;height:81.75pt" o:ole="" fillcolor="window">
                  <v:imagedata r:id="rId186" o:title=""/>
                </v:shape>
                <o:OLEObject Type="Embed" ProgID="MSDraw" ShapeID="_x0000_i1114" DrawAspect="Content" ObjectID="_1634450235" r:id="rId187">
                  <o:FieldCodes>\* mergeformat</o:FieldCodes>
                </o:OLEObject>
              </w:object>
            </w:r>
          </w:p>
          <w:p w14:paraId="355C4A7B" w14:textId="77777777" w:rsidR="00F70783" w:rsidRPr="00CB1ABF" w:rsidRDefault="00F70783" w:rsidP="002D0ED4">
            <w:pPr>
              <w:rPr>
                <w:sz w:val="24"/>
                <w:szCs w:val="24"/>
              </w:rPr>
            </w:pPr>
            <w:r w:rsidRPr="00CB1ABF">
              <w:rPr>
                <w:position w:val="-4"/>
                <w:sz w:val="24"/>
                <w:szCs w:val="24"/>
              </w:rPr>
              <w:object w:dxaOrig="1860" w:dyaOrig="260" w14:anchorId="2DC96A31">
                <v:shape id="_x0000_i1115" type="#_x0000_t75" style="width:93pt;height:12pt" o:ole="">
                  <v:imagedata r:id="rId188" o:title=""/>
                </v:shape>
                <o:OLEObject Type="Embed" ProgID="Equation.3" ShapeID="_x0000_i1115" DrawAspect="Content" ObjectID="_1634450236" r:id="rId189"/>
              </w:object>
            </w:r>
            <w:proofErr w:type="gramStart"/>
            <w:r w:rsidRPr="00CB1ABF">
              <w:rPr>
                <w:sz w:val="24"/>
                <w:szCs w:val="24"/>
              </w:rPr>
              <w:t>by</w:t>
            </w:r>
            <w:proofErr w:type="gramEnd"/>
            <w:r w:rsidRPr="00CB1ABF">
              <w:rPr>
                <w:sz w:val="24"/>
                <w:szCs w:val="24"/>
              </w:rPr>
              <w:t xml:space="preserve"> the commutative property of vector addition.</w:t>
            </w:r>
          </w:p>
          <w:p w14:paraId="30A21E63" w14:textId="77777777" w:rsidR="00F70783" w:rsidRPr="00CB1ABF" w:rsidRDefault="00F70783" w:rsidP="002D0ED4">
            <w:pPr>
              <w:rPr>
                <w:sz w:val="24"/>
                <w:szCs w:val="24"/>
              </w:rPr>
            </w:pPr>
            <w:r w:rsidRPr="00CB1ABF">
              <w:rPr>
                <w:position w:val="-52"/>
                <w:sz w:val="24"/>
                <w:szCs w:val="24"/>
              </w:rPr>
              <w:object w:dxaOrig="4840" w:dyaOrig="1160" w14:anchorId="22FBB178">
                <v:shape id="_x0000_i1116" type="#_x0000_t75" style="width:242.25pt;height:57.75pt" o:ole="">
                  <v:imagedata r:id="rId190" o:title=""/>
                </v:shape>
                <o:OLEObject Type="Embed" ProgID="Equation.3" ShapeID="_x0000_i1116" DrawAspect="Content" ObjectID="_1634450237" r:id="rId191"/>
              </w:object>
            </w:r>
          </w:p>
        </w:tc>
      </w:tr>
      <w:tr w:rsidR="00F70783" w:rsidRPr="00CB1ABF" w14:paraId="05CCA653" w14:textId="77777777" w:rsidTr="002D0ED4">
        <w:trPr>
          <w:cantSplit/>
        </w:trPr>
        <w:tc>
          <w:tcPr>
            <w:tcW w:w="1166" w:type="dxa"/>
          </w:tcPr>
          <w:p w14:paraId="4DF7DBCC" w14:textId="77777777" w:rsidR="00F70783" w:rsidRPr="00CB1ABF" w:rsidRDefault="00F70783" w:rsidP="002D0ED4">
            <w:pPr>
              <w:rPr>
                <w:sz w:val="24"/>
                <w:szCs w:val="24"/>
              </w:rPr>
            </w:pPr>
            <w:r w:rsidRPr="00CB1ABF">
              <w:rPr>
                <w:sz w:val="24"/>
                <w:szCs w:val="24"/>
              </w:rPr>
              <w:lastRenderedPageBreak/>
              <w:t>18.</w:t>
            </w:r>
          </w:p>
        </w:tc>
        <w:tc>
          <w:tcPr>
            <w:tcW w:w="8639" w:type="dxa"/>
          </w:tcPr>
          <w:p w14:paraId="38B7FF5F" w14:textId="77777777" w:rsidR="00F70783" w:rsidRPr="00CB1ABF" w:rsidRDefault="00F70783" w:rsidP="002D0ED4">
            <w:pPr>
              <w:rPr>
                <w:i/>
                <w:sz w:val="24"/>
                <w:szCs w:val="24"/>
              </w:rPr>
            </w:pPr>
            <w:r w:rsidRPr="00CB1ABF">
              <w:rPr>
                <w:i/>
                <w:sz w:val="24"/>
                <w:szCs w:val="24"/>
              </w:rPr>
              <w:t xml:space="preserve">You drive </w:t>
            </w:r>
            <w:r w:rsidRPr="00F0093E">
              <w:rPr>
                <w:position w:val="-6"/>
                <w:sz w:val="24"/>
              </w:rPr>
              <w:object w:dxaOrig="840" w:dyaOrig="279" w14:anchorId="2CD41000">
                <v:shape id="_x0000_i1117" type="#_x0000_t75" style="width:42pt;height:14.25pt" o:ole="">
                  <v:imagedata r:id="rId192" o:title=""/>
                </v:shape>
                <o:OLEObject Type="Embed" ProgID="Equation.3" ShapeID="_x0000_i1117" DrawAspect="Content" ObjectID="_1634450238" r:id="rId193"/>
              </w:object>
            </w:r>
            <w:r w:rsidRPr="00CB1ABF">
              <w:rPr>
                <w:i/>
                <w:sz w:val="24"/>
                <w:szCs w:val="24"/>
              </w:rPr>
              <w:t xml:space="preserve"> in a straight line in a direction </w:t>
            </w:r>
            <w:r w:rsidRPr="00F0093E">
              <w:rPr>
                <w:position w:val="-6"/>
                <w:sz w:val="24"/>
              </w:rPr>
              <w:object w:dxaOrig="380" w:dyaOrig="279" w14:anchorId="5E76ADCF">
                <v:shape id="_x0000_i1118" type="#_x0000_t75" style="width:18.75pt;height:14.25pt" o:ole="">
                  <v:imagedata r:id="rId194" o:title=""/>
                </v:shape>
                <o:OLEObject Type="Embed" ProgID="Equation.3" ShapeID="_x0000_i1118" DrawAspect="Content" ObjectID="_1634450239" r:id="rId195"/>
              </w:object>
            </w:r>
            <w:r w:rsidRPr="00CB1ABF">
              <w:rPr>
                <w:i/>
                <w:sz w:val="24"/>
                <w:szCs w:val="24"/>
              </w:rPr>
              <w:t xml:space="preserve"> east of north. (a) Find the distances you would have to drive straight east and then straight north to arrive at the same point. (This determination is equivalent to find the components of the displacement along the east and north directions.) (b) Show that you still arrive at the same point if the east and north legs are reversed in order.</w:t>
            </w:r>
          </w:p>
        </w:tc>
      </w:tr>
      <w:tr w:rsidR="00F70783" w:rsidRPr="00CB1ABF" w14:paraId="13B74318" w14:textId="77777777" w:rsidTr="002D0ED4">
        <w:trPr>
          <w:cantSplit/>
        </w:trPr>
        <w:tc>
          <w:tcPr>
            <w:tcW w:w="1166" w:type="dxa"/>
          </w:tcPr>
          <w:p w14:paraId="17156438" w14:textId="77777777" w:rsidR="00F70783" w:rsidRPr="00CB1ABF" w:rsidRDefault="00F70783" w:rsidP="002D0ED4">
            <w:pPr>
              <w:rPr>
                <w:sz w:val="24"/>
                <w:szCs w:val="24"/>
              </w:rPr>
            </w:pPr>
            <w:r w:rsidRPr="00CB1ABF">
              <w:rPr>
                <w:sz w:val="24"/>
                <w:szCs w:val="24"/>
              </w:rPr>
              <w:t>Solution</w:t>
            </w:r>
          </w:p>
        </w:tc>
        <w:tc>
          <w:tcPr>
            <w:tcW w:w="8639" w:type="dxa"/>
          </w:tcPr>
          <w:p w14:paraId="2AB27650" w14:textId="77777777" w:rsidR="00F70783" w:rsidRPr="00CB1ABF" w:rsidRDefault="00F70783" w:rsidP="002D0ED4">
            <w:pPr>
              <w:rPr>
                <w:sz w:val="24"/>
                <w:szCs w:val="24"/>
              </w:rPr>
            </w:pPr>
            <w:r w:rsidRPr="005E6965">
              <w:rPr>
                <w:position w:val="12"/>
                <w:sz w:val="24"/>
                <w:szCs w:val="24"/>
              </w:rPr>
              <w:t>(a)</w:t>
            </w:r>
            <w:r w:rsidRPr="00CB1ABF">
              <w:rPr>
                <w:sz w:val="24"/>
                <w:szCs w:val="24"/>
              </w:rPr>
              <w:t xml:space="preserve"> </w:t>
            </w:r>
            <w:r w:rsidRPr="00CB1ABF">
              <w:rPr>
                <w:position w:val="-30"/>
                <w:sz w:val="24"/>
                <w:szCs w:val="24"/>
              </w:rPr>
              <w:object w:dxaOrig="4140" w:dyaOrig="720" w14:anchorId="09F6C7ED">
                <v:shape id="_x0000_i1119" type="#_x0000_t75" style="width:206.25pt;height:36pt" o:ole="">
                  <v:imagedata r:id="rId196" o:title=""/>
                </v:shape>
                <o:OLEObject Type="Embed" ProgID="Equation.3" ShapeID="_x0000_i1119" DrawAspect="Content" ObjectID="_1634450240" r:id="rId197"/>
              </w:object>
            </w:r>
          </w:p>
          <w:p w14:paraId="1B7196DC" w14:textId="77777777" w:rsidR="00F70783" w:rsidRPr="00CB1ABF" w:rsidRDefault="00F70783" w:rsidP="002D0ED4">
            <w:pPr>
              <w:rPr>
                <w:sz w:val="24"/>
                <w:szCs w:val="24"/>
              </w:rPr>
            </w:pPr>
            <w:r w:rsidRPr="005E6965">
              <w:rPr>
                <w:position w:val="160"/>
                <w:sz w:val="24"/>
                <w:szCs w:val="24"/>
              </w:rPr>
              <w:t xml:space="preserve">(b) </w:t>
            </w:r>
            <w:r w:rsidRPr="00CB1ABF">
              <w:rPr>
                <w:sz w:val="24"/>
                <w:szCs w:val="24"/>
              </w:rPr>
              <w:object w:dxaOrig="3446" w:dyaOrig="2013" w14:anchorId="5B608DE3">
                <v:shape id="_x0000_i1120" type="#_x0000_t75" style="width:153pt;height:89.25pt" o:ole="" fillcolor="window">
                  <v:imagedata r:id="rId198" o:title=""/>
                </v:shape>
                <o:OLEObject Type="Embed" ProgID="MSDraw" ShapeID="_x0000_i1120" DrawAspect="Content" ObjectID="_1634450241" r:id="rId199">
                  <o:FieldCodes>\* mergeformat</o:FieldCodes>
                </o:OLEObject>
              </w:object>
            </w:r>
          </w:p>
          <w:p w14:paraId="6FB52772" w14:textId="77777777" w:rsidR="00F70783" w:rsidRPr="00CB1ABF" w:rsidRDefault="00F70783" w:rsidP="002D0ED4">
            <w:pPr>
              <w:ind w:left="249"/>
              <w:rPr>
                <w:sz w:val="24"/>
                <w:szCs w:val="24"/>
              </w:rPr>
            </w:pPr>
            <w:r w:rsidRPr="00CB1ABF">
              <w:rPr>
                <w:sz w:val="24"/>
                <w:szCs w:val="24"/>
              </w:rPr>
              <w:t xml:space="preserve">It is easily seen that </w:t>
            </w:r>
            <w:r w:rsidRPr="00CB1ABF">
              <w:rPr>
                <w:b/>
                <w:position w:val="-12"/>
                <w:sz w:val="24"/>
                <w:szCs w:val="24"/>
              </w:rPr>
              <w:object w:dxaOrig="2120" w:dyaOrig="360" w14:anchorId="22301F8C">
                <v:shape id="_x0000_i1121" type="#_x0000_t75" style="width:107.25pt;height:17.25pt" o:ole="">
                  <v:imagedata r:id="rId200" o:title=""/>
                </v:shape>
                <o:OLEObject Type="Embed" ProgID="Equation.3" ShapeID="_x0000_i1121" DrawAspect="Content" ObjectID="_1634450242" r:id="rId201"/>
              </w:object>
            </w:r>
            <w:r w:rsidRPr="00CB1ABF" w:rsidDel="00520130">
              <w:rPr>
                <w:sz w:val="24"/>
                <w:szCs w:val="24"/>
              </w:rPr>
              <w:t xml:space="preserve"> </w:t>
            </w:r>
          </w:p>
        </w:tc>
      </w:tr>
      <w:tr w:rsidR="00F70783" w:rsidRPr="00CB1ABF" w14:paraId="7A4D4586" w14:textId="77777777" w:rsidTr="002D0ED4">
        <w:trPr>
          <w:cantSplit/>
        </w:trPr>
        <w:tc>
          <w:tcPr>
            <w:tcW w:w="1166" w:type="dxa"/>
          </w:tcPr>
          <w:p w14:paraId="78959ACD" w14:textId="77777777" w:rsidR="00F70783" w:rsidRPr="00CB1ABF" w:rsidRDefault="00F70783" w:rsidP="002D0ED4">
            <w:pPr>
              <w:rPr>
                <w:sz w:val="24"/>
                <w:szCs w:val="24"/>
              </w:rPr>
            </w:pPr>
            <w:r w:rsidRPr="00CB1ABF">
              <w:rPr>
                <w:sz w:val="24"/>
                <w:szCs w:val="24"/>
              </w:rPr>
              <w:t>19.</w:t>
            </w:r>
          </w:p>
        </w:tc>
        <w:tc>
          <w:tcPr>
            <w:tcW w:w="8639" w:type="dxa"/>
          </w:tcPr>
          <w:p w14:paraId="1E609553" w14:textId="77777777" w:rsidR="00F70783" w:rsidRPr="00CB1ABF" w:rsidRDefault="00F70783" w:rsidP="002D0ED4">
            <w:pPr>
              <w:rPr>
                <w:i/>
                <w:sz w:val="24"/>
                <w:szCs w:val="24"/>
              </w:rPr>
            </w:pPr>
            <w:r w:rsidRPr="00CB1ABF">
              <w:rPr>
                <w:i/>
                <w:sz w:val="24"/>
                <w:szCs w:val="24"/>
              </w:rPr>
              <w:t xml:space="preserve">Do </w:t>
            </w:r>
            <w:r w:rsidRPr="00CB1ABF">
              <w:rPr>
                <w:i/>
                <w:color w:val="984806" w:themeColor="accent6" w:themeShade="80"/>
                <w:sz w:val="24"/>
                <w:szCs w:val="24"/>
              </w:rPr>
              <w:t>Problem 3.16</w:t>
            </w:r>
            <w:r w:rsidRPr="00CB1ABF">
              <w:rPr>
                <w:i/>
                <w:sz w:val="24"/>
                <w:szCs w:val="24"/>
              </w:rPr>
              <w:t xml:space="preserve"> again using analytical techniques and change the second leg of the walk to </w:t>
            </w:r>
            <w:r w:rsidRPr="00F0093E">
              <w:rPr>
                <w:position w:val="-6"/>
                <w:sz w:val="24"/>
              </w:rPr>
              <w:object w:dxaOrig="740" w:dyaOrig="279" w14:anchorId="2B370EC9">
                <v:shape id="_x0000_i1122" type="#_x0000_t75" style="width:36pt;height:14.25pt" o:ole="">
                  <v:imagedata r:id="rId202" o:title=""/>
                </v:shape>
                <o:OLEObject Type="Embed" ProgID="Equation.3" ShapeID="_x0000_i1122" DrawAspect="Content" ObjectID="_1634450243" r:id="rId203"/>
              </w:object>
            </w:r>
            <w:r w:rsidRPr="00CB1ABF">
              <w:rPr>
                <w:i/>
                <w:sz w:val="24"/>
                <w:szCs w:val="24"/>
              </w:rPr>
              <w:t xml:space="preserve"> straight south. (This is equivalent to subtracting </w:t>
            </w:r>
            <w:r w:rsidRPr="00CB1ABF">
              <w:rPr>
                <w:position w:val="-4"/>
                <w:sz w:val="24"/>
                <w:szCs w:val="24"/>
              </w:rPr>
              <w:object w:dxaOrig="240" w:dyaOrig="260" w14:anchorId="7A3EEF16">
                <v:shape id="_x0000_i1123" type="#_x0000_t75" style="width:12pt;height:12pt" o:ole="">
                  <v:imagedata r:id="rId204" o:title=""/>
                </v:shape>
                <o:OLEObject Type="Embed" ProgID="Equation.3" ShapeID="_x0000_i1123" DrawAspect="Content" ObjectID="_1634450244" r:id="rId205"/>
              </w:object>
            </w:r>
            <w:r w:rsidRPr="00CB1ABF">
              <w:rPr>
                <w:i/>
                <w:sz w:val="24"/>
                <w:szCs w:val="24"/>
              </w:rPr>
              <w:t xml:space="preserve"> from</w:t>
            </w:r>
            <w:r w:rsidRPr="00CB1ABF">
              <w:rPr>
                <w:i/>
                <w:position w:val="-4"/>
                <w:sz w:val="24"/>
                <w:szCs w:val="24"/>
              </w:rPr>
              <w:t xml:space="preserve"> </w:t>
            </w:r>
            <w:r w:rsidRPr="00CB1ABF">
              <w:rPr>
                <w:position w:val="-4"/>
                <w:sz w:val="24"/>
                <w:szCs w:val="24"/>
              </w:rPr>
              <w:object w:dxaOrig="260" w:dyaOrig="260" w14:anchorId="5B67166D">
                <v:shape id="_x0000_i1124" type="#_x0000_t75" style="width:12pt;height:12pt" o:ole="">
                  <v:imagedata r:id="rId206" o:title=""/>
                </v:shape>
                <o:OLEObject Type="Embed" ProgID="Equation.3" ShapeID="_x0000_i1124" DrawAspect="Content" ObjectID="_1634450245" r:id="rId207"/>
              </w:object>
            </w:r>
            <w:r w:rsidRPr="00CB1ABF">
              <w:rPr>
                <w:i/>
                <w:sz w:val="24"/>
                <w:szCs w:val="24"/>
              </w:rPr>
              <w:t>—that is, finding</w:t>
            </w:r>
            <w:r w:rsidRPr="00CB1ABF">
              <w:rPr>
                <w:i/>
                <w:position w:val="-4"/>
                <w:sz w:val="24"/>
                <w:szCs w:val="24"/>
              </w:rPr>
              <w:t xml:space="preserve"> </w:t>
            </w:r>
            <w:r w:rsidRPr="00CB1ABF">
              <w:rPr>
                <w:position w:val="-4"/>
                <w:sz w:val="24"/>
                <w:szCs w:val="24"/>
              </w:rPr>
              <w:object w:dxaOrig="1040" w:dyaOrig="260" w14:anchorId="1CD4421F">
                <v:shape id="_x0000_i1125" type="#_x0000_t75" style="width:51.75pt;height:12pt" o:ole="">
                  <v:imagedata r:id="rId208" o:title=""/>
                </v:shape>
                <o:OLEObject Type="Embed" ProgID="Equation.3" ShapeID="_x0000_i1125" DrawAspect="Content" ObjectID="_1634450246" r:id="rId209"/>
              </w:object>
            </w:r>
            <w:r w:rsidRPr="00CB1ABF">
              <w:rPr>
                <w:i/>
                <w:sz w:val="24"/>
                <w:szCs w:val="24"/>
              </w:rPr>
              <w:t xml:space="preserve">) (b) Repeat again, but now you first walk </w:t>
            </w:r>
            <w:r w:rsidRPr="00F0093E">
              <w:rPr>
                <w:position w:val="-6"/>
                <w:sz w:val="24"/>
              </w:rPr>
              <w:object w:dxaOrig="740" w:dyaOrig="279" w14:anchorId="15F94FAB">
                <v:shape id="_x0000_i1126" type="#_x0000_t75" style="width:36pt;height:14.25pt" o:ole="">
                  <v:imagedata r:id="rId210" o:title=""/>
                </v:shape>
                <o:OLEObject Type="Embed" ProgID="Equation.3" ShapeID="_x0000_i1126" DrawAspect="Content" ObjectID="_1634450247" r:id="rId211"/>
              </w:object>
            </w:r>
            <w:r>
              <w:t xml:space="preserve"> </w:t>
            </w:r>
            <w:r w:rsidRPr="00CB1ABF">
              <w:rPr>
                <w:i/>
                <w:sz w:val="24"/>
                <w:szCs w:val="24"/>
              </w:rPr>
              <w:t xml:space="preserve">north and then </w:t>
            </w:r>
            <w:r w:rsidRPr="00F0093E">
              <w:rPr>
                <w:position w:val="-6"/>
                <w:sz w:val="24"/>
              </w:rPr>
              <w:object w:dxaOrig="700" w:dyaOrig="279" w14:anchorId="187213A3">
                <v:shape id="_x0000_i1127" type="#_x0000_t75" style="width:35.25pt;height:14.25pt" o:ole="">
                  <v:imagedata r:id="rId212" o:title=""/>
                </v:shape>
                <o:OLEObject Type="Embed" ProgID="Equation.3" ShapeID="_x0000_i1127" DrawAspect="Content" ObjectID="_1634450248" r:id="rId213"/>
              </w:object>
            </w:r>
            <w:r w:rsidRPr="00CB1ABF">
              <w:rPr>
                <w:i/>
                <w:sz w:val="24"/>
                <w:szCs w:val="24"/>
              </w:rPr>
              <w:t xml:space="preserve"> east. (This is equivalent to subtract </w:t>
            </w:r>
            <w:r w:rsidRPr="00CB1ABF">
              <w:rPr>
                <w:position w:val="-4"/>
                <w:sz w:val="24"/>
                <w:szCs w:val="24"/>
              </w:rPr>
              <w:object w:dxaOrig="260" w:dyaOrig="260" w14:anchorId="6B6816C0">
                <v:shape id="_x0000_i1128" type="#_x0000_t75" style="width:12pt;height:12pt" o:ole="">
                  <v:imagedata r:id="rId214" o:title=""/>
                </v:shape>
                <o:OLEObject Type="Embed" ProgID="Equation.3" ShapeID="_x0000_i1128" DrawAspect="Content" ObjectID="_1634450249" r:id="rId215"/>
              </w:object>
            </w:r>
            <w:r w:rsidRPr="00CB1ABF">
              <w:rPr>
                <w:i/>
                <w:sz w:val="24"/>
                <w:szCs w:val="24"/>
              </w:rPr>
              <w:t xml:space="preserve"> from</w:t>
            </w:r>
            <w:r w:rsidRPr="00CB1ABF">
              <w:rPr>
                <w:i/>
                <w:position w:val="-4"/>
                <w:sz w:val="24"/>
                <w:szCs w:val="24"/>
              </w:rPr>
              <w:t xml:space="preserve"> </w:t>
            </w:r>
            <w:r w:rsidRPr="00CB1ABF">
              <w:rPr>
                <w:position w:val="-4"/>
                <w:sz w:val="24"/>
                <w:szCs w:val="24"/>
              </w:rPr>
              <w:object w:dxaOrig="240" w:dyaOrig="260" w14:anchorId="133DA8FB">
                <v:shape id="_x0000_i1129" type="#_x0000_t75" style="width:12pt;height:12pt" o:ole="">
                  <v:imagedata r:id="rId216" o:title=""/>
                </v:shape>
                <o:OLEObject Type="Embed" ProgID="Equation.3" ShapeID="_x0000_i1129" DrawAspect="Content" ObjectID="_1634450250" r:id="rId217"/>
              </w:object>
            </w:r>
            <w:r w:rsidRPr="00CB1ABF">
              <w:rPr>
                <w:i/>
                <w:sz w:val="24"/>
                <w:szCs w:val="24"/>
              </w:rPr>
              <w:t xml:space="preserve">—that is, to </w:t>
            </w:r>
            <w:proofErr w:type="gramStart"/>
            <w:r w:rsidRPr="00CB1ABF">
              <w:rPr>
                <w:i/>
                <w:sz w:val="24"/>
                <w:szCs w:val="24"/>
              </w:rPr>
              <w:t>find</w:t>
            </w:r>
            <w:r w:rsidRPr="00CB1ABF">
              <w:rPr>
                <w:i/>
                <w:position w:val="-6"/>
                <w:sz w:val="24"/>
                <w:szCs w:val="24"/>
              </w:rPr>
              <w:t xml:space="preserve"> </w:t>
            </w:r>
            <w:proofErr w:type="gramEnd"/>
            <w:r w:rsidRPr="00CB1ABF">
              <w:rPr>
                <w:position w:val="-6"/>
                <w:sz w:val="24"/>
                <w:szCs w:val="24"/>
              </w:rPr>
              <w:object w:dxaOrig="1040" w:dyaOrig="279" w14:anchorId="3F8867F2">
                <v:shape id="_x0000_i1130" type="#_x0000_t75" style="width:51.75pt;height:14.25pt" o:ole="">
                  <v:imagedata r:id="rId218" o:title=""/>
                </v:shape>
                <o:OLEObject Type="Embed" ProgID="Equation.3" ShapeID="_x0000_i1130" DrawAspect="Content" ObjectID="_1634450251" r:id="rId219"/>
              </w:object>
            </w:r>
            <w:r w:rsidRPr="00CB1ABF">
              <w:rPr>
                <w:i/>
                <w:sz w:val="24"/>
                <w:szCs w:val="24"/>
              </w:rPr>
              <w:t>. Is tha</w:t>
            </w:r>
            <w:r>
              <w:rPr>
                <w:i/>
                <w:sz w:val="24"/>
                <w:szCs w:val="24"/>
              </w:rPr>
              <w:t>t consistent with your result?)</w:t>
            </w:r>
          </w:p>
        </w:tc>
      </w:tr>
      <w:tr w:rsidR="00F70783" w:rsidRPr="00CB1ABF" w14:paraId="65655DBA" w14:textId="77777777" w:rsidTr="002D0ED4">
        <w:tc>
          <w:tcPr>
            <w:tcW w:w="1166" w:type="dxa"/>
          </w:tcPr>
          <w:p w14:paraId="0171249D" w14:textId="77777777" w:rsidR="00F70783" w:rsidRPr="00CB1ABF" w:rsidRDefault="00F70783" w:rsidP="002D0ED4">
            <w:pPr>
              <w:rPr>
                <w:sz w:val="24"/>
                <w:szCs w:val="24"/>
              </w:rPr>
            </w:pPr>
            <w:r w:rsidRPr="00CB1ABF">
              <w:rPr>
                <w:sz w:val="24"/>
                <w:szCs w:val="24"/>
              </w:rPr>
              <w:t>Solution</w:t>
            </w:r>
          </w:p>
        </w:tc>
        <w:tc>
          <w:tcPr>
            <w:tcW w:w="8639" w:type="dxa"/>
          </w:tcPr>
          <w:p w14:paraId="6C96431F" w14:textId="77777777" w:rsidR="00F70783" w:rsidRPr="00CB1ABF" w:rsidRDefault="00F70783" w:rsidP="002D0ED4">
            <w:pPr>
              <w:rPr>
                <w:sz w:val="24"/>
                <w:szCs w:val="24"/>
              </w:rPr>
            </w:pPr>
            <w:r w:rsidRPr="00A47475">
              <w:rPr>
                <w:position w:val="200"/>
                <w:sz w:val="24"/>
                <w:szCs w:val="24"/>
              </w:rPr>
              <w:t>(a)</w:t>
            </w:r>
            <w:r w:rsidRPr="00CB1ABF">
              <w:rPr>
                <w:sz w:val="24"/>
                <w:szCs w:val="24"/>
              </w:rPr>
              <w:t xml:space="preserve"> </w:t>
            </w:r>
            <w:r w:rsidRPr="00CB1ABF">
              <w:rPr>
                <w:sz w:val="24"/>
                <w:szCs w:val="24"/>
              </w:rPr>
              <w:object w:dxaOrig="2983" w:dyaOrig="2513" w14:anchorId="6F0882AE">
                <v:shape id="_x0000_i1131" type="#_x0000_t75" style="width:123.75pt;height:105.75pt" o:ole="" fillcolor="window">
                  <v:imagedata r:id="rId220" o:title=""/>
                </v:shape>
                <o:OLEObject Type="Embed" ProgID="MSDraw" ShapeID="_x0000_i1131" DrawAspect="Content" ObjectID="_1634450252" r:id="rId221">
                  <o:FieldCodes>\* mergeformat</o:FieldCodes>
                </o:OLEObject>
              </w:object>
            </w:r>
          </w:p>
          <w:p w14:paraId="5B99DCEB" w14:textId="77777777" w:rsidR="00F70783" w:rsidRPr="00CB1ABF" w:rsidRDefault="00F70783" w:rsidP="002D0ED4">
            <w:pPr>
              <w:ind w:left="257"/>
              <w:rPr>
                <w:sz w:val="24"/>
                <w:szCs w:val="24"/>
              </w:rPr>
            </w:pPr>
            <w:r w:rsidRPr="00CB1ABF">
              <w:rPr>
                <w:position w:val="-88"/>
                <w:sz w:val="24"/>
                <w:szCs w:val="24"/>
              </w:rPr>
              <w:object w:dxaOrig="5319" w:dyaOrig="1600" w14:anchorId="348A5043">
                <v:shape id="_x0000_i1132" type="#_x0000_t75" style="width:267pt;height:81.75pt" o:ole="">
                  <v:imagedata r:id="rId222" o:title=""/>
                </v:shape>
                <o:OLEObject Type="Embed" ProgID="Equation.3" ShapeID="_x0000_i1132" DrawAspect="Content" ObjectID="_1634450253" r:id="rId223"/>
              </w:object>
            </w:r>
          </w:p>
          <w:p w14:paraId="38BD14E3" w14:textId="77777777" w:rsidR="00F70783" w:rsidRPr="00CB1ABF" w:rsidRDefault="00F70783" w:rsidP="002D0ED4">
            <w:pPr>
              <w:rPr>
                <w:sz w:val="24"/>
                <w:szCs w:val="24"/>
              </w:rPr>
            </w:pPr>
            <w:r w:rsidRPr="00A47475" w:rsidDel="00BE662C">
              <w:rPr>
                <w:position w:val="200"/>
                <w:sz w:val="24"/>
                <w:szCs w:val="24"/>
              </w:rPr>
              <w:t xml:space="preserve"> </w:t>
            </w:r>
            <w:r w:rsidRPr="00A47475">
              <w:rPr>
                <w:position w:val="200"/>
                <w:sz w:val="24"/>
                <w:szCs w:val="24"/>
              </w:rPr>
              <w:t>(b)</w:t>
            </w:r>
            <w:r>
              <w:rPr>
                <w:sz w:val="24"/>
                <w:szCs w:val="24"/>
              </w:rPr>
              <w:t xml:space="preserve"> </w:t>
            </w:r>
            <w:r w:rsidRPr="00CB1ABF">
              <w:rPr>
                <w:sz w:val="24"/>
                <w:szCs w:val="24"/>
              </w:rPr>
              <w:object w:dxaOrig="2555" w:dyaOrig="2858" w14:anchorId="3935E857">
                <v:shape id="_x0000_i1133" type="#_x0000_t75" style="width:108pt;height:122.25pt" o:ole="" fillcolor="window">
                  <v:imagedata r:id="rId224" o:title=""/>
                </v:shape>
                <o:OLEObject Type="Embed" ProgID="MSDraw" ShapeID="_x0000_i1133" DrawAspect="Content" ObjectID="_1634450254" r:id="rId225">
                  <o:FieldCodes>\* mergeformat</o:FieldCodes>
                </o:OLEObject>
              </w:object>
            </w:r>
          </w:p>
          <w:p w14:paraId="48D7296C" w14:textId="77777777" w:rsidR="00F70783" w:rsidRPr="00CB1ABF" w:rsidRDefault="00F70783" w:rsidP="002D0ED4">
            <w:pPr>
              <w:ind w:left="347"/>
              <w:rPr>
                <w:sz w:val="24"/>
                <w:szCs w:val="24"/>
              </w:rPr>
            </w:pPr>
            <w:r w:rsidRPr="00CB1ABF">
              <w:rPr>
                <w:position w:val="-88"/>
                <w:sz w:val="24"/>
                <w:szCs w:val="24"/>
              </w:rPr>
              <w:object w:dxaOrig="5160" w:dyaOrig="1600" w14:anchorId="641F2ED0">
                <v:shape id="_x0000_i1134" type="#_x0000_t75" style="width:260.25pt;height:81.75pt" o:ole="">
                  <v:imagedata r:id="rId226" o:title=""/>
                </v:shape>
                <o:OLEObject Type="Embed" ProgID="Equation.3" ShapeID="_x0000_i1134" DrawAspect="Content" ObjectID="_1634450255" r:id="rId227"/>
              </w:object>
            </w:r>
          </w:p>
          <w:p w14:paraId="015CEFBA" w14:textId="77777777" w:rsidR="00F70783" w:rsidRPr="00CB1ABF" w:rsidRDefault="00F70783" w:rsidP="002D0ED4">
            <w:pPr>
              <w:ind w:left="378"/>
              <w:rPr>
                <w:sz w:val="24"/>
                <w:szCs w:val="24"/>
              </w:rPr>
            </w:pPr>
            <w:proofErr w:type="gramStart"/>
            <w:r w:rsidRPr="00CB1ABF">
              <w:rPr>
                <w:sz w:val="24"/>
                <w:szCs w:val="24"/>
              </w:rPr>
              <w:t>which</w:t>
            </w:r>
            <w:proofErr w:type="gramEnd"/>
            <w:r w:rsidRPr="00CB1ABF">
              <w:rPr>
                <w:sz w:val="24"/>
                <w:szCs w:val="24"/>
              </w:rPr>
              <w:t xml:space="preserve"> is consistent with part (a).</w:t>
            </w:r>
          </w:p>
        </w:tc>
      </w:tr>
      <w:tr w:rsidR="00F70783" w:rsidRPr="00CB1ABF" w14:paraId="48669F9E" w14:textId="77777777" w:rsidTr="002D0ED4">
        <w:trPr>
          <w:cantSplit/>
        </w:trPr>
        <w:tc>
          <w:tcPr>
            <w:tcW w:w="1166" w:type="dxa"/>
          </w:tcPr>
          <w:p w14:paraId="7CC99A62" w14:textId="77777777" w:rsidR="00F70783" w:rsidRPr="00CB1ABF" w:rsidRDefault="00F70783" w:rsidP="002D0ED4">
            <w:pPr>
              <w:rPr>
                <w:sz w:val="24"/>
                <w:szCs w:val="24"/>
              </w:rPr>
            </w:pPr>
            <w:r w:rsidRPr="00CB1ABF">
              <w:rPr>
                <w:sz w:val="24"/>
                <w:szCs w:val="24"/>
              </w:rPr>
              <w:lastRenderedPageBreak/>
              <w:t>20.</w:t>
            </w:r>
          </w:p>
        </w:tc>
        <w:tc>
          <w:tcPr>
            <w:tcW w:w="8639" w:type="dxa"/>
          </w:tcPr>
          <w:p w14:paraId="5D34A9E5" w14:textId="77777777" w:rsidR="00F70783" w:rsidRPr="00CB1ABF" w:rsidRDefault="00F70783" w:rsidP="002D0ED4">
            <w:pPr>
              <w:rPr>
                <w:i/>
                <w:sz w:val="24"/>
                <w:szCs w:val="24"/>
              </w:rPr>
            </w:pPr>
            <w:r w:rsidRPr="00CB1ABF">
              <w:rPr>
                <w:i/>
                <w:sz w:val="24"/>
                <w:szCs w:val="24"/>
              </w:rPr>
              <w:t xml:space="preserve">A new landowner has a triangular piece of flat land she wishes to fence. Starting at the west corner, she measures the first side to be 80.0 m long and the next to be 105 m. These sides are represented as displacement vectors </w:t>
            </w:r>
            <w:r w:rsidRPr="00CB1ABF">
              <w:rPr>
                <w:position w:val="-4"/>
                <w:sz w:val="24"/>
                <w:szCs w:val="24"/>
              </w:rPr>
              <w:object w:dxaOrig="260" w:dyaOrig="260" w14:anchorId="1B53E045">
                <v:shape id="_x0000_i1135" type="#_x0000_t75" style="width:12pt;height:12pt" o:ole="">
                  <v:imagedata r:id="rId228" o:title=""/>
                </v:shape>
                <o:OLEObject Type="Embed" ProgID="Equation.3" ShapeID="_x0000_i1135" DrawAspect="Content" ObjectID="_1634450256" r:id="rId229"/>
              </w:object>
            </w:r>
            <w:r w:rsidRPr="00CB1ABF">
              <w:rPr>
                <w:i/>
                <w:sz w:val="24"/>
                <w:szCs w:val="24"/>
              </w:rPr>
              <w:t xml:space="preserve"> from </w:t>
            </w:r>
            <w:r w:rsidRPr="00CB1ABF">
              <w:rPr>
                <w:position w:val="-4"/>
                <w:sz w:val="24"/>
                <w:szCs w:val="24"/>
              </w:rPr>
              <w:object w:dxaOrig="240" w:dyaOrig="260" w14:anchorId="7BCF7075">
                <v:shape id="_x0000_i1136" type="#_x0000_t75" style="width:12pt;height:12pt" o:ole="">
                  <v:imagedata r:id="rId230" o:title=""/>
                </v:shape>
                <o:OLEObject Type="Embed" ProgID="Equation.3" ShapeID="_x0000_i1136" DrawAspect="Content" ObjectID="_1634450257" r:id="rId231"/>
              </w:object>
            </w:r>
            <w:r w:rsidRPr="00CB1ABF">
              <w:rPr>
                <w:i/>
                <w:sz w:val="24"/>
                <w:szCs w:val="24"/>
              </w:rPr>
              <w:t xml:space="preserve"> in </w:t>
            </w:r>
            <w:r w:rsidRPr="00CB1ABF">
              <w:rPr>
                <w:i/>
                <w:color w:val="984806" w:themeColor="accent6" w:themeShade="80"/>
                <w:sz w:val="24"/>
                <w:szCs w:val="24"/>
              </w:rPr>
              <w:t>Figure 3.61</w:t>
            </w:r>
            <w:r w:rsidRPr="00CB1ABF">
              <w:rPr>
                <w:i/>
                <w:sz w:val="24"/>
                <w:szCs w:val="24"/>
              </w:rPr>
              <w:t xml:space="preserve">. She then correctly calculates the length and orientation of the third </w:t>
            </w:r>
            <w:proofErr w:type="gramStart"/>
            <w:r w:rsidRPr="00CB1ABF">
              <w:rPr>
                <w:i/>
                <w:sz w:val="24"/>
                <w:szCs w:val="24"/>
              </w:rPr>
              <w:t xml:space="preserve">side </w:t>
            </w:r>
            <w:proofErr w:type="gramEnd"/>
            <w:r w:rsidRPr="00CB1ABF">
              <w:rPr>
                <w:position w:val="-6"/>
                <w:sz w:val="24"/>
                <w:szCs w:val="24"/>
              </w:rPr>
              <w:object w:dxaOrig="240" w:dyaOrig="279" w14:anchorId="601A3DF3">
                <v:shape id="_x0000_i1137" type="#_x0000_t75" style="width:12pt;height:14.25pt" o:ole="">
                  <v:imagedata r:id="rId232" o:title=""/>
                </v:shape>
                <o:OLEObject Type="Embed" ProgID="Equation.3" ShapeID="_x0000_i1137" DrawAspect="Content" ObjectID="_1634450258" r:id="rId233"/>
              </w:object>
            </w:r>
            <w:r w:rsidRPr="00CB1ABF">
              <w:rPr>
                <w:i/>
                <w:sz w:val="24"/>
                <w:szCs w:val="24"/>
              </w:rPr>
              <w:t>. What is her result?</w:t>
            </w:r>
          </w:p>
        </w:tc>
      </w:tr>
      <w:tr w:rsidR="00F70783" w:rsidRPr="00CB1ABF" w14:paraId="27B219FB" w14:textId="77777777" w:rsidTr="002D0ED4">
        <w:tc>
          <w:tcPr>
            <w:tcW w:w="1166" w:type="dxa"/>
          </w:tcPr>
          <w:p w14:paraId="240639AE" w14:textId="77777777" w:rsidR="00F70783" w:rsidRPr="00CB1ABF" w:rsidRDefault="00F70783" w:rsidP="002D0ED4">
            <w:pPr>
              <w:rPr>
                <w:sz w:val="24"/>
                <w:szCs w:val="24"/>
              </w:rPr>
            </w:pPr>
            <w:r w:rsidRPr="00CB1ABF">
              <w:rPr>
                <w:sz w:val="24"/>
                <w:szCs w:val="24"/>
              </w:rPr>
              <w:t>Solution</w:t>
            </w:r>
          </w:p>
        </w:tc>
        <w:tc>
          <w:tcPr>
            <w:tcW w:w="8639" w:type="dxa"/>
          </w:tcPr>
          <w:p w14:paraId="1DDF946A" w14:textId="77777777" w:rsidR="00F70783" w:rsidRDefault="00F70783" w:rsidP="002D0ED4">
            <w:pPr>
              <w:rPr>
                <w:b/>
                <w:position w:val="-134"/>
                <w:sz w:val="24"/>
                <w:szCs w:val="24"/>
              </w:rPr>
            </w:pPr>
            <w:r w:rsidRPr="003E3042">
              <w:rPr>
                <w:b/>
                <w:position w:val="-98"/>
                <w:sz w:val="24"/>
                <w:szCs w:val="24"/>
              </w:rPr>
              <w:object w:dxaOrig="8059" w:dyaOrig="1939" w14:anchorId="69C78072">
                <v:shape id="_x0000_i1138" type="#_x0000_t75" style="width:402.75pt;height:96.75pt" o:ole="">
                  <v:imagedata r:id="rId234" o:title=""/>
                </v:shape>
                <o:OLEObject Type="Embed" ProgID="Equation.3" ShapeID="_x0000_i1138" DrawAspect="Content" ObjectID="_1634450259" r:id="rId235"/>
              </w:object>
            </w:r>
          </w:p>
          <w:p w14:paraId="254D75EF" w14:textId="77777777" w:rsidR="00F70783" w:rsidRPr="00CB1ABF" w:rsidRDefault="00F70783" w:rsidP="002D0ED4">
            <w:pPr>
              <w:rPr>
                <w:b/>
                <w:sz w:val="24"/>
                <w:szCs w:val="24"/>
              </w:rPr>
            </w:pPr>
            <w:r w:rsidRPr="00631ACA">
              <w:rPr>
                <w:position w:val="-32"/>
              </w:rPr>
              <w:object w:dxaOrig="4540" w:dyaOrig="800" w14:anchorId="25978835">
                <v:shape id="_x0000_i1139" type="#_x0000_t75" style="width:225.75pt;height:39.75pt" o:ole="">
                  <v:imagedata r:id="rId236" o:title=""/>
                </v:shape>
                <o:OLEObject Type="Embed" ProgID="Equation.3" ShapeID="_x0000_i1139" DrawAspect="Content" ObjectID="_1634450260" r:id="rId237"/>
              </w:object>
            </w:r>
          </w:p>
        </w:tc>
      </w:tr>
      <w:tr w:rsidR="00F70783" w:rsidRPr="00CB1ABF" w14:paraId="3988F625" w14:textId="77777777" w:rsidTr="002D0ED4">
        <w:trPr>
          <w:cantSplit/>
        </w:trPr>
        <w:tc>
          <w:tcPr>
            <w:tcW w:w="1166" w:type="dxa"/>
          </w:tcPr>
          <w:p w14:paraId="769B88F3" w14:textId="77777777" w:rsidR="00F70783" w:rsidRPr="00CB1ABF" w:rsidRDefault="00F70783" w:rsidP="002D0ED4">
            <w:pPr>
              <w:rPr>
                <w:sz w:val="24"/>
                <w:szCs w:val="24"/>
              </w:rPr>
            </w:pPr>
            <w:r w:rsidRPr="00CB1ABF">
              <w:rPr>
                <w:sz w:val="24"/>
                <w:szCs w:val="24"/>
              </w:rPr>
              <w:lastRenderedPageBreak/>
              <w:t>21.</w:t>
            </w:r>
          </w:p>
        </w:tc>
        <w:tc>
          <w:tcPr>
            <w:tcW w:w="8639" w:type="dxa"/>
          </w:tcPr>
          <w:p w14:paraId="47E1B927" w14:textId="77777777" w:rsidR="00F70783" w:rsidRPr="00CB1ABF" w:rsidRDefault="00F70783" w:rsidP="002D0ED4">
            <w:pPr>
              <w:rPr>
                <w:i/>
                <w:sz w:val="24"/>
                <w:szCs w:val="24"/>
              </w:rPr>
            </w:pPr>
            <w:r w:rsidRPr="00CB1ABF">
              <w:rPr>
                <w:i/>
                <w:sz w:val="24"/>
                <w:szCs w:val="24"/>
              </w:rPr>
              <w:t xml:space="preserve">You fly </w:t>
            </w:r>
            <w:r w:rsidRPr="00F0093E">
              <w:rPr>
                <w:position w:val="-6"/>
                <w:sz w:val="24"/>
              </w:rPr>
              <w:object w:dxaOrig="840" w:dyaOrig="279" w14:anchorId="41511738">
                <v:shape id="_x0000_i1140" type="#_x0000_t75" style="width:42pt;height:14.25pt" o:ole="">
                  <v:imagedata r:id="rId238" o:title=""/>
                </v:shape>
                <o:OLEObject Type="Embed" ProgID="Equation.3" ShapeID="_x0000_i1140" DrawAspect="Content" ObjectID="_1634450261" r:id="rId239"/>
              </w:object>
            </w:r>
            <w:r w:rsidRPr="00CB1ABF">
              <w:rPr>
                <w:i/>
                <w:sz w:val="24"/>
                <w:szCs w:val="24"/>
              </w:rPr>
              <w:t xml:space="preserve"> in a straight line in still air in the direction </w:t>
            </w:r>
            <w:r w:rsidRPr="00F0093E">
              <w:rPr>
                <w:position w:val="-6"/>
                <w:sz w:val="24"/>
              </w:rPr>
              <w:object w:dxaOrig="580" w:dyaOrig="279" w14:anchorId="5EF4A180">
                <v:shape id="_x0000_i1141" type="#_x0000_t75" style="width:30pt;height:14.25pt" o:ole="">
                  <v:imagedata r:id="rId240" o:title=""/>
                </v:shape>
                <o:OLEObject Type="Embed" ProgID="Equation.3" ShapeID="_x0000_i1141" DrawAspect="Content" ObjectID="_1634450262" r:id="rId241"/>
              </w:object>
            </w:r>
            <w:r w:rsidRPr="00CB1ABF">
              <w:rPr>
                <w:i/>
                <w:sz w:val="24"/>
                <w:szCs w:val="24"/>
              </w:rPr>
              <w:t xml:space="preserve"> south of west. (a) Find the distances you would have to fly straight south and then straight west to arrive at the same point. (This determination is equivalent to finding the components of the displacement along the south and west directions.) (b) Find the distances you would have to fly first in a direction </w:t>
            </w:r>
            <w:r w:rsidRPr="00F0093E">
              <w:rPr>
                <w:position w:val="-6"/>
                <w:sz w:val="24"/>
              </w:rPr>
              <w:object w:dxaOrig="580" w:dyaOrig="279" w14:anchorId="69E48363">
                <v:shape id="_x0000_i1142" type="#_x0000_t75" style="width:30pt;height:14.25pt" o:ole="">
                  <v:imagedata r:id="rId242" o:title=""/>
                </v:shape>
                <o:OLEObject Type="Embed" ProgID="Equation.3" ShapeID="_x0000_i1142" DrawAspect="Content" ObjectID="_1634450263" r:id="rId243"/>
              </w:object>
            </w:r>
            <w:r w:rsidRPr="00CB1ABF">
              <w:rPr>
                <w:i/>
                <w:sz w:val="24"/>
                <w:szCs w:val="24"/>
              </w:rPr>
              <w:t xml:space="preserve"> south of west and then in a direction </w:t>
            </w:r>
            <w:r w:rsidRPr="00F0093E">
              <w:rPr>
                <w:position w:val="-6"/>
                <w:sz w:val="24"/>
              </w:rPr>
              <w:object w:dxaOrig="580" w:dyaOrig="279" w14:anchorId="7E916FA3">
                <v:shape id="_x0000_i1143" type="#_x0000_t75" style="width:30pt;height:14.25pt" o:ole="">
                  <v:imagedata r:id="rId244" o:title=""/>
                </v:shape>
                <o:OLEObject Type="Embed" ProgID="Equation.3" ShapeID="_x0000_i1143" DrawAspect="Content" ObjectID="_1634450264" r:id="rId245"/>
              </w:object>
            </w:r>
            <w:r w:rsidRPr="00CB1ABF">
              <w:rPr>
                <w:i/>
                <w:sz w:val="24"/>
                <w:szCs w:val="24"/>
              </w:rPr>
              <w:t xml:space="preserve">west of north. These are the components of the displacement along a different set of axes—one </w:t>
            </w:r>
            <w:proofErr w:type="gramStart"/>
            <w:r w:rsidRPr="00CB1ABF">
              <w:rPr>
                <w:i/>
                <w:sz w:val="24"/>
                <w:szCs w:val="24"/>
              </w:rPr>
              <w:t>rotated</w:t>
            </w:r>
            <w:r>
              <w:rPr>
                <w:i/>
                <w:position w:val="-6"/>
                <w:sz w:val="24"/>
                <w:szCs w:val="24"/>
              </w:rPr>
              <w:t xml:space="preserve"> </w:t>
            </w:r>
            <w:proofErr w:type="gramEnd"/>
            <w:r w:rsidRPr="00F0093E">
              <w:rPr>
                <w:position w:val="-6"/>
                <w:sz w:val="24"/>
              </w:rPr>
              <w:object w:dxaOrig="400" w:dyaOrig="279" w14:anchorId="2C74B807">
                <v:shape id="_x0000_i1144" type="#_x0000_t75" style="width:20.25pt;height:14.25pt" o:ole="">
                  <v:imagedata r:id="rId246" o:title=""/>
                </v:shape>
                <o:OLEObject Type="Embed" ProgID="Equation.3" ShapeID="_x0000_i1144" DrawAspect="Content" ObjectID="_1634450265" r:id="rId247"/>
              </w:object>
            </w:r>
            <w:r w:rsidRPr="00CB1ABF">
              <w:rPr>
                <w:i/>
                <w:sz w:val="24"/>
                <w:szCs w:val="24"/>
              </w:rPr>
              <w:t>.</w:t>
            </w:r>
          </w:p>
        </w:tc>
      </w:tr>
      <w:tr w:rsidR="00F70783" w:rsidRPr="00CB1ABF" w14:paraId="1CD9C181" w14:textId="77777777" w:rsidTr="002D0ED4">
        <w:tc>
          <w:tcPr>
            <w:tcW w:w="1166" w:type="dxa"/>
          </w:tcPr>
          <w:p w14:paraId="5657AF46" w14:textId="77777777" w:rsidR="00F70783" w:rsidRPr="00CB1ABF" w:rsidRDefault="00F70783" w:rsidP="002D0ED4">
            <w:pPr>
              <w:rPr>
                <w:sz w:val="24"/>
                <w:szCs w:val="24"/>
              </w:rPr>
            </w:pPr>
            <w:r w:rsidRPr="00CB1ABF">
              <w:rPr>
                <w:sz w:val="24"/>
                <w:szCs w:val="24"/>
              </w:rPr>
              <w:t>Solution</w:t>
            </w:r>
          </w:p>
        </w:tc>
        <w:tc>
          <w:tcPr>
            <w:tcW w:w="8639" w:type="dxa"/>
          </w:tcPr>
          <w:p w14:paraId="7CEBF55B" w14:textId="77777777" w:rsidR="00F70783" w:rsidRPr="00CB1ABF" w:rsidRDefault="00F70783" w:rsidP="002D0ED4">
            <w:pPr>
              <w:rPr>
                <w:sz w:val="24"/>
                <w:szCs w:val="24"/>
              </w:rPr>
            </w:pPr>
            <w:r w:rsidRPr="00753765">
              <w:rPr>
                <w:position w:val="18"/>
                <w:sz w:val="24"/>
                <w:szCs w:val="24"/>
              </w:rPr>
              <w:t xml:space="preserve">(a) </w:t>
            </w:r>
            <w:r w:rsidRPr="00CB1ABF">
              <w:rPr>
                <w:position w:val="-30"/>
                <w:sz w:val="24"/>
                <w:szCs w:val="24"/>
              </w:rPr>
              <w:object w:dxaOrig="4140" w:dyaOrig="720" w14:anchorId="14C4A91B">
                <v:shape id="_x0000_i1145" type="#_x0000_t75" style="width:206.25pt;height:36pt" o:ole="">
                  <v:imagedata r:id="rId248" o:title=""/>
                </v:shape>
                <o:OLEObject Type="Embed" ProgID="Equation.3" ShapeID="_x0000_i1145" DrawAspect="Content" ObjectID="_1634450266" r:id="rId249"/>
              </w:object>
            </w:r>
          </w:p>
          <w:p w14:paraId="0330979A" w14:textId="77777777" w:rsidR="00F70783" w:rsidRPr="00CB1ABF" w:rsidRDefault="00F70783" w:rsidP="002D0ED4">
            <w:pPr>
              <w:rPr>
                <w:sz w:val="24"/>
                <w:szCs w:val="24"/>
              </w:rPr>
            </w:pPr>
            <w:r w:rsidRPr="00A47475">
              <w:rPr>
                <w:position w:val="240"/>
                <w:sz w:val="24"/>
                <w:szCs w:val="24"/>
              </w:rPr>
              <w:t>(b)</w:t>
            </w:r>
            <w:r>
              <w:rPr>
                <w:sz w:val="24"/>
                <w:szCs w:val="24"/>
              </w:rPr>
              <w:t xml:space="preserve"> </w:t>
            </w:r>
            <w:r>
              <w:rPr>
                <w:noProof/>
                <w:sz w:val="24"/>
                <w:szCs w:val="24"/>
                <w:lang w:bidi="ar-SA"/>
              </w:rPr>
              <w:drawing>
                <wp:inline distT="0" distB="0" distL="0" distR="0" wp14:anchorId="57982C00" wp14:editId="03DCE8E0">
                  <wp:extent cx="1971675" cy="1790700"/>
                  <wp:effectExtent l="19050" t="0" r="9525" b="0"/>
                  <wp:docPr id="3305" name="Picture 3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5"/>
                          <pic:cNvPicPr>
                            <a:picLocks noChangeAspect="1" noChangeArrowheads="1"/>
                          </pic:cNvPicPr>
                        </pic:nvPicPr>
                        <pic:blipFill>
                          <a:blip r:embed="rId250" cstate="print"/>
                          <a:srcRect/>
                          <a:stretch>
                            <a:fillRect/>
                          </a:stretch>
                        </pic:blipFill>
                        <pic:spPr bwMode="auto">
                          <a:xfrm>
                            <a:off x="0" y="0"/>
                            <a:ext cx="1971675" cy="1790700"/>
                          </a:xfrm>
                          <a:prstGeom prst="rect">
                            <a:avLst/>
                          </a:prstGeom>
                          <a:noFill/>
                          <a:ln w="9525">
                            <a:noFill/>
                            <a:miter lim="800000"/>
                            <a:headEnd/>
                            <a:tailEnd/>
                          </a:ln>
                        </pic:spPr>
                      </pic:pic>
                    </a:graphicData>
                  </a:graphic>
                </wp:inline>
              </w:drawing>
            </w:r>
          </w:p>
          <w:p w14:paraId="7A34A604" w14:textId="77777777" w:rsidR="00F70783" w:rsidRPr="00CB1ABF" w:rsidRDefault="00F70783" w:rsidP="002D0ED4">
            <w:pPr>
              <w:ind w:left="468"/>
              <w:rPr>
                <w:sz w:val="24"/>
                <w:szCs w:val="24"/>
              </w:rPr>
            </w:pPr>
            <w:r w:rsidRPr="00CB1ABF">
              <w:rPr>
                <w:sz w:val="24"/>
                <w:szCs w:val="24"/>
              </w:rPr>
              <w:t xml:space="preserve">Consider rotated axes, </w:t>
            </w:r>
            <w:r w:rsidRPr="00CB1ABF">
              <w:rPr>
                <w:position w:val="-6"/>
                <w:sz w:val="24"/>
                <w:szCs w:val="24"/>
              </w:rPr>
              <w:t xml:space="preserve"> </w:t>
            </w:r>
            <w:r w:rsidRPr="00CB1ABF">
              <w:rPr>
                <w:position w:val="-6"/>
                <w:sz w:val="24"/>
                <w:szCs w:val="24"/>
              </w:rPr>
              <w:object w:dxaOrig="260" w:dyaOrig="279" w14:anchorId="4CDE89EE">
                <v:shape id="_x0000_i1146" type="#_x0000_t75" style="width:12pt;height:14.25pt" o:ole="">
                  <v:imagedata r:id="rId251" o:title=""/>
                </v:shape>
                <o:OLEObject Type="Embed" ProgID="Equation.3" ShapeID="_x0000_i1146" DrawAspect="Content" ObjectID="_1634450267" r:id="rId252"/>
              </w:object>
            </w:r>
            <w:r w:rsidRPr="00CB1ABF">
              <w:rPr>
                <w:sz w:val="24"/>
                <w:szCs w:val="24"/>
              </w:rPr>
              <w:t>and</w:t>
            </w:r>
            <w:r w:rsidRPr="00CB1ABF">
              <w:rPr>
                <w:position w:val="-10"/>
                <w:sz w:val="24"/>
                <w:szCs w:val="24"/>
              </w:rPr>
              <w:t xml:space="preserve"> </w:t>
            </w:r>
            <w:r w:rsidRPr="00CB1ABF">
              <w:rPr>
                <w:position w:val="-10"/>
                <w:sz w:val="24"/>
                <w:szCs w:val="24"/>
              </w:rPr>
              <w:object w:dxaOrig="260" w:dyaOrig="320" w14:anchorId="105E3DEA">
                <v:shape id="_x0000_i1147" type="#_x0000_t75" style="width:12pt;height:15.75pt" o:ole="">
                  <v:imagedata r:id="rId253" o:title=""/>
                </v:shape>
                <o:OLEObject Type="Embed" ProgID="Equation.3" ShapeID="_x0000_i1147" DrawAspect="Content" ObjectID="_1634450268" r:id="rId254"/>
              </w:object>
            </w:r>
            <w:r w:rsidRPr="00CB1ABF">
              <w:rPr>
                <w:sz w:val="24"/>
                <w:szCs w:val="24"/>
              </w:rPr>
              <w:t>:</w:t>
            </w:r>
          </w:p>
          <w:p w14:paraId="50D1D4B3" w14:textId="77777777" w:rsidR="00F70783" w:rsidRPr="00CB1ABF" w:rsidRDefault="00F70783" w:rsidP="002D0ED4">
            <w:pPr>
              <w:ind w:left="468"/>
              <w:rPr>
                <w:sz w:val="24"/>
                <w:szCs w:val="24"/>
              </w:rPr>
            </w:pPr>
            <w:r w:rsidRPr="00CB1ABF">
              <w:rPr>
                <w:position w:val="-30"/>
                <w:sz w:val="24"/>
                <w:szCs w:val="24"/>
              </w:rPr>
              <w:object w:dxaOrig="4239" w:dyaOrig="720" w14:anchorId="0A79F44E">
                <v:shape id="_x0000_i1148" type="#_x0000_t75" style="width:210.75pt;height:36pt" o:ole="">
                  <v:imagedata r:id="rId255" o:title=""/>
                </v:shape>
                <o:OLEObject Type="Embed" ProgID="Equation.3" ShapeID="_x0000_i1148" DrawAspect="Content" ObjectID="_1634450269" r:id="rId256"/>
              </w:object>
            </w:r>
          </w:p>
        </w:tc>
      </w:tr>
      <w:tr w:rsidR="00F70783" w:rsidRPr="00CB1ABF" w14:paraId="03C2ACF4" w14:textId="77777777" w:rsidTr="002D0ED4">
        <w:trPr>
          <w:cantSplit/>
        </w:trPr>
        <w:tc>
          <w:tcPr>
            <w:tcW w:w="1166" w:type="dxa"/>
          </w:tcPr>
          <w:p w14:paraId="68E1299C" w14:textId="77777777" w:rsidR="00F70783" w:rsidRPr="00CB1ABF" w:rsidRDefault="00F70783" w:rsidP="002D0ED4">
            <w:pPr>
              <w:rPr>
                <w:sz w:val="24"/>
                <w:szCs w:val="24"/>
              </w:rPr>
            </w:pPr>
            <w:r w:rsidRPr="00CB1ABF">
              <w:rPr>
                <w:sz w:val="24"/>
                <w:szCs w:val="24"/>
              </w:rPr>
              <w:t>22.</w:t>
            </w:r>
          </w:p>
        </w:tc>
        <w:tc>
          <w:tcPr>
            <w:tcW w:w="8639" w:type="dxa"/>
          </w:tcPr>
          <w:p w14:paraId="210624E8" w14:textId="77777777" w:rsidR="00F70783" w:rsidRPr="00CB1ABF" w:rsidRDefault="00F70783" w:rsidP="002D0ED4">
            <w:pPr>
              <w:rPr>
                <w:i/>
                <w:sz w:val="24"/>
                <w:szCs w:val="24"/>
              </w:rPr>
            </w:pPr>
            <w:r w:rsidRPr="00CB1ABF">
              <w:rPr>
                <w:i/>
                <w:sz w:val="24"/>
                <w:szCs w:val="24"/>
              </w:rPr>
              <w:t xml:space="preserve">A farmer wants to fence off his four-sided plot of flat land. He measures the first three sides, shown as </w:t>
            </w:r>
            <w:r w:rsidRPr="00CB1ABF">
              <w:rPr>
                <w:position w:val="-10"/>
                <w:sz w:val="24"/>
                <w:szCs w:val="24"/>
              </w:rPr>
              <w:object w:dxaOrig="1180" w:dyaOrig="320" w14:anchorId="039E13F4">
                <v:shape id="_x0000_i1149" type="#_x0000_t75" style="width:60pt;height:15.75pt" o:ole="">
                  <v:imagedata r:id="rId257" o:title=""/>
                </v:shape>
                <o:OLEObject Type="Embed" ProgID="Equation.3" ShapeID="_x0000_i1149" DrawAspect="Content" ObjectID="_1634450270" r:id="rId258"/>
              </w:object>
            </w:r>
            <w:r w:rsidRPr="00CB1ABF">
              <w:rPr>
                <w:i/>
                <w:sz w:val="24"/>
                <w:szCs w:val="24"/>
              </w:rPr>
              <w:t xml:space="preserve"> in </w:t>
            </w:r>
            <w:r w:rsidRPr="00CB1ABF">
              <w:rPr>
                <w:i/>
                <w:color w:val="984806" w:themeColor="accent6" w:themeShade="80"/>
                <w:sz w:val="24"/>
                <w:szCs w:val="24"/>
              </w:rPr>
              <w:t>Figure 3.62</w:t>
            </w:r>
            <w:r w:rsidRPr="00CB1ABF">
              <w:rPr>
                <w:i/>
                <w:sz w:val="24"/>
                <w:szCs w:val="24"/>
              </w:rPr>
              <w:t xml:space="preserve">, and then correctly calculates the length and orientation of the fourth </w:t>
            </w:r>
            <w:proofErr w:type="gramStart"/>
            <w:r w:rsidRPr="00CB1ABF">
              <w:rPr>
                <w:i/>
                <w:sz w:val="24"/>
                <w:szCs w:val="24"/>
              </w:rPr>
              <w:t>side</w:t>
            </w:r>
            <w:r w:rsidRPr="00CB1ABF">
              <w:rPr>
                <w:i/>
                <w:position w:val="-4"/>
                <w:sz w:val="24"/>
                <w:szCs w:val="24"/>
              </w:rPr>
              <w:t xml:space="preserve"> </w:t>
            </w:r>
            <w:proofErr w:type="gramEnd"/>
            <w:r w:rsidRPr="00CB1ABF">
              <w:rPr>
                <w:position w:val="-4"/>
                <w:sz w:val="24"/>
                <w:szCs w:val="24"/>
              </w:rPr>
              <w:object w:dxaOrig="240" w:dyaOrig="260" w14:anchorId="62703348">
                <v:shape id="_x0000_i1150" type="#_x0000_t75" style="width:12pt;height:12pt" o:ole="">
                  <v:imagedata r:id="rId259" o:title=""/>
                </v:shape>
                <o:OLEObject Type="Embed" ProgID="Equation.3" ShapeID="_x0000_i1150" DrawAspect="Content" ObjectID="_1634450271" r:id="rId260"/>
              </w:object>
            </w:r>
            <w:r w:rsidRPr="00CB1ABF">
              <w:rPr>
                <w:i/>
                <w:sz w:val="24"/>
                <w:szCs w:val="24"/>
              </w:rPr>
              <w:t>. What is his result?</w:t>
            </w:r>
          </w:p>
        </w:tc>
      </w:tr>
      <w:tr w:rsidR="00F70783" w:rsidRPr="00CB1ABF" w14:paraId="641E5036" w14:textId="77777777" w:rsidTr="002D0ED4">
        <w:trPr>
          <w:cantSplit/>
        </w:trPr>
        <w:tc>
          <w:tcPr>
            <w:tcW w:w="1166" w:type="dxa"/>
          </w:tcPr>
          <w:p w14:paraId="5E71C9DB" w14:textId="77777777" w:rsidR="00F70783" w:rsidRPr="00CB1ABF" w:rsidRDefault="00F70783" w:rsidP="002D0ED4">
            <w:pPr>
              <w:rPr>
                <w:sz w:val="24"/>
                <w:szCs w:val="24"/>
              </w:rPr>
            </w:pPr>
            <w:r w:rsidRPr="00CB1ABF">
              <w:rPr>
                <w:sz w:val="24"/>
                <w:szCs w:val="24"/>
              </w:rPr>
              <w:lastRenderedPageBreak/>
              <w:t>Solution</w:t>
            </w:r>
          </w:p>
        </w:tc>
        <w:tc>
          <w:tcPr>
            <w:tcW w:w="8639" w:type="dxa"/>
          </w:tcPr>
          <w:p w14:paraId="4E59BFC2" w14:textId="77777777" w:rsidR="00F70783" w:rsidRPr="00CB1ABF" w:rsidRDefault="00F70783" w:rsidP="002D0ED4">
            <w:pPr>
              <w:rPr>
                <w:b/>
                <w:sz w:val="24"/>
                <w:szCs w:val="24"/>
              </w:rPr>
            </w:pPr>
            <w:r w:rsidRPr="00CB1ABF">
              <w:rPr>
                <w:position w:val="-184"/>
                <w:sz w:val="24"/>
                <w:szCs w:val="24"/>
              </w:rPr>
              <w:object w:dxaOrig="8400" w:dyaOrig="3140" w14:anchorId="056C417A">
                <v:shape id="_x0000_i1151" type="#_x0000_t75" style="width:420pt;height:158.25pt" o:ole="">
                  <v:imagedata r:id="rId261" o:title=""/>
                </v:shape>
                <o:OLEObject Type="Embed" ProgID="Equation.3" ShapeID="_x0000_i1151" DrawAspect="Content" ObjectID="_1634450272" r:id="rId262"/>
              </w:object>
            </w:r>
          </w:p>
        </w:tc>
      </w:tr>
      <w:tr w:rsidR="00F70783" w:rsidRPr="00CB1ABF" w14:paraId="4C12D2B1" w14:textId="77777777" w:rsidTr="002D0ED4">
        <w:trPr>
          <w:cantSplit/>
        </w:trPr>
        <w:tc>
          <w:tcPr>
            <w:tcW w:w="1166" w:type="dxa"/>
          </w:tcPr>
          <w:p w14:paraId="79F8268B" w14:textId="77777777" w:rsidR="00F70783" w:rsidRPr="00CB1ABF" w:rsidRDefault="00F70783" w:rsidP="002D0ED4">
            <w:pPr>
              <w:rPr>
                <w:sz w:val="24"/>
                <w:szCs w:val="24"/>
              </w:rPr>
            </w:pPr>
            <w:r w:rsidRPr="00CB1ABF">
              <w:rPr>
                <w:sz w:val="24"/>
                <w:szCs w:val="24"/>
              </w:rPr>
              <w:t>23.</w:t>
            </w:r>
          </w:p>
        </w:tc>
        <w:tc>
          <w:tcPr>
            <w:tcW w:w="8639" w:type="dxa"/>
          </w:tcPr>
          <w:p w14:paraId="3FEB9729" w14:textId="77777777" w:rsidR="00F70783" w:rsidRPr="00CB1ABF" w:rsidRDefault="00F70783" w:rsidP="002D0ED4">
            <w:pPr>
              <w:rPr>
                <w:i/>
                <w:sz w:val="24"/>
                <w:szCs w:val="24"/>
              </w:rPr>
            </w:pPr>
            <w:r w:rsidRPr="00CB1ABF">
              <w:rPr>
                <w:i/>
                <w:sz w:val="24"/>
                <w:szCs w:val="24"/>
              </w:rPr>
              <w:t xml:space="preserve">In an attempt to escape his island, Gilligan builds a raft and sets to sea. The wind shifts a great deal during the day, and he is blown along the following straight lines: </w:t>
            </w:r>
            <w:r w:rsidRPr="00F0093E">
              <w:rPr>
                <w:position w:val="-6"/>
                <w:sz w:val="24"/>
              </w:rPr>
              <w:object w:dxaOrig="859" w:dyaOrig="279" w14:anchorId="2518A383">
                <v:shape id="_x0000_i1152" type="#_x0000_t75" style="width:42pt;height:14.25pt" o:ole="">
                  <v:imagedata r:id="rId263" o:title=""/>
                </v:shape>
                <o:OLEObject Type="Embed" ProgID="Equation.3" ShapeID="_x0000_i1152" DrawAspect="Content" ObjectID="_1634450273" r:id="rId264"/>
              </w:object>
            </w:r>
            <w:r w:rsidRPr="00F0093E">
              <w:rPr>
                <w:position w:val="-6"/>
                <w:sz w:val="24"/>
              </w:rPr>
              <w:object w:dxaOrig="580" w:dyaOrig="279" w14:anchorId="3D45A94A">
                <v:shape id="_x0000_i1153" type="#_x0000_t75" style="width:30pt;height:14.25pt" o:ole="">
                  <v:imagedata r:id="rId265" o:title=""/>
                </v:shape>
                <o:OLEObject Type="Embed" ProgID="Equation.3" ShapeID="_x0000_i1153" DrawAspect="Content" ObjectID="_1634450274" r:id="rId266"/>
              </w:object>
            </w:r>
            <w:r w:rsidRPr="00CB1ABF">
              <w:rPr>
                <w:i/>
                <w:sz w:val="24"/>
                <w:szCs w:val="24"/>
              </w:rPr>
              <w:t xml:space="preserve"> north of west; then </w:t>
            </w:r>
            <w:r w:rsidRPr="00F0093E">
              <w:rPr>
                <w:position w:val="-6"/>
                <w:sz w:val="24"/>
              </w:rPr>
              <w:object w:dxaOrig="859" w:dyaOrig="279" w14:anchorId="347C4769">
                <v:shape id="_x0000_i1154" type="#_x0000_t75" style="width:42pt;height:14.25pt" o:ole="">
                  <v:imagedata r:id="rId267" o:title=""/>
                </v:shape>
                <o:OLEObject Type="Embed" ProgID="Equation.3" ShapeID="_x0000_i1154" DrawAspect="Content" ObjectID="_1634450275" r:id="rId268"/>
              </w:object>
            </w:r>
            <w:r w:rsidRPr="00CB1ABF">
              <w:rPr>
                <w:i/>
                <w:sz w:val="24"/>
                <w:szCs w:val="24"/>
              </w:rPr>
              <w:t xml:space="preserve"> </w:t>
            </w:r>
            <w:r w:rsidRPr="00F0093E">
              <w:rPr>
                <w:position w:val="-6"/>
                <w:sz w:val="24"/>
              </w:rPr>
              <w:object w:dxaOrig="580" w:dyaOrig="279" w14:anchorId="1ECC6495">
                <v:shape id="_x0000_i1155" type="#_x0000_t75" style="width:30pt;height:14.25pt" o:ole="">
                  <v:imagedata r:id="rId269" o:title=""/>
                </v:shape>
                <o:OLEObject Type="Embed" ProgID="Equation.3" ShapeID="_x0000_i1155" DrawAspect="Content" ObjectID="_1634450276" r:id="rId270"/>
              </w:object>
            </w:r>
            <w:r>
              <w:t xml:space="preserve"> </w:t>
            </w:r>
            <w:r w:rsidRPr="00CB1ABF">
              <w:rPr>
                <w:i/>
                <w:sz w:val="24"/>
                <w:szCs w:val="24"/>
              </w:rPr>
              <w:t xml:space="preserve">south of east; then </w:t>
            </w:r>
            <w:r w:rsidRPr="00CB1ABF">
              <w:rPr>
                <w:i/>
                <w:position w:val="-10"/>
                <w:sz w:val="24"/>
                <w:szCs w:val="24"/>
              </w:rPr>
              <w:object w:dxaOrig="800" w:dyaOrig="320" w14:anchorId="223B6F03">
                <v:shape id="_x0000_i1156" type="#_x0000_t75" style="width:41.25pt;height:15.75pt" o:ole="">
                  <v:imagedata r:id="rId271" o:title=""/>
                </v:shape>
                <o:OLEObject Type="Embed" ProgID="Equation.3" ShapeID="_x0000_i1156" DrawAspect="Content" ObjectID="_1634450277" r:id="rId272"/>
              </w:object>
            </w:r>
            <w:r w:rsidRPr="00F0093E">
              <w:rPr>
                <w:position w:val="-6"/>
                <w:sz w:val="24"/>
              </w:rPr>
              <w:object w:dxaOrig="580" w:dyaOrig="279" w14:anchorId="5D1E997C">
                <v:shape id="_x0000_i1157" type="#_x0000_t75" style="width:30pt;height:14.25pt" o:ole="">
                  <v:imagedata r:id="rId273" o:title=""/>
                </v:shape>
                <o:OLEObject Type="Embed" ProgID="Equation.3" ShapeID="_x0000_i1157" DrawAspect="Content" ObjectID="_1634450278" r:id="rId274"/>
              </w:object>
            </w:r>
            <w:r w:rsidRPr="00CB1ABF">
              <w:rPr>
                <w:i/>
                <w:sz w:val="24"/>
                <w:szCs w:val="24"/>
              </w:rPr>
              <w:t xml:space="preserve">south of west; then </w:t>
            </w:r>
            <w:r w:rsidRPr="00F0093E">
              <w:rPr>
                <w:position w:val="-6"/>
                <w:sz w:val="24"/>
              </w:rPr>
              <w:object w:dxaOrig="840" w:dyaOrig="279" w14:anchorId="79F30A40">
                <v:shape id="_x0000_i1158" type="#_x0000_t75" style="width:42pt;height:14.25pt" o:ole="">
                  <v:imagedata r:id="rId275" o:title=""/>
                </v:shape>
                <o:OLEObject Type="Embed" ProgID="Equation.3" ShapeID="_x0000_i1158" DrawAspect="Content" ObjectID="_1634450279" r:id="rId276"/>
              </w:object>
            </w:r>
            <w:r w:rsidRPr="00CB1ABF">
              <w:rPr>
                <w:i/>
                <w:sz w:val="24"/>
                <w:szCs w:val="24"/>
              </w:rPr>
              <w:t xml:space="preserve"> straight east; then </w:t>
            </w:r>
            <w:r w:rsidRPr="00F0093E">
              <w:rPr>
                <w:position w:val="-6"/>
                <w:sz w:val="24"/>
              </w:rPr>
              <w:object w:dxaOrig="820" w:dyaOrig="279" w14:anchorId="7BDD4224">
                <v:shape id="_x0000_i1159" type="#_x0000_t75" style="width:41.25pt;height:14.25pt" o:ole="">
                  <v:imagedata r:id="rId277" o:title=""/>
                </v:shape>
                <o:OLEObject Type="Embed" ProgID="Equation.3" ShapeID="_x0000_i1159" DrawAspect="Content" ObjectID="_1634450280" r:id="rId278"/>
              </w:object>
            </w:r>
            <w:r w:rsidRPr="00F0093E">
              <w:rPr>
                <w:position w:val="-6"/>
                <w:sz w:val="24"/>
              </w:rPr>
              <w:object w:dxaOrig="580" w:dyaOrig="279" w14:anchorId="723F59E2">
                <v:shape id="_x0000_i1160" type="#_x0000_t75" style="width:30pt;height:14.25pt" o:ole="">
                  <v:imagedata r:id="rId279" o:title=""/>
                </v:shape>
                <o:OLEObject Type="Embed" ProgID="Equation.3" ShapeID="_x0000_i1160" DrawAspect="Content" ObjectID="_1634450281" r:id="rId280"/>
              </w:object>
            </w:r>
            <w:r w:rsidRPr="00CB1ABF">
              <w:rPr>
                <w:i/>
                <w:sz w:val="24"/>
                <w:szCs w:val="24"/>
              </w:rPr>
              <w:t xml:space="preserve"> east of north; then </w:t>
            </w:r>
            <w:r w:rsidRPr="00F0093E">
              <w:rPr>
                <w:position w:val="-6"/>
                <w:sz w:val="24"/>
              </w:rPr>
              <w:object w:dxaOrig="840" w:dyaOrig="279" w14:anchorId="03682838">
                <v:shape id="_x0000_i1161" type="#_x0000_t75" style="width:42pt;height:14.25pt" o:ole="">
                  <v:imagedata r:id="rId281" o:title=""/>
                </v:shape>
                <o:OLEObject Type="Embed" ProgID="Equation.3" ShapeID="_x0000_i1161" DrawAspect="Content" ObjectID="_1634450282" r:id="rId282"/>
              </w:object>
            </w:r>
            <w:r w:rsidRPr="00CB1ABF">
              <w:rPr>
                <w:i/>
                <w:sz w:val="24"/>
                <w:szCs w:val="24"/>
              </w:rPr>
              <w:t xml:space="preserve"> </w:t>
            </w:r>
            <w:r w:rsidRPr="00F0093E">
              <w:rPr>
                <w:position w:val="-6"/>
                <w:sz w:val="24"/>
              </w:rPr>
              <w:object w:dxaOrig="580" w:dyaOrig="279" w14:anchorId="4DDB9C39">
                <v:shape id="_x0000_i1162" type="#_x0000_t75" style="width:30pt;height:14.25pt" o:ole="">
                  <v:imagedata r:id="rId283" o:title=""/>
                </v:shape>
                <o:OLEObject Type="Embed" ProgID="Equation.3" ShapeID="_x0000_i1162" DrawAspect="Content" ObjectID="_1634450283" r:id="rId284"/>
              </w:object>
            </w:r>
            <w:r w:rsidRPr="00CB1ABF">
              <w:rPr>
                <w:i/>
                <w:sz w:val="24"/>
                <w:szCs w:val="24"/>
              </w:rPr>
              <w:t xml:space="preserve"> south of west; and finally </w:t>
            </w:r>
            <w:r w:rsidRPr="00F0093E">
              <w:rPr>
                <w:position w:val="-6"/>
                <w:sz w:val="24"/>
              </w:rPr>
              <w:object w:dxaOrig="859" w:dyaOrig="279" w14:anchorId="7D05132A">
                <v:shape id="_x0000_i1163" type="#_x0000_t75" style="width:42pt;height:14.25pt" o:ole="">
                  <v:imagedata r:id="rId285" o:title=""/>
                </v:shape>
                <o:OLEObject Type="Embed" ProgID="Equation.3" ShapeID="_x0000_i1163" DrawAspect="Content" ObjectID="_1634450284" r:id="rId286"/>
              </w:object>
            </w:r>
            <w:r w:rsidRPr="00F0093E">
              <w:rPr>
                <w:position w:val="-6"/>
                <w:sz w:val="24"/>
              </w:rPr>
              <w:object w:dxaOrig="560" w:dyaOrig="279" w14:anchorId="46BD3801">
                <v:shape id="_x0000_i1164" type="#_x0000_t75" style="width:29.25pt;height:14.25pt" o:ole="">
                  <v:imagedata r:id="rId287" o:title=""/>
                </v:shape>
                <o:OLEObject Type="Embed" ProgID="Equation.3" ShapeID="_x0000_i1164" DrawAspect="Content" ObjectID="_1634450285" r:id="rId288"/>
              </w:object>
            </w:r>
            <w:r w:rsidRPr="00CB1ABF">
              <w:rPr>
                <w:i/>
                <w:sz w:val="24"/>
                <w:szCs w:val="24"/>
              </w:rPr>
              <w:t xml:space="preserve"> north of east. What is his final position relative to the island?</w:t>
            </w:r>
          </w:p>
        </w:tc>
      </w:tr>
      <w:tr w:rsidR="00F70783" w:rsidRPr="00CB1ABF" w14:paraId="46F106D9" w14:textId="77777777" w:rsidTr="002D0ED4">
        <w:tc>
          <w:tcPr>
            <w:tcW w:w="1166" w:type="dxa"/>
          </w:tcPr>
          <w:p w14:paraId="09299F21" w14:textId="77777777" w:rsidR="00F70783" w:rsidRPr="00CB1ABF" w:rsidRDefault="00F70783" w:rsidP="002D0ED4">
            <w:pPr>
              <w:ind w:right="-70"/>
              <w:rPr>
                <w:sz w:val="24"/>
                <w:szCs w:val="24"/>
              </w:rPr>
            </w:pPr>
            <w:r w:rsidRPr="00CB1ABF">
              <w:rPr>
                <w:sz w:val="24"/>
                <w:szCs w:val="24"/>
              </w:rPr>
              <w:t>Solution</w:t>
            </w:r>
          </w:p>
        </w:tc>
        <w:tc>
          <w:tcPr>
            <w:tcW w:w="8639" w:type="dxa"/>
          </w:tcPr>
          <w:p w14:paraId="1CCA6BC3" w14:textId="77777777" w:rsidR="00F70783" w:rsidRPr="00CB1ABF" w:rsidRDefault="00F70783" w:rsidP="002D0ED4">
            <w:pPr>
              <w:rPr>
                <w:sz w:val="24"/>
                <w:szCs w:val="24"/>
              </w:rPr>
            </w:pPr>
            <w:r w:rsidRPr="00CB1ABF">
              <w:rPr>
                <w:sz w:val="24"/>
                <w:szCs w:val="24"/>
              </w:rPr>
              <w:t>Gilligan’s travels are composed of seven vectors. Their lengths in km and angles (</w:t>
            </w:r>
            <w:proofErr w:type="spellStart"/>
            <w:r w:rsidRPr="00CB1ABF">
              <w:rPr>
                <w:sz w:val="24"/>
                <w:szCs w:val="24"/>
              </w:rPr>
              <w:t>ccw</w:t>
            </w:r>
            <w:proofErr w:type="spellEnd"/>
            <w:r w:rsidRPr="00CB1ABF">
              <w:rPr>
                <w:sz w:val="24"/>
                <w:szCs w:val="24"/>
              </w:rPr>
              <w:t xml:space="preserve"> from due east) are:  </w:t>
            </w:r>
            <w:r w:rsidRPr="00CB1ABF">
              <w:rPr>
                <w:position w:val="-4"/>
                <w:sz w:val="24"/>
                <w:szCs w:val="24"/>
              </w:rPr>
              <w:object w:dxaOrig="240" w:dyaOrig="260" w14:anchorId="641A610B">
                <v:shape id="_x0000_i1165" type="#_x0000_t75" style="width:12pt;height:14.25pt" o:ole="">
                  <v:imagedata r:id="rId289" o:title=""/>
                </v:shape>
                <o:OLEObject Type="Embed" ProgID="Equation.3" ShapeID="_x0000_i1165" DrawAspect="Content" ObjectID="_1634450286" r:id="rId290"/>
              </w:object>
            </w:r>
            <w:r w:rsidRPr="00CB1ABF">
              <w:rPr>
                <w:sz w:val="24"/>
                <w:szCs w:val="24"/>
              </w:rPr>
              <w:t xml:space="preserve"> = 2.50 km @</w:t>
            </w:r>
            <w:r w:rsidRPr="00F0093E">
              <w:rPr>
                <w:position w:val="-6"/>
                <w:sz w:val="24"/>
              </w:rPr>
              <w:object w:dxaOrig="499" w:dyaOrig="279" w14:anchorId="6309C54D">
                <v:shape id="_x0000_i1166" type="#_x0000_t75" style="width:24.75pt;height:14.25pt" o:ole="">
                  <v:imagedata r:id="rId291" o:title=""/>
                </v:shape>
                <o:OLEObject Type="Embed" ProgID="Equation.3" ShapeID="_x0000_i1166" DrawAspect="Content" ObjectID="_1634450287" r:id="rId292"/>
              </w:object>
            </w:r>
            <w:r w:rsidRPr="00CB1ABF">
              <w:rPr>
                <w:sz w:val="24"/>
                <w:szCs w:val="24"/>
              </w:rPr>
              <w:t xml:space="preserve">, </w:t>
            </w:r>
            <w:r w:rsidRPr="00CB1ABF">
              <w:rPr>
                <w:position w:val="-4"/>
                <w:sz w:val="24"/>
                <w:szCs w:val="24"/>
              </w:rPr>
              <w:object w:dxaOrig="240" w:dyaOrig="260" w14:anchorId="08E300CE">
                <v:shape id="_x0000_i1167" type="#_x0000_t75" style="width:12pt;height:14.25pt" o:ole="">
                  <v:imagedata r:id="rId293" o:title=""/>
                </v:shape>
                <o:OLEObject Type="Embed" ProgID="Equation.3" ShapeID="_x0000_i1167" DrawAspect="Content" ObjectID="_1634450288" r:id="rId294"/>
              </w:object>
            </w:r>
            <w:r w:rsidRPr="00CB1ABF">
              <w:rPr>
                <w:sz w:val="24"/>
                <w:szCs w:val="24"/>
              </w:rPr>
              <w:t xml:space="preserve"> = 4.70 km @</w:t>
            </w:r>
            <w:r w:rsidRPr="00F0093E">
              <w:rPr>
                <w:position w:val="-6"/>
                <w:sz w:val="24"/>
              </w:rPr>
              <w:object w:dxaOrig="520" w:dyaOrig="279" w14:anchorId="07A28C8C">
                <v:shape id="_x0000_i1168" type="#_x0000_t75" style="width:24.75pt;height:14.25pt" o:ole="">
                  <v:imagedata r:id="rId295" o:title=""/>
                </v:shape>
                <o:OLEObject Type="Embed" ProgID="Equation.3" ShapeID="_x0000_i1168" DrawAspect="Content" ObjectID="_1634450289" r:id="rId296"/>
              </w:object>
            </w:r>
            <w:r w:rsidRPr="00CB1ABF">
              <w:rPr>
                <w:sz w:val="24"/>
                <w:szCs w:val="24"/>
              </w:rPr>
              <w:t xml:space="preserve">, </w:t>
            </w:r>
            <w:r w:rsidRPr="00CB1ABF">
              <w:rPr>
                <w:position w:val="-6"/>
                <w:sz w:val="24"/>
                <w:szCs w:val="24"/>
              </w:rPr>
              <w:object w:dxaOrig="240" w:dyaOrig="279" w14:anchorId="01F682B2">
                <v:shape id="_x0000_i1169" type="#_x0000_t75" style="width:12pt;height:14.25pt" o:ole="">
                  <v:imagedata r:id="rId297" o:title=""/>
                </v:shape>
                <o:OLEObject Type="Embed" ProgID="Equation.3" ShapeID="_x0000_i1169" DrawAspect="Content" ObjectID="_1634450290" r:id="rId298"/>
              </w:object>
            </w:r>
            <w:r w:rsidRPr="00CB1ABF">
              <w:rPr>
                <w:sz w:val="24"/>
                <w:szCs w:val="24"/>
              </w:rPr>
              <w:t xml:space="preserve"> = 1.30 km @</w:t>
            </w:r>
            <w:r w:rsidRPr="00F0093E">
              <w:rPr>
                <w:position w:val="-6"/>
                <w:sz w:val="24"/>
              </w:rPr>
              <w:object w:dxaOrig="520" w:dyaOrig="279" w14:anchorId="6900A41A">
                <v:shape id="_x0000_i1170" type="#_x0000_t75" style="width:24.75pt;height:14.25pt" o:ole="">
                  <v:imagedata r:id="rId299" o:title=""/>
                </v:shape>
                <o:OLEObject Type="Embed" ProgID="Equation.3" ShapeID="_x0000_i1170" DrawAspect="Content" ObjectID="_1634450291" r:id="rId300"/>
              </w:object>
            </w:r>
            <w:r w:rsidRPr="00CB1ABF">
              <w:rPr>
                <w:sz w:val="24"/>
                <w:szCs w:val="24"/>
              </w:rPr>
              <w:t xml:space="preserve">, </w:t>
            </w:r>
            <w:r w:rsidRPr="00CB1ABF">
              <w:rPr>
                <w:position w:val="-4"/>
                <w:sz w:val="24"/>
                <w:szCs w:val="24"/>
              </w:rPr>
              <w:object w:dxaOrig="260" w:dyaOrig="260" w14:anchorId="58A4778D">
                <v:shape id="_x0000_i1171" type="#_x0000_t75" style="width:14.25pt;height:14.25pt" o:ole="">
                  <v:imagedata r:id="rId301" o:title=""/>
                </v:shape>
                <o:OLEObject Type="Embed" ProgID="Equation.3" ShapeID="_x0000_i1171" DrawAspect="Content" ObjectID="_1634450292" r:id="rId302"/>
              </w:object>
            </w:r>
            <w:r w:rsidRPr="00CB1ABF">
              <w:rPr>
                <w:sz w:val="24"/>
                <w:szCs w:val="24"/>
              </w:rPr>
              <w:t xml:space="preserve"> = 5.10 km @</w:t>
            </w:r>
            <w:r w:rsidRPr="00F0093E">
              <w:rPr>
                <w:position w:val="-6"/>
                <w:sz w:val="24"/>
              </w:rPr>
              <w:object w:dxaOrig="279" w:dyaOrig="279" w14:anchorId="388B419A">
                <v:shape id="_x0000_i1172" type="#_x0000_t75" style="width:14.25pt;height:14.25pt" o:ole="">
                  <v:imagedata r:id="rId303" o:title=""/>
                </v:shape>
                <o:OLEObject Type="Embed" ProgID="Equation.3" ShapeID="_x0000_i1172" DrawAspect="Content" ObjectID="_1634450293" r:id="rId304"/>
              </w:object>
            </w:r>
            <w:r w:rsidRPr="00CB1ABF">
              <w:rPr>
                <w:sz w:val="24"/>
                <w:szCs w:val="24"/>
              </w:rPr>
              <w:t xml:space="preserve">, </w:t>
            </w:r>
            <w:r w:rsidRPr="00CB1ABF">
              <w:rPr>
                <w:position w:val="-4"/>
                <w:sz w:val="24"/>
                <w:szCs w:val="24"/>
              </w:rPr>
              <w:object w:dxaOrig="240" w:dyaOrig="260" w14:anchorId="51608191">
                <v:shape id="_x0000_i1173" type="#_x0000_t75" style="width:12pt;height:14.25pt" o:ole="">
                  <v:imagedata r:id="rId305" o:title=""/>
                </v:shape>
                <o:OLEObject Type="Embed" ProgID="Equation.3" ShapeID="_x0000_i1173" DrawAspect="Content" ObjectID="_1634450294" r:id="rId306"/>
              </w:object>
            </w:r>
            <w:r w:rsidRPr="00CB1ABF">
              <w:rPr>
                <w:sz w:val="24"/>
                <w:szCs w:val="24"/>
              </w:rPr>
              <w:t xml:space="preserve"> = 1.70 km @</w:t>
            </w:r>
            <w:r w:rsidRPr="00F0093E">
              <w:rPr>
                <w:position w:val="-6"/>
                <w:sz w:val="24"/>
              </w:rPr>
              <w:object w:dxaOrig="400" w:dyaOrig="279" w14:anchorId="7E578298">
                <v:shape id="_x0000_i1174" type="#_x0000_t75" style="width:20.25pt;height:14.25pt" o:ole="">
                  <v:imagedata r:id="rId307" o:title=""/>
                </v:shape>
                <o:OLEObject Type="Embed" ProgID="Equation.3" ShapeID="_x0000_i1174" DrawAspect="Content" ObjectID="_1634450295" r:id="rId308"/>
              </w:object>
            </w:r>
            <w:r w:rsidRPr="00CB1ABF">
              <w:rPr>
                <w:sz w:val="24"/>
                <w:szCs w:val="24"/>
              </w:rPr>
              <w:t xml:space="preserve">, </w:t>
            </w:r>
            <w:r w:rsidRPr="00CB1ABF">
              <w:rPr>
                <w:position w:val="-4"/>
                <w:sz w:val="24"/>
                <w:szCs w:val="24"/>
              </w:rPr>
              <w:object w:dxaOrig="260" w:dyaOrig="260" w14:anchorId="7E3A0923">
                <v:shape id="_x0000_i1175" type="#_x0000_t75" style="width:14.25pt;height:14.25pt" o:ole="">
                  <v:imagedata r:id="rId309" o:title=""/>
                </v:shape>
                <o:OLEObject Type="Embed" ProgID="Equation.3" ShapeID="_x0000_i1175" DrawAspect="Content" ObjectID="_1634450296" r:id="rId310"/>
              </w:object>
            </w:r>
            <w:r w:rsidRPr="00CB1ABF">
              <w:rPr>
                <w:sz w:val="24"/>
                <w:szCs w:val="24"/>
              </w:rPr>
              <w:t xml:space="preserve"> = 7.20 km @</w:t>
            </w:r>
            <w:r w:rsidRPr="00F0093E">
              <w:rPr>
                <w:position w:val="-6"/>
                <w:sz w:val="24"/>
              </w:rPr>
              <w:object w:dxaOrig="520" w:dyaOrig="279" w14:anchorId="137D70BD">
                <v:shape id="_x0000_i1176" type="#_x0000_t75" style="width:24.75pt;height:14.25pt" o:ole="">
                  <v:imagedata r:id="rId311" o:title=""/>
                </v:shape>
                <o:OLEObject Type="Embed" ProgID="Equation.3" ShapeID="_x0000_i1176" DrawAspect="Content" ObjectID="_1634450297" r:id="rId312"/>
              </w:object>
            </w:r>
            <w:r w:rsidRPr="00CB1ABF">
              <w:rPr>
                <w:sz w:val="24"/>
                <w:szCs w:val="24"/>
              </w:rPr>
              <w:t xml:space="preserve">, </w:t>
            </w:r>
            <w:r w:rsidRPr="00CB1ABF">
              <w:rPr>
                <w:position w:val="-6"/>
                <w:sz w:val="24"/>
                <w:szCs w:val="24"/>
              </w:rPr>
              <w:object w:dxaOrig="260" w:dyaOrig="279" w14:anchorId="4E5AC13A">
                <v:shape id="_x0000_i1177" type="#_x0000_t75" style="width:14.25pt;height:14.25pt" o:ole="">
                  <v:imagedata r:id="rId313" o:title=""/>
                </v:shape>
                <o:OLEObject Type="Embed" ProgID="Equation.3" ShapeID="_x0000_i1177" DrawAspect="Content" ObjectID="_1634450298" r:id="rId314"/>
              </w:object>
            </w:r>
            <w:r w:rsidRPr="00CB1ABF">
              <w:rPr>
                <w:sz w:val="24"/>
                <w:szCs w:val="24"/>
              </w:rPr>
              <w:t xml:space="preserve"> = 2.80 km @</w:t>
            </w:r>
            <w:r w:rsidRPr="00F0093E">
              <w:rPr>
                <w:position w:val="-6"/>
                <w:sz w:val="24"/>
              </w:rPr>
              <w:object w:dxaOrig="380" w:dyaOrig="279" w14:anchorId="0AB39B40">
                <v:shape id="_x0000_i1178" type="#_x0000_t75" style="width:18.75pt;height:14.25pt" o:ole="">
                  <v:imagedata r:id="rId315" o:title=""/>
                </v:shape>
                <o:OLEObject Type="Embed" ProgID="Equation.3" ShapeID="_x0000_i1178" DrawAspect="Content" ObjectID="_1634450299" r:id="rId316"/>
              </w:object>
            </w:r>
          </w:p>
          <w:p w14:paraId="1C94E937" w14:textId="77777777" w:rsidR="00F70783" w:rsidRPr="00CB1ABF" w:rsidRDefault="00F70783" w:rsidP="002D0ED4">
            <w:pPr>
              <w:rPr>
                <w:sz w:val="24"/>
                <w:szCs w:val="24"/>
              </w:rPr>
            </w:pPr>
            <w:r w:rsidRPr="00CB1ABF">
              <w:rPr>
                <w:sz w:val="24"/>
                <w:szCs w:val="24"/>
              </w:rPr>
              <w:t xml:space="preserve">The resultant vector is: </w:t>
            </w:r>
            <w:r w:rsidRPr="00CB1ABF">
              <w:rPr>
                <w:position w:val="-6"/>
                <w:sz w:val="24"/>
                <w:szCs w:val="24"/>
              </w:rPr>
              <w:object w:dxaOrig="2960" w:dyaOrig="279" w14:anchorId="27579D2D">
                <v:shape id="_x0000_i1179" type="#_x0000_t75" style="width:147.75pt;height:14.25pt" o:ole="">
                  <v:imagedata r:id="rId317" o:title=""/>
                </v:shape>
                <o:OLEObject Type="Embed" ProgID="Equation.3" ShapeID="_x0000_i1179" DrawAspect="Content" ObjectID="_1634450300" r:id="rId318"/>
              </w:object>
            </w:r>
          </w:p>
          <w:p w14:paraId="17C3A080" w14:textId="77777777" w:rsidR="00F70783" w:rsidRPr="00CB1ABF" w:rsidRDefault="00F70783" w:rsidP="002D0ED4">
            <w:pPr>
              <w:rPr>
                <w:sz w:val="24"/>
                <w:szCs w:val="24"/>
              </w:rPr>
            </w:pPr>
            <w:r w:rsidRPr="00CB1ABF">
              <w:rPr>
                <w:position w:val="-128"/>
                <w:sz w:val="24"/>
                <w:szCs w:val="24"/>
              </w:rPr>
              <w:object w:dxaOrig="7699" w:dyaOrig="2680" w14:anchorId="6735804B">
                <v:shape id="_x0000_i1180" type="#_x0000_t75" style="width:384.75pt;height:134.25pt" o:ole="">
                  <v:imagedata r:id="rId319" o:title=""/>
                </v:shape>
                <o:OLEObject Type="Embed" ProgID="Equation.3" ShapeID="_x0000_i1180" DrawAspect="Content" ObjectID="_1634450301" r:id="rId320"/>
              </w:object>
            </w:r>
          </w:p>
        </w:tc>
      </w:tr>
      <w:tr w:rsidR="00F70783" w:rsidRPr="00CB1ABF" w14:paraId="31DBF2AA" w14:textId="77777777" w:rsidTr="002D0ED4">
        <w:trPr>
          <w:cantSplit/>
        </w:trPr>
        <w:tc>
          <w:tcPr>
            <w:tcW w:w="1166" w:type="dxa"/>
          </w:tcPr>
          <w:p w14:paraId="27A07D16" w14:textId="77777777" w:rsidR="00F70783" w:rsidRPr="00CB1ABF" w:rsidRDefault="00F70783" w:rsidP="002D0ED4">
            <w:pPr>
              <w:rPr>
                <w:sz w:val="24"/>
                <w:szCs w:val="24"/>
              </w:rPr>
            </w:pPr>
            <w:r w:rsidRPr="00CB1ABF">
              <w:rPr>
                <w:sz w:val="24"/>
                <w:szCs w:val="24"/>
              </w:rPr>
              <w:lastRenderedPageBreak/>
              <w:t>24.</w:t>
            </w:r>
          </w:p>
        </w:tc>
        <w:tc>
          <w:tcPr>
            <w:tcW w:w="8639" w:type="dxa"/>
          </w:tcPr>
          <w:p w14:paraId="52EB8F0E" w14:textId="77777777" w:rsidR="00F70783" w:rsidRPr="00CB1ABF" w:rsidRDefault="00F70783" w:rsidP="002D0ED4">
            <w:pPr>
              <w:rPr>
                <w:i/>
                <w:sz w:val="24"/>
                <w:szCs w:val="24"/>
              </w:rPr>
            </w:pPr>
            <w:r w:rsidRPr="00CB1ABF">
              <w:rPr>
                <w:i/>
                <w:sz w:val="24"/>
                <w:szCs w:val="24"/>
              </w:rPr>
              <w:t xml:space="preserve">Suppose a pilot flies </w:t>
            </w:r>
            <w:r w:rsidRPr="00F0093E">
              <w:rPr>
                <w:position w:val="-6"/>
                <w:sz w:val="24"/>
              </w:rPr>
              <w:object w:dxaOrig="859" w:dyaOrig="279" w14:anchorId="0A8798E3">
                <v:shape id="_x0000_i1181" type="#_x0000_t75" style="width:42pt;height:14.25pt" o:ole="">
                  <v:imagedata r:id="rId321" o:title=""/>
                </v:shape>
                <o:OLEObject Type="Embed" ProgID="Equation.3" ShapeID="_x0000_i1181" DrawAspect="Content" ObjectID="_1634450302" r:id="rId322"/>
              </w:object>
            </w:r>
            <w:r w:rsidRPr="00CB1ABF">
              <w:rPr>
                <w:i/>
                <w:sz w:val="24"/>
                <w:szCs w:val="24"/>
              </w:rPr>
              <w:t xml:space="preserve"> in a direction </w:t>
            </w:r>
            <w:r w:rsidRPr="00F0093E">
              <w:rPr>
                <w:position w:val="-6"/>
                <w:sz w:val="24"/>
              </w:rPr>
              <w:object w:dxaOrig="400" w:dyaOrig="279" w14:anchorId="0F00F590">
                <v:shape id="_x0000_i1182" type="#_x0000_t75" style="width:20.25pt;height:14.25pt" o:ole="">
                  <v:imagedata r:id="rId323" o:title=""/>
                </v:shape>
                <o:OLEObject Type="Embed" ProgID="Equation.3" ShapeID="_x0000_i1182" DrawAspect="Content" ObjectID="_1634450303" r:id="rId324"/>
              </w:object>
            </w:r>
            <w:r w:rsidRPr="00CB1ABF">
              <w:rPr>
                <w:i/>
                <w:sz w:val="24"/>
                <w:szCs w:val="24"/>
              </w:rPr>
              <w:t xml:space="preserve"> north of east and then flies </w:t>
            </w:r>
            <w:r w:rsidRPr="00F0093E">
              <w:rPr>
                <w:position w:val="-6"/>
                <w:sz w:val="24"/>
              </w:rPr>
              <w:object w:dxaOrig="840" w:dyaOrig="279" w14:anchorId="32D95886">
                <v:shape id="_x0000_i1183" type="#_x0000_t75" style="width:42pt;height:14.25pt" o:ole="">
                  <v:imagedata r:id="rId325" o:title=""/>
                </v:shape>
                <o:OLEObject Type="Embed" ProgID="Equation.3" ShapeID="_x0000_i1183" DrawAspect="Content" ObjectID="_1634450304" r:id="rId326"/>
              </w:object>
            </w:r>
            <w:r w:rsidRPr="00CB1ABF">
              <w:rPr>
                <w:i/>
                <w:sz w:val="24"/>
                <w:szCs w:val="24"/>
              </w:rPr>
              <w:t xml:space="preserve"> in a direction </w:t>
            </w:r>
            <w:r w:rsidRPr="00F0093E">
              <w:rPr>
                <w:position w:val="-6"/>
                <w:sz w:val="24"/>
              </w:rPr>
              <w:object w:dxaOrig="380" w:dyaOrig="279" w14:anchorId="5725E3E5">
                <v:shape id="_x0000_i1184" type="#_x0000_t75" style="width:18.75pt;height:14.25pt" o:ole="">
                  <v:imagedata r:id="rId327" o:title=""/>
                </v:shape>
                <o:OLEObject Type="Embed" ProgID="Equation.3" ShapeID="_x0000_i1184" DrawAspect="Content" ObjectID="_1634450305" r:id="rId328"/>
              </w:object>
            </w:r>
            <w:r w:rsidRPr="00CB1ABF">
              <w:rPr>
                <w:i/>
                <w:sz w:val="24"/>
                <w:szCs w:val="24"/>
              </w:rPr>
              <w:t xml:space="preserve"> north of east as shown in </w:t>
            </w:r>
            <w:r w:rsidRPr="00CB1ABF">
              <w:rPr>
                <w:i/>
                <w:color w:val="984806" w:themeColor="accent6" w:themeShade="80"/>
                <w:sz w:val="24"/>
                <w:szCs w:val="24"/>
              </w:rPr>
              <w:t>Figure 3.63</w:t>
            </w:r>
            <w:r w:rsidRPr="00CB1ABF">
              <w:rPr>
                <w:i/>
                <w:sz w:val="24"/>
                <w:szCs w:val="24"/>
              </w:rPr>
              <w:t xml:space="preserve">. Find her total distance </w:t>
            </w:r>
            <w:r w:rsidRPr="00CB1ABF">
              <w:rPr>
                <w:i/>
                <w:position w:val="-4"/>
                <w:sz w:val="24"/>
                <w:szCs w:val="24"/>
              </w:rPr>
              <w:object w:dxaOrig="240" w:dyaOrig="260" w14:anchorId="63A4B283">
                <v:shape id="_x0000_i1185" type="#_x0000_t75" style="width:12pt;height:14.25pt" o:ole="">
                  <v:imagedata r:id="rId329" o:title=""/>
                </v:shape>
                <o:OLEObject Type="Embed" ProgID="Equation.3" ShapeID="_x0000_i1185" DrawAspect="Content" ObjectID="_1634450306" r:id="rId330"/>
              </w:object>
            </w:r>
            <w:r w:rsidRPr="00CB1ABF">
              <w:rPr>
                <w:i/>
                <w:sz w:val="24"/>
                <w:szCs w:val="24"/>
              </w:rPr>
              <w:t xml:space="preserve"> from the starting point and the direction </w:t>
            </w:r>
            <w:r w:rsidRPr="00CB1ABF">
              <w:rPr>
                <w:i/>
                <w:position w:val="-6"/>
                <w:sz w:val="24"/>
                <w:szCs w:val="24"/>
              </w:rPr>
              <w:object w:dxaOrig="200" w:dyaOrig="279" w14:anchorId="40614220">
                <v:shape id="_x0000_i1186" type="#_x0000_t75" style="width:9.75pt;height:14.25pt" o:ole="">
                  <v:imagedata r:id="rId331" o:title=""/>
                </v:shape>
                <o:OLEObject Type="Embed" ProgID="Equation.3" ShapeID="_x0000_i1186" DrawAspect="Content" ObjectID="_1634450307" r:id="rId332"/>
              </w:object>
            </w:r>
            <w:r w:rsidRPr="00CB1ABF">
              <w:rPr>
                <w:i/>
                <w:sz w:val="24"/>
                <w:szCs w:val="24"/>
              </w:rPr>
              <w:t xml:space="preserve"> of the straight-line path to the final position. Discuss qualitatively how this flight would be altered by a wind from the north and how the effect of the wind would depend on both wind speed and the speed of the plane relative to the air mass.</w:t>
            </w:r>
          </w:p>
        </w:tc>
      </w:tr>
      <w:tr w:rsidR="00F70783" w:rsidRPr="00CB1ABF" w14:paraId="214C64EB" w14:textId="77777777" w:rsidTr="002D0ED4">
        <w:trPr>
          <w:cantSplit/>
        </w:trPr>
        <w:tc>
          <w:tcPr>
            <w:tcW w:w="1166" w:type="dxa"/>
          </w:tcPr>
          <w:p w14:paraId="5DF930C8" w14:textId="77777777" w:rsidR="00F70783" w:rsidRPr="00CB1ABF" w:rsidRDefault="00F70783" w:rsidP="002D0ED4">
            <w:pPr>
              <w:rPr>
                <w:sz w:val="24"/>
                <w:szCs w:val="24"/>
              </w:rPr>
            </w:pPr>
            <w:r w:rsidRPr="00CB1ABF">
              <w:rPr>
                <w:sz w:val="24"/>
                <w:szCs w:val="24"/>
              </w:rPr>
              <w:t>Solution</w:t>
            </w:r>
          </w:p>
        </w:tc>
        <w:tc>
          <w:tcPr>
            <w:tcW w:w="8639" w:type="dxa"/>
          </w:tcPr>
          <w:p w14:paraId="3BD15E5F" w14:textId="77777777" w:rsidR="00F70783" w:rsidRPr="00CB1ABF" w:rsidRDefault="00F70783" w:rsidP="002D0ED4">
            <w:pPr>
              <w:rPr>
                <w:sz w:val="24"/>
                <w:szCs w:val="24"/>
              </w:rPr>
            </w:pPr>
            <w:r w:rsidRPr="00CB1ABF">
              <w:rPr>
                <w:position w:val="-92"/>
                <w:sz w:val="24"/>
                <w:szCs w:val="24"/>
              </w:rPr>
              <w:object w:dxaOrig="5240" w:dyaOrig="1960" w14:anchorId="6E32AD19">
                <v:shape id="_x0000_i1187" type="#_x0000_t75" style="width:263.25pt;height:96.75pt" o:ole="">
                  <v:imagedata r:id="rId333" o:title=""/>
                </v:shape>
                <o:OLEObject Type="Embed" ProgID="Equation.3" ShapeID="_x0000_i1187" DrawAspect="Content" ObjectID="_1634450308" r:id="rId334"/>
              </w:object>
            </w:r>
          </w:p>
          <w:p w14:paraId="6A1E23B2" w14:textId="77777777" w:rsidR="00F70783" w:rsidRPr="00CB1ABF" w:rsidRDefault="00F70783" w:rsidP="002D0ED4">
            <w:pPr>
              <w:rPr>
                <w:sz w:val="24"/>
                <w:szCs w:val="24"/>
              </w:rPr>
            </w:pPr>
            <w:r w:rsidRPr="00CB1ABF">
              <w:rPr>
                <w:sz w:val="24"/>
                <w:szCs w:val="24"/>
              </w:rPr>
              <w:t xml:space="preserve">If the wind speed is less than the speed of the plane, it is </w:t>
            </w:r>
            <w:r>
              <w:rPr>
                <w:sz w:val="24"/>
                <w:szCs w:val="24"/>
              </w:rPr>
              <w:t>possible to travel to the north</w:t>
            </w:r>
            <w:r w:rsidRPr="00CB1ABF">
              <w:rPr>
                <w:sz w:val="24"/>
                <w:szCs w:val="24"/>
              </w:rPr>
              <w:t>east, but she will travel more to the east than without the wind. If the wind speed is greater than the speed of the plane, then it is no longer possible for t</w:t>
            </w:r>
            <w:r>
              <w:rPr>
                <w:sz w:val="24"/>
                <w:szCs w:val="24"/>
              </w:rPr>
              <w:t>he plane to travel to the north</w:t>
            </w:r>
            <w:r w:rsidRPr="00CB1ABF">
              <w:rPr>
                <w:sz w:val="24"/>
                <w:szCs w:val="24"/>
              </w:rPr>
              <w:t xml:space="preserve">east, </w:t>
            </w:r>
            <w:r>
              <w:rPr>
                <w:sz w:val="24"/>
                <w:szCs w:val="24"/>
              </w:rPr>
              <w:t>it will end up travelling south</w:t>
            </w:r>
            <w:r w:rsidRPr="00CB1ABF">
              <w:rPr>
                <w:sz w:val="24"/>
                <w:szCs w:val="24"/>
              </w:rPr>
              <w:t>east.</w:t>
            </w:r>
          </w:p>
        </w:tc>
      </w:tr>
    </w:tbl>
    <w:p w14:paraId="0AC84B83" w14:textId="77777777" w:rsidR="00F70783" w:rsidRDefault="00F70783" w:rsidP="00F70783">
      <w:pPr>
        <w:pStyle w:val="Heading1"/>
      </w:pPr>
      <w:bookmarkStart w:id="3" w:name="_Toc331405100"/>
      <w:r>
        <w:t>3.4 Projectile Motion</w:t>
      </w:r>
      <w:bookmarkEnd w:id="3"/>
    </w:p>
    <w:tbl>
      <w:tblPr>
        <w:tblW w:w="0" w:type="auto"/>
        <w:tblInd w:w="-65" w:type="dxa"/>
        <w:tblCellMar>
          <w:top w:w="115" w:type="dxa"/>
          <w:left w:w="115" w:type="dxa"/>
          <w:bottom w:w="115" w:type="dxa"/>
          <w:right w:w="115" w:type="dxa"/>
        </w:tblCellMar>
        <w:tblLook w:val="04A0" w:firstRow="1" w:lastRow="0" w:firstColumn="1" w:lastColumn="0" w:noHBand="0" w:noVBand="1"/>
      </w:tblPr>
      <w:tblGrid>
        <w:gridCol w:w="1041"/>
        <w:gridCol w:w="8614"/>
      </w:tblGrid>
      <w:tr w:rsidR="00F70783" w:rsidRPr="00CB1ABF" w14:paraId="236BF01C" w14:textId="77777777" w:rsidTr="002D0ED4">
        <w:trPr>
          <w:cantSplit/>
        </w:trPr>
        <w:tc>
          <w:tcPr>
            <w:tcW w:w="1041" w:type="dxa"/>
          </w:tcPr>
          <w:p w14:paraId="4105A6A6" w14:textId="77777777" w:rsidR="00F70783" w:rsidRPr="00CB1ABF" w:rsidRDefault="00F70783" w:rsidP="002D0ED4">
            <w:pPr>
              <w:rPr>
                <w:sz w:val="24"/>
                <w:szCs w:val="24"/>
              </w:rPr>
            </w:pPr>
            <w:r w:rsidRPr="00CB1ABF">
              <w:rPr>
                <w:sz w:val="24"/>
                <w:szCs w:val="24"/>
              </w:rPr>
              <w:t>25.</w:t>
            </w:r>
          </w:p>
        </w:tc>
        <w:tc>
          <w:tcPr>
            <w:tcW w:w="8614" w:type="dxa"/>
          </w:tcPr>
          <w:p w14:paraId="10D701C7" w14:textId="77777777" w:rsidR="00F70783" w:rsidRPr="00CB1ABF" w:rsidRDefault="00F70783" w:rsidP="002D0ED4">
            <w:pPr>
              <w:rPr>
                <w:i/>
                <w:sz w:val="24"/>
                <w:szCs w:val="24"/>
              </w:rPr>
            </w:pPr>
            <w:r w:rsidRPr="00CB1ABF">
              <w:rPr>
                <w:i/>
                <w:sz w:val="24"/>
                <w:szCs w:val="24"/>
              </w:rPr>
              <w:t xml:space="preserve">A projectile is launched at ground level with an initial speed of 50.0 m/s at an angle of </w:t>
            </w:r>
            <w:r w:rsidRPr="00F0093E">
              <w:rPr>
                <w:position w:val="-6"/>
                <w:sz w:val="24"/>
              </w:rPr>
              <w:object w:dxaOrig="580" w:dyaOrig="279" w14:anchorId="2927925E">
                <v:shape id="_x0000_i1188" type="#_x0000_t75" style="width:30pt;height:14.25pt" o:ole="">
                  <v:imagedata r:id="rId335" o:title=""/>
                </v:shape>
                <o:OLEObject Type="Embed" ProgID="Equation.3" ShapeID="_x0000_i1188" DrawAspect="Content" ObjectID="_1634450309" r:id="rId336"/>
              </w:object>
            </w:r>
            <w:r w:rsidRPr="00CB1ABF">
              <w:rPr>
                <w:i/>
                <w:sz w:val="24"/>
                <w:szCs w:val="24"/>
              </w:rPr>
              <w:t xml:space="preserve"> above the horizontal. It strikes a target above the ground 3.00 seconds later. What are </w:t>
            </w:r>
            <w:proofErr w:type="gramStart"/>
            <w:r w:rsidRPr="00CB1ABF">
              <w:rPr>
                <w:i/>
                <w:sz w:val="24"/>
                <w:szCs w:val="24"/>
              </w:rPr>
              <w:t xml:space="preserve">the </w:t>
            </w:r>
            <w:r w:rsidRPr="00CB1ABF">
              <w:rPr>
                <w:position w:val="-6"/>
                <w:sz w:val="24"/>
                <w:szCs w:val="24"/>
              </w:rPr>
              <w:object w:dxaOrig="200" w:dyaOrig="220" w14:anchorId="6E26E468">
                <v:shape id="_x0000_i1189" type="#_x0000_t75" style="width:9.75pt;height:9.75pt" o:ole="">
                  <v:imagedata r:id="rId337" o:title=""/>
                </v:shape>
                <o:OLEObject Type="Embed" ProgID="Equation.3" ShapeID="_x0000_i1189" DrawAspect="Content" ObjectID="_1634450310" r:id="rId338"/>
              </w:object>
            </w:r>
            <w:r w:rsidRPr="00CB1ABF">
              <w:rPr>
                <w:i/>
                <w:sz w:val="24"/>
                <w:szCs w:val="24"/>
              </w:rPr>
              <w:t xml:space="preserve"> and</w:t>
            </w:r>
            <w:proofErr w:type="gramEnd"/>
            <w:r w:rsidRPr="00CB1ABF">
              <w:rPr>
                <w:i/>
                <w:sz w:val="24"/>
                <w:szCs w:val="24"/>
              </w:rPr>
              <w:t xml:space="preserve"> </w:t>
            </w:r>
            <w:r w:rsidRPr="00CB1ABF">
              <w:rPr>
                <w:position w:val="-10"/>
                <w:sz w:val="24"/>
                <w:szCs w:val="24"/>
              </w:rPr>
              <w:object w:dxaOrig="220" w:dyaOrig="260" w14:anchorId="651555D3">
                <v:shape id="_x0000_i1190" type="#_x0000_t75" style="width:9.75pt;height:12pt" o:ole="">
                  <v:imagedata r:id="rId339" o:title=""/>
                </v:shape>
                <o:OLEObject Type="Embed" ProgID="Equation.3" ShapeID="_x0000_i1190" DrawAspect="Content" ObjectID="_1634450311" r:id="rId340"/>
              </w:object>
            </w:r>
            <w:r w:rsidRPr="00CB1ABF">
              <w:rPr>
                <w:i/>
                <w:sz w:val="24"/>
                <w:szCs w:val="24"/>
              </w:rPr>
              <w:t xml:space="preserve"> distances from where the projectile was launched to where it lands?</w:t>
            </w:r>
          </w:p>
        </w:tc>
      </w:tr>
      <w:tr w:rsidR="00F70783" w:rsidRPr="00CB1ABF" w14:paraId="3121A17A" w14:textId="77777777" w:rsidTr="002D0ED4">
        <w:tc>
          <w:tcPr>
            <w:tcW w:w="1041" w:type="dxa"/>
          </w:tcPr>
          <w:p w14:paraId="7EE71A37" w14:textId="77777777" w:rsidR="00F70783" w:rsidRPr="00B2665A" w:rsidRDefault="00F70783" w:rsidP="002D0ED4">
            <w:pPr>
              <w:rPr>
                <w:sz w:val="24"/>
                <w:szCs w:val="24"/>
              </w:rPr>
            </w:pPr>
            <w:r w:rsidRPr="00B2665A">
              <w:rPr>
                <w:sz w:val="24"/>
                <w:szCs w:val="24"/>
              </w:rPr>
              <w:t>Solution</w:t>
            </w:r>
          </w:p>
        </w:tc>
        <w:tc>
          <w:tcPr>
            <w:tcW w:w="8614" w:type="dxa"/>
          </w:tcPr>
          <w:p w14:paraId="02E5AB17" w14:textId="77777777" w:rsidR="00F70783" w:rsidRPr="00CB1ABF" w:rsidRDefault="00F70783" w:rsidP="002D0ED4">
            <w:pPr>
              <w:rPr>
                <w:sz w:val="24"/>
                <w:szCs w:val="24"/>
              </w:rPr>
            </w:pPr>
            <w:r w:rsidRPr="00CB1ABF">
              <w:rPr>
                <w:sz w:val="24"/>
                <w:szCs w:val="24"/>
              </w:rPr>
              <w:t>Range of projectile on level ground:</w:t>
            </w:r>
            <w:r>
              <w:rPr>
                <w:sz w:val="24"/>
                <w:szCs w:val="24"/>
              </w:rPr>
              <w:t xml:space="preserve"> </w:t>
            </w:r>
            <w:r w:rsidRPr="00CB1ABF">
              <w:rPr>
                <w:position w:val="-28"/>
                <w:sz w:val="24"/>
                <w:szCs w:val="24"/>
              </w:rPr>
              <w:object w:dxaOrig="4340" w:dyaOrig="700" w14:anchorId="7E8A7D27">
                <v:shape id="_x0000_i1191" type="#_x0000_t75" style="width:219pt;height:35.25pt" o:ole="">
                  <v:imagedata r:id="rId341" o:title=""/>
                </v:shape>
                <o:OLEObject Type="Embed" ProgID="Equation.3" ShapeID="_x0000_i1191" DrawAspect="Content" ObjectID="_1634450312" r:id="rId342"/>
              </w:object>
            </w:r>
          </w:p>
          <w:p w14:paraId="3FE1559E" w14:textId="77777777" w:rsidR="00F70783" w:rsidRPr="00CB1ABF" w:rsidRDefault="00F70783" w:rsidP="002D0ED4">
            <w:pPr>
              <w:rPr>
                <w:sz w:val="24"/>
                <w:szCs w:val="24"/>
              </w:rPr>
            </w:pPr>
            <w:r w:rsidRPr="00CB1ABF">
              <w:rPr>
                <w:sz w:val="24"/>
                <w:szCs w:val="24"/>
              </w:rPr>
              <w:t>The time in air is given as 3.00 s, so projectile landed above leve</w:t>
            </w:r>
            <w:r>
              <w:rPr>
                <w:sz w:val="24"/>
                <w:szCs w:val="24"/>
              </w:rPr>
              <w:t xml:space="preserve">l ground. </w:t>
            </w:r>
            <w:r w:rsidRPr="00CB1ABF">
              <w:rPr>
                <w:sz w:val="24"/>
                <w:szCs w:val="24"/>
              </w:rPr>
              <w:t>Find the position relative to the launching point:</w:t>
            </w:r>
          </w:p>
          <w:p w14:paraId="429E5416" w14:textId="77777777" w:rsidR="00F70783" w:rsidRDefault="00F70783" w:rsidP="002D0ED4">
            <w:pPr>
              <w:rPr>
                <w:sz w:val="24"/>
                <w:szCs w:val="24"/>
              </w:rPr>
            </w:pPr>
            <w:r w:rsidRPr="00CB1ABF">
              <w:rPr>
                <w:position w:val="-44"/>
                <w:sz w:val="24"/>
                <w:szCs w:val="24"/>
              </w:rPr>
              <w:object w:dxaOrig="7620" w:dyaOrig="999" w14:anchorId="21F04AE3">
                <v:shape id="_x0000_i1192" type="#_x0000_t75" style="width:378.75pt;height:50.25pt" o:ole="">
                  <v:imagedata r:id="rId343" o:title=""/>
                </v:shape>
                <o:OLEObject Type="Embed" ProgID="Equation.3" ShapeID="_x0000_i1192" DrawAspect="Content" ObjectID="_1634450313" r:id="rId344"/>
              </w:object>
            </w:r>
          </w:p>
          <w:p w14:paraId="4F0C979F" w14:textId="77777777" w:rsidR="00F70783" w:rsidRPr="00B2665A" w:rsidRDefault="00F70783" w:rsidP="002D0ED4">
            <w:pPr>
              <w:rPr>
                <w:i/>
                <w:sz w:val="24"/>
                <w:szCs w:val="24"/>
              </w:rPr>
            </w:pPr>
            <w:r w:rsidRPr="00CB1ABF">
              <w:rPr>
                <w:sz w:val="24"/>
                <w:szCs w:val="24"/>
              </w:rPr>
              <w:t xml:space="preserve">Therefore, the projectile landed </w:t>
            </w:r>
            <w:r w:rsidRPr="00CB1ABF">
              <w:rPr>
                <w:position w:val="-6"/>
                <w:sz w:val="24"/>
                <w:szCs w:val="24"/>
              </w:rPr>
              <w:object w:dxaOrig="1219" w:dyaOrig="320" w14:anchorId="1A75BAE9">
                <v:shape id="_x0000_i1193" type="#_x0000_t75" style="width:62.25pt;height:15.75pt" o:ole="">
                  <v:imagedata r:id="rId345" o:title=""/>
                </v:shape>
                <o:OLEObject Type="Embed" ProgID="Equation.3" ShapeID="_x0000_i1193" DrawAspect="Content" ObjectID="_1634450314" r:id="rId346"/>
              </w:object>
            </w:r>
            <w:r w:rsidRPr="00CB1ABF">
              <w:rPr>
                <w:sz w:val="24"/>
                <w:szCs w:val="24"/>
              </w:rPr>
              <w:t xml:space="preserve"> horizontally and </w:t>
            </w:r>
            <w:r w:rsidRPr="00A35B36">
              <w:rPr>
                <w:position w:val="-6"/>
                <w:sz w:val="24"/>
              </w:rPr>
              <w:object w:dxaOrig="720" w:dyaOrig="279" w14:anchorId="31904B52">
                <v:shape id="_x0000_i1194" type="#_x0000_t75" style="width:36pt;height:14.25pt" o:ole="">
                  <v:imagedata r:id="rId347" o:title=""/>
                </v:shape>
                <o:OLEObject Type="Embed" ProgID="Equation.3" ShapeID="_x0000_i1194" DrawAspect="Content" ObjectID="_1634450315" r:id="rId348"/>
              </w:object>
            </w:r>
            <w:r w:rsidRPr="00CB1ABF">
              <w:rPr>
                <w:sz w:val="24"/>
                <w:szCs w:val="24"/>
              </w:rPr>
              <w:t xml:space="preserve"> vertically from the launching point.</w:t>
            </w:r>
          </w:p>
        </w:tc>
      </w:tr>
      <w:tr w:rsidR="00F70783" w:rsidRPr="00CB1ABF" w14:paraId="14733A01" w14:textId="77777777" w:rsidTr="002D0ED4">
        <w:trPr>
          <w:cantSplit/>
        </w:trPr>
        <w:tc>
          <w:tcPr>
            <w:tcW w:w="1041" w:type="dxa"/>
          </w:tcPr>
          <w:p w14:paraId="723CA2AE" w14:textId="77777777" w:rsidR="00F70783" w:rsidRPr="00CB1ABF" w:rsidRDefault="00F70783" w:rsidP="002D0ED4">
            <w:pPr>
              <w:rPr>
                <w:sz w:val="24"/>
                <w:szCs w:val="24"/>
              </w:rPr>
            </w:pPr>
            <w:r w:rsidRPr="00CB1ABF">
              <w:rPr>
                <w:sz w:val="24"/>
                <w:szCs w:val="24"/>
              </w:rPr>
              <w:lastRenderedPageBreak/>
              <w:t>26.</w:t>
            </w:r>
          </w:p>
        </w:tc>
        <w:tc>
          <w:tcPr>
            <w:tcW w:w="8614" w:type="dxa"/>
          </w:tcPr>
          <w:p w14:paraId="1B39D37E" w14:textId="77777777" w:rsidR="00F70783" w:rsidRPr="00CB1ABF" w:rsidRDefault="00F70783" w:rsidP="002D0ED4">
            <w:pPr>
              <w:rPr>
                <w:i/>
                <w:sz w:val="24"/>
                <w:szCs w:val="24"/>
              </w:rPr>
            </w:pPr>
            <w:r w:rsidRPr="00CB1ABF">
              <w:rPr>
                <w:i/>
                <w:sz w:val="24"/>
                <w:szCs w:val="24"/>
              </w:rPr>
              <w:t xml:space="preserve">A ball is kicked with an initial velocity of 16 m/s in the horizontal direction and 12 m/s in the vertical direction. (a) At what speed does the ball hit the ground? (b) For how long does the ball remain in the air? (c)What maximum height is attained by the ball? </w:t>
            </w:r>
          </w:p>
        </w:tc>
      </w:tr>
      <w:tr w:rsidR="00F70783" w:rsidRPr="00CB1ABF" w14:paraId="23CDE510" w14:textId="77777777" w:rsidTr="002D0ED4">
        <w:trPr>
          <w:cantSplit/>
        </w:trPr>
        <w:tc>
          <w:tcPr>
            <w:tcW w:w="1041" w:type="dxa"/>
          </w:tcPr>
          <w:p w14:paraId="2384F8CE" w14:textId="77777777" w:rsidR="00F70783" w:rsidRPr="00CB1ABF" w:rsidRDefault="00F70783" w:rsidP="002D0ED4">
            <w:pPr>
              <w:rPr>
                <w:sz w:val="24"/>
                <w:szCs w:val="24"/>
              </w:rPr>
            </w:pPr>
            <w:r w:rsidRPr="00CB1ABF">
              <w:rPr>
                <w:sz w:val="24"/>
                <w:szCs w:val="24"/>
              </w:rPr>
              <w:t>Solution</w:t>
            </w:r>
          </w:p>
        </w:tc>
        <w:tc>
          <w:tcPr>
            <w:tcW w:w="8614" w:type="dxa"/>
          </w:tcPr>
          <w:p w14:paraId="3F49B268" w14:textId="77777777" w:rsidR="00F70783" w:rsidRPr="00CB1ABF" w:rsidRDefault="00F70783" w:rsidP="002D0ED4">
            <w:pPr>
              <w:rPr>
                <w:sz w:val="24"/>
                <w:szCs w:val="24"/>
              </w:rPr>
            </w:pPr>
            <w:r w:rsidRPr="00F13782">
              <w:rPr>
                <w:position w:val="18"/>
                <w:sz w:val="24"/>
                <w:szCs w:val="24"/>
              </w:rPr>
              <w:t>(a)</w:t>
            </w:r>
            <w:r w:rsidRPr="00CB1ABF">
              <w:rPr>
                <w:sz w:val="24"/>
                <w:szCs w:val="24"/>
              </w:rPr>
              <w:t xml:space="preserve"> </w:t>
            </w:r>
            <w:r w:rsidRPr="00CB1ABF">
              <w:rPr>
                <w:position w:val="-36"/>
                <w:sz w:val="24"/>
                <w:szCs w:val="24"/>
              </w:rPr>
              <w:object w:dxaOrig="3019" w:dyaOrig="840" w14:anchorId="07A657FE">
                <v:shape id="_x0000_i1195" type="#_x0000_t75" style="width:150pt;height:42pt" o:ole="">
                  <v:imagedata r:id="rId349" o:title=""/>
                </v:shape>
                <o:OLEObject Type="Embed" ProgID="Equation.3" ShapeID="_x0000_i1195" DrawAspect="Content" ObjectID="_1634450316" r:id="rId350"/>
              </w:object>
            </w:r>
          </w:p>
          <w:p w14:paraId="094E02C5" w14:textId="77777777" w:rsidR="00F70783" w:rsidRPr="00CB1ABF" w:rsidRDefault="00F70783" w:rsidP="002D0ED4">
            <w:pPr>
              <w:rPr>
                <w:sz w:val="24"/>
                <w:szCs w:val="24"/>
              </w:rPr>
            </w:pPr>
            <w:r w:rsidRPr="00064C51">
              <w:rPr>
                <w:position w:val="40"/>
                <w:sz w:val="24"/>
                <w:szCs w:val="24"/>
              </w:rPr>
              <w:t xml:space="preserve">(b) </w:t>
            </w:r>
            <w:r w:rsidRPr="00064C51">
              <w:rPr>
                <w:position w:val="-48"/>
                <w:sz w:val="24"/>
                <w:szCs w:val="24"/>
              </w:rPr>
              <w:object w:dxaOrig="4220" w:dyaOrig="1140" w14:anchorId="138A5E87">
                <v:shape id="_x0000_i1196" type="#_x0000_t75" style="width:210pt;height:56.25pt" o:ole="">
                  <v:imagedata r:id="rId351" o:title=""/>
                </v:shape>
                <o:OLEObject Type="Embed" ProgID="Equation.3" ShapeID="_x0000_i1196" DrawAspect="Content" ObjectID="_1634450317" r:id="rId352"/>
              </w:object>
            </w:r>
          </w:p>
          <w:p w14:paraId="10CD01E2" w14:textId="77777777" w:rsidR="00F70783" w:rsidRPr="00CB1ABF" w:rsidRDefault="00F70783" w:rsidP="002D0ED4">
            <w:pPr>
              <w:rPr>
                <w:sz w:val="24"/>
                <w:szCs w:val="24"/>
              </w:rPr>
            </w:pPr>
            <w:r w:rsidRPr="00064C51">
              <w:rPr>
                <w:position w:val="40"/>
                <w:sz w:val="24"/>
                <w:szCs w:val="24"/>
              </w:rPr>
              <w:t>(c)</w:t>
            </w:r>
            <w:r w:rsidRPr="00CB1ABF">
              <w:rPr>
                <w:sz w:val="24"/>
                <w:szCs w:val="24"/>
              </w:rPr>
              <w:t xml:space="preserve"> </w:t>
            </w:r>
            <w:r w:rsidRPr="00064C51">
              <w:rPr>
                <w:position w:val="-50"/>
                <w:sz w:val="24"/>
                <w:szCs w:val="24"/>
              </w:rPr>
              <w:object w:dxaOrig="3200" w:dyaOrig="1180" w14:anchorId="3E591DCF">
                <v:shape id="_x0000_i1197" type="#_x0000_t75" style="width:159pt;height:57.75pt" o:ole="">
                  <v:imagedata r:id="rId353" o:title=""/>
                </v:shape>
                <o:OLEObject Type="Embed" ProgID="Equation.3" ShapeID="_x0000_i1197" DrawAspect="Content" ObjectID="_1634450318" r:id="rId354"/>
              </w:object>
            </w:r>
          </w:p>
        </w:tc>
      </w:tr>
      <w:tr w:rsidR="00F70783" w:rsidRPr="00CB1ABF" w14:paraId="5CB6BABD" w14:textId="77777777" w:rsidTr="002D0ED4">
        <w:trPr>
          <w:cantSplit/>
        </w:trPr>
        <w:tc>
          <w:tcPr>
            <w:tcW w:w="1041" w:type="dxa"/>
          </w:tcPr>
          <w:p w14:paraId="2CD965DD" w14:textId="77777777" w:rsidR="00F70783" w:rsidRPr="00CB1ABF" w:rsidRDefault="00F70783" w:rsidP="002D0ED4">
            <w:pPr>
              <w:rPr>
                <w:sz w:val="24"/>
                <w:szCs w:val="24"/>
              </w:rPr>
            </w:pPr>
            <w:r w:rsidRPr="00CB1ABF">
              <w:rPr>
                <w:sz w:val="24"/>
                <w:szCs w:val="24"/>
              </w:rPr>
              <w:t>27.</w:t>
            </w:r>
          </w:p>
        </w:tc>
        <w:tc>
          <w:tcPr>
            <w:tcW w:w="8614" w:type="dxa"/>
          </w:tcPr>
          <w:p w14:paraId="2B259AF7" w14:textId="77777777" w:rsidR="00F70783" w:rsidRPr="00CB1ABF" w:rsidRDefault="00F70783" w:rsidP="002D0ED4">
            <w:pPr>
              <w:rPr>
                <w:i/>
                <w:sz w:val="24"/>
                <w:szCs w:val="24"/>
              </w:rPr>
            </w:pPr>
            <w:r w:rsidRPr="00CB1ABF">
              <w:rPr>
                <w:i/>
                <w:sz w:val="24"/>
                <w:szCs w:val="24"/>
              </w:rPr>
              <w:t xml:space="preserve">A ball is thrown horizontally from the top of a 60.0-m building and lands 100.0 m from the base of the building. Ignore air resistance. (a) How long is the ball in the air? (b) What must have been the initial horizontal component of the velocity? (c) What is the vertical component of the velocity just before the ball hits the ground? (d) What is the velocity (including both the horizontal and vertical components) of the ball </w:t>
            </w:r>
            <w:r>
              <w:rPr>
                <w:i/>
                <w:sz w:val="24"/>
                <w:szCs w:val="24"/>
              </w:rPr>
              <w:t>just before it hits the ground?</w:t>
            </w:r>
          </w:p>
        </w:tc>
      </w:tr>
      <w:tr w:rsidR="00F70783" w:rsidRPr="00CB1ABF" w14:paraId="48A54290" w14:textId="77777777" w:rsidTr="002D0ED4">
        <w:tc>
          <w:tcPr>
            <w:tcW w:w="1041" w:type="dxa"/>
          </w:tcPr>
          <w:p w14:paraId="6926C9A9" w14:textId="77777777" w:rsidR="00F70783" w:rsidRPr="00CB1ABF" w:rsidRDefault="00F70783" w:rsidP="002D0ED4">
            <w:pPr>
              <w:rPr>
                <w:sz w:val="24"/>
                <w:szCs w:val="24"/>
              </w:rPr>
            </w:pPr>
            <w:r w:rsidRPr="00CB1ABF">
              <w:rPr>
                <w:sz w:val="24"/>
                <w:szCs w:val="24"/>
              </w:rPr>
              <w:lastRenderedPageBreak/>
              <w:t>Solution</w:t>
            </w:r>
          </w:p>
        </w:tc>
        <w:tc>
          <w:tcPr>
            <w:tcW w:w="8614" w:type="dxa"/>
          </w:tcPr>
          <w:p w14:paraId="101352E8" w14:textId="77777777" w:rsidR="00F70783" w:rsidRPr="00CB1ABF" w:rsidRDefault="00F70783" w:rsidP="002D0ED4">
            <w:pPr>
              <w:rPr>
                <w:sz w:val="24"/>
                <w:szCs w:val="24"/>
              </w:rPr>
            </w:pPr>
            <w:r w:rsidRPr="00F13782">
              <w:rPr>
                <w:position w:val="60"/>
                <w:sz w:val="24"/>
                <w:szCs w:val="24"/>
              </w:rPr>
              <w:t>(a)</w:t>
            </w:r>
            <w:r w:rsidRPr="00CB1ABF">
              <w:rPr>
                <w:sz w:val="24"/>
                <w:szCs w:val="24"/>
              </w:rPr>
              <w:t xml:space="preserve"> </w:t>
            </w:r>
            <w:r w:rsidRPr="00F13782">
              <w:rPr>
                <w:position w:val="-58"/>
                <w:sz w:val="24"/>
                <w:szCs w:val="24"/>
              </w:rPr>
              <w:object w:dxaOrig="2620" w:dyaOrig="1600" w14:anchorId="7BD973F3">
                <v:shape id="_x0000_i1198" type="#_x0000_t75" style="width:129.75pt;height:81pt" o:ole="">
                  <v:imagedata r:id="rId355" o:title=""/>
                </v:shape>
                <o:OLEObject Type="Embed" ProgID="Equation.3" ShapeID="_x0000_i1198" DrawAspect="Content" ObjectID="_1634450319" r:id="rId356"/>
              </w:object>
            </w:r>
            <w:r w:rsidRPr="00CB1ABF">
              <w:rPr>
                <w:position w:val="-10"/>
                <w:sz w:val="24"/>
                <w:szCs w:val="24"/>
              </w:rPr>
              <w:object w:dxaOrig="180" w:dyaOrig="340" w14:anchorId="604224BD">
                <v:shape id="_x0000_i1199" type="#_x0000_t75" style="width:9pt;height:15.75pt" o:ole="">
                  <v:imagedata r:id="rId357" o:title=""/>
                </v:shape>
                <o:OLEObject Type="Embed" ProgID="Equation.3" ShapeID="_x0000_i1199" DrawAspect="Content" ObjectID="_1634450320" r:id="rId358"/>
              </w:object>
            </w:r>
          </w:p>
          <w:p w14:paraId="50604115" w14:textId="77777777" w:rsidR="00F70783" w:rsidRPr="00CB1ABF" w:rsidRDefault="00F70783" w:rsidP="002D0ED4">
            <w:pPr>
              <w:rPr>
                <w:sz w:val="24"/>
                <w:szCs w:val="24"/>
              </w:rPr>
            </w:pPr>
            <w:r w:rsidRPr="00F13782">
              <w:rPr>
                <w:position w:val="24"/>
                <w:sz w:val="24"/>
                <w:szCs w:val="24"/>
              </w:rPr>
              <w:t>(b)</w:t>
            </w:r>
            <w:r w:rsidRPr="00CB1ABF">
              <w:rPr>
                <w:sz w:val="24"/>
                <w:szCs w:val="24"/>
              </w:rPr>
              <w:t xml:space="preserve">  </w:t>
            </w:r>
            <w:r w:rsidRPr="00F13782">
              <w:rPr>
                <w:position w:val="-52"/>
                <w:sz w:val="24"/>
                <w:szCs w:val="24"/>
              </w:rPr>
              <w:object w:dxaOrig="2120" w:dyaOrig="1120" w14:anchorId="6488636A">
                <v:shape id="_x0000_i1200" type="#_x0000_t75" style="width:108pt;height:56.25pt" o:ole="">
                  <v:imagedata r:id="rId359" o:title=""/>
                </v:shape>
                <o:OLEObject Type="Embed" ProgID="Equation.3" ShapeID="_x0000_i1200" DrawAspect="Content" ObjectID="_1634450321" r:id="rId360"/>
              </w:object>
            </w:r>
          </w:p>
          <w:p w14:paraId="17ADA251" w14:textId="77777777" w:rsidR="00F70783" w:rsidRPr="00CB1ABF" w:rsidRDefault="00F70783" w:rsidP="002D0ED4">
            <w:pPr>
              <w:rPr>
                <w:position w:val="-12"/>
                <w:sz w:val="24"/>
                <w:szCs w:val="24"/>
              </w:rPr>
            </w:pPr>
            <w:r w:rsidRPr="00CB1ABF">
              <w:rPr>
                <w:sz w:val="24"/>
                <w:szCs w:val="24"/>
              </w:rPr>
              <w:t xml:space="preserve">(c) </w:t>
            </w:r>
            <w:r w:rsidRPr="00CB1ABF">
              <w:rPr>
                <w:position w:val="-14"/>
                <w:sz w:val="24"/>
                <w:szCs w:val="24"/>
              </w:rPr>
              <w:object w:dxaOrig="4800" w:dyaOrig="400" w14:anchorId="5F5AC3E8">
                <v:shape id="_x0000_i1201" type="#_x0000_t75" style="width:240.75pt;height:20.25pt" o:ole="">
                  <v:imagedata r:id="rId361" o:title=""/>
                </v:shape>
                <o:OLEObject Type="Embed" ProgID="Equation.3" ShapeID="_x0000_i1201" DrawAspect="Content" ObjectID="_1634450322" r:id="rId362"/>
              </w:object>
            </w:r>
          </w:p>
          <w:p w14:paraId="7B38AF2D" w14:textId="77777777" w:rsidR="00F70783" w:rsidRPr="00C41BCD" w:rsidRDefault="00F70783" w:rsidP="002D0ED4">
            <w:pPr>
              <w:rPr>
                <w:position w:val="-32"/>
                <w:sz w:val="24"/>
                <w:szCs w:val="24"/>
              </w:rPr>
            </w:pPr>
            <w:r w:rsidRPr="00C41BCD">
              <w:rPr>
                <w:position w:val="40"/>
                <w:sz w:val="24"/>
                <w:szCs w:val="24"/>
              </w:rPr>
              <w:t>(d)</w:t>
            </w:r>
            <w:r w:rsidRPr="00CB1ABF">
              <w:rPr>
                <w:position w:val="-12"/>
                <w:sz w:val="24"/>
                <w:szCs w:val="24"/>
              </w:rPr>
              <w:t xml:space="preserve"> </w:t>
            </w:r>
            <w:r w:rsidRPr="00C41BCD">
              <w:rPr>
                <w:position w:val="-88"/>
                <w:sz w:val="24"/>
                <w:szCs w:val="24"/>
              </w:rPr>
              <w:object w:dxaOrig="5160" w:dyaOrig="1560" w14:anchorId="381A726C">
                <v:shape id="_x0000_i1202" type="#_x0000_t75" style="width:260.25pt;height:78pt" o:ole="">
                  <v:imagedata r:id="rId363" o:title=""/>
                </v:shape>
                <o:OLEObject Type="Embed" ProgID="Equation.3" ShapeID="_x0000_i1202" DrawAspect="Content" ObjectID="_1634450323" r:id="rId364"/>
              </w:object>
            </w:r>
          </w:p>
        </w:tc>
      </w:tr>
      <w:tr w:rsidR="00F70783" w:rsidRPr="00CB1ABF" w14:paraId="16FCBCB2" w14:textId="77777777" w:rsidTr="002D0ED4">
        <w:trPr>
          <w:cantSplit/>
        </w:trPr>
        <w:tc>
          <w:tcPr>
            <w:tcW w:w="1041" w:type="dxa"/>
          </w:tcPr>
          <w:p w14:paraId="06F779D7" w14:textId="77777777" w:rsidR="00F70783" w:rsidRPr="00CB1ABF" w:rsidRDefault="00F70783" w:rsidP="002D0ED4">
            <w:pPr>
              <w:rPr>
                <w:sz w:val="24"/>
                <w:szCs w:val="24"/>
              </w:rPr>
            </w:pPr>
            <w:r w:rsidRPr="00CB1ABF">
              <w:rPr>
                <w:sz w:val="24"/>
                <w:szCs w:val="24"/>
              </w:rPr>
              <w:t>28.</w:t>
            </w:r>
          </w:p>
        </w:tc>
        <w:tc>
          <w:tcPr>
            <w:tcW w:w="8614" w:type="dxa"/>
          </w:tcPr>
          <w:p w14:paraId="5F09D351" w14:textId="77777777" w:rsidR="00F70783" w:rsidRPr="00CB1ABF" w:rsidRDefault="00F70783" w:rsidP="002D0ED4">
            <w:pPr>
              <w:rPr>
                <w:i/>
                <w:sz w:val="24"/>
                <w:szCs w:val="24"/>
              </w:rPr>
            </w:pPr>
            <w:r w:rsidRPr="00CB1ABF">
              <w:rPr>
                <w:i/>
                <w:sz w:val="24"/>
                <w:szCs w:val="24"/>
              </w:rPr>
              <w:t xml:space="preserve">(a) A daredevil is attempting to jump his motorcycle over a line of buses parked end to end by driving up a </w:t>
            </w:r>
            <w:r w:rsidRPr="00CB1ABF">
              <w:rPr>
                <w:i/>
                <w:position w:val="-6"/>
                <w:sz w:val="24"/>
                <w:szCs w:val="24"/>
              </w:rPr>
              <w:object w:dxaOrig="400" w:dyaOrig="279" w14:anchorId="69A47C96">
                <v:shape id="_x0000_i1203" type="#_x0000_t75" style="width:20.25pt;height:14.25pt" o:ole="">
                  <v:imagedata r:id="rId365" o:title=""/>
                </v:shape>
                <o:OLEObject Type="Embed" ProgID="Equation.3" ShapeID="_x0000_i1203" DrawAspect="Content" ObjectID="_1634450324" r:id="rId366"/>
              </w:object>
            </w:r>
            <w:r w:rsidRPr="00CB1ABF">
              <w:rPr>
                <w:i/>
                <w:sz w:val="24"/>
                <w:szCs w:val="24"/>
              </w:rPr>
              <w:t xml:space="preserve"> ramp at a speed </w:t>
            </w:r>
            <w:proofErr w:type="gramStart"/>
            <w:r w:rsidRPr="00CB1ABF">
              <w:rPr>
                <w:i/>
                <w:sz w:val="24"/>
                <w:szCs w:val="24"/>
              </w:rPr>
              <w:t xml:space="preserve">of </w:t>
            </w:r>
            <w:proofErr w:type="gramEnd"/>
            <w:r w:rsidRPr="00CB1ABF">
              <w:rPr>
                <w:i/>
                <w:position w:val="-10"/>
                <w:sz w:val="24"/>
                <w:szCs w:val="24"/>
              </w:rPr>
              <w:object w:dxaOrig="2040" w:dyaOrig="320" w14:anchorId="664C8126">
                <v:shape id="_x0000_i1204" type="#_x0000_t75" style="width:102.75pt;height:15.75pt" o:ole="">
                  <v:imagedata r:id="rId367" o:title=""/>
                </v:shape>
                <o:OLEObject Type="Embed" ProgID="Equation.3" ShapeID="_x0000_i1204" DrawAspect="Content" ObjectID="_1634450325" r:id="rId368"/>
              </w:object>
            </w:r>
            <w:r w:rsidRPr="00CB1ABF">
              <w:rPr>
                <w:i/>
                <w:sz w:val="24"/>
                <w:szCs w:val="24"/>
              </w:rPr>
              <w:t>. How many buses can he clear if the top of the takeoff ramp is at the same height as the bus tops and the buses are 20.0 m long? (b) Discuss what your answer implies about the margin of error in this act—that is, consider how much greater the range is than the horizontal distance he must travel to miss the end of the last</w:t>
            </w:r>
            <w:r>
              <w:rPr>
                <w:i/>
                <w:sz w:val="24"/>
                <w:szCs w:val="24"/>
              </w:rPr>
              <w:t xml:space="preserve"> bus. (Neglect air resistance.)</w:t>
            </w:r>
          </w:p>
        </w:tc>
      </w:tr>
      <w:tr w:rsidR="00F70783" w:rsidRPr="00CB1ABF" w14:paraId="38999580" w14:textId="77777777" w:rsidTr="002D0ED4">
        <w:trPr>
          <w:cantSplit/>
        </w:trPr>
        <w:tc>
          <w:tcPr>
            <w:tcW w:w="1041" w:type="dxa"/>
          </w:tcPr>
          <w:p w14:paraId="78DFAC36" w14:textId="77777777" w:rsidR="00F70783" w:rsidRPr="00CB1ABF" w:rsidRDefault="00F70783" w:rsidP="002D0ED4">
            <w:pPr>
              <w:rPr>
                <w:sz w:val="24"/>
                <w:szCs w:val="24"/>
              </w:rPr>
            </w:pPr>
            <w:r w:rsidRPr="00CB1ABF">
              <w:rPr>
                <w:sz w:val="24"/>
                <w:szCs w:val="24"/>
              </w:rPr>
              <w:t>Solution</w:t>
            </w:r>
          </w:p>
        </w:tc>
        <w:tc>
          <w:tcPr>
            <w:tcW w:w="8614" w:type="dxa"/>
          </w:tcPr>
          <w:p w14:paraId="37DE929F" w14:textId="77777777" w:rsidR="00F70783" w:rsidRPr="00CB1ABF" w:rsidRDefault="00F70783" w:rsidP="002D0ED4">
            <w:pPr>
              <w:rPr>
                <w:sz w:val="24"/>
                <w:szCs w:val="24"/>
              </w:rPr>
            </w:pPr>
            <w:r w:rsidRPr="00F13782">
              <w:rPr>
                <w:position w:val="30"/>
                <w:sz w:val="24"/>
                <w:szCs w:val="24"/>
              </w:rPr>
              <w:t>(a)</w:t>
            </w:r>
            <w:r w:rsidRPr="00CB1ABF">
              <w:rPr>
                <w:sz w:val="24"/>
                <w:szCs w:val="24"/>
              </w:rPr>
              <w:t xml:space="preserve"> </w:t>
            </w:r>
            <w:r w:rsidRPr="00CB1ABF">
              <w:rPr>
                <w:position w:val="-64"/>
                <w:sz w:val="24"/>
                <w:szCs w:val="24"/>
              </w:rPr>
              <w:object w:dxaOrig="4900" w:dyaOrig="1400" w14:anchorId="200375E9">
                <v:shape id="_x0000_i1205" type="#_x0000_t75" style="width:245.25pt;height:71.25pt" o:ole="">
                  <v:imagedata r:id="rId369" o:title=""/>
                </v:shape>
                <o:OLEObject Type="Embed" ProgID="Equation.3" ShapeID="_x0000_i1205" DrawAspect="Content" ObjectID="_1634450326" r:id="rId370"/>
              </w:object>
            </w:r>
          </w:p>
          <w:p w14:paraId="70ABB31A" w14:textId="77777777" w:rsidR="00F70783" w:rsidRPr="00CB1ABF" w:rsidRDefault="00F70783" w:rsidP="002D0ED4">
            <w:pPr>
              <w:ind w:left="332"/>
              <w:rPr>
                <w:sz w:val="24"/>
                <w:szCs w:val="24"/>
              </w:rPr>
            </w:pPr>
            <w:r w:rsidRPr="00CB1ABF">
              <w:rPr>
                <w:sz w:val="24"/>
                <w:szCs w:val="24"/>
              </w:rPr>
              <w:t xml:space="preserve">So, he can only make it over </w:t>
            </w:r>
            <w:r w:rsidRPr="00CB1ABF">
              <w:rPr>
                <w:sz w:val="24"/>
                <w:szCs w:val="24"/>
                <w:u w:val="single"/>
              </w:rPr>
              <w:t>7 buses</w:t>
            </w:r>
            <w:r w:rsidRPr="00CB1ABF">
              <w:rPr>
                <w:sz w:val="24"/>
                <w:szCs w:val="24"/>
              </w:rPr>
              <w:t>.</w:t>
            </w:r>
          </w:p>
          <w:p w14:paraId="0602E861" w14:textId="77777777" w:rsidR="00F70783" w:rsidRPr="00CB1ABF" w:rsidRDefault="00F70783" w:rsidP="002D0ED4">
            <w:pPr>
              <w:ind w:left="332" w:hanging="332"/>
              <w:rPr>
                <w:sz w:val="24"/>
                <w:szCs w:val="24"/>
              </w:rPr>
            </w:pPr>
            <w:r w:rsidRPr="00CB1ABF">
              <w:rPr>
                <w:sz w:val="24"/>
                <w:szCs w:val="24"/>
              </w:rPr>
              <w:t>(b) He clears the last bus by 6.7 m, which seems to be a large margin of error, but since we neglected air resistance, it really isn’t that much room for error.</w:t>
            </w:r>
          </w:p>
        </w:tc>
      </w:tr>
      <w:tr w:rsidR="00F70783" w:rsidRPr="00CB1ABF" w14:paraId="3A76F8AB" w14:textId="77777777" w:rsidTr="002D0ED4">
        <w:trPr>
          <w:cantSplit/>
        </w:trPr>
        <w:tc>
          <w:tcPr>
            <w:tcW w:w="1041" w:type="dxa"/>
          </w:tcPr>
          <w:p w14:paraId="7709152E" w14:textId="77777777" w:rsidR="00F70783" w:rsidRPr="00CB1ABF" w:rsidRDefault="00F70783" w:rsidP="002D0ED4">
            <w:pPr>
              <w:rPr>
                <w:sz w:val="24"/>
                <w:szCs w:val="24"/>
              </w:rPr>
            </w:pPr>
            <w:r w:rsidRPr="00CB1ABF">
              <w:rPr>
                <w:sz w:val="24"/>
                <w:szCs w:val="24"/>
              </w:rPr>
              <w:lastRenderedPageBreak/>
              <w:t>29.</w:t>
            </w:r>
          </w:p>
        </w:tc>
        <w:tc>
          <w:tcPr>
            <w:tcW w:w="8614" w:type="dxa"/>
          </w:tcPr>
          <w:p w14:paraId="327E8311" w14:textId="77777777" w:rsidR="00F70783" w:rsidRPr="00CB1ABF" w:rsidRDefault="00F70783" w:rsidP="002D0ED4">
            <w:pPr>
              <w:rPr>
                <w:i/>
                <w:sz w:val="24"/>
                <w:szCs w:val="24"/>
              </w:rPr>
            </w:pPr>
            <w:r w:rsidRPr="00CB1ABF">
              <w:rPr>
                <w:i/>
                <w:sz w:val="24"/>
                <w:szCs w:val="24"/>
              </w:rPr>
              <w:t>An archer shoots an arrow at a 75.0 m distant target; the bull’s-eye of the target is at same height as the release height of the arrow. (a) At what angle must the arrow be released to hit the bull’s-eye if its initial speed is 35.0 m/s? In this part of the problem, explicitly show how you follow the steps involved in solving projectile motion problems. (b) There is a large tree halfway between the archer and the target with an overhanging horizontal branch 3.50 m above the release height of the arrow. Will the arrow go over or under the branch?</w:t>
            </w:r>
          </w:p>
        </w:tc>
      </w:tr>
      <w:tr w:rsidR="00F70783" w:rsidRPr="00CB1ABF" w14:paraId="05C6D270" w14:textId="77777777" w:rsidTr="002D0ED4">
        <w:trPr>
          <w:cantSplit/>
        </w:trPr>
        <w:tc>
          <w:tcPr>
            <w:tcW w:w="1041" w:type="dxa"/>
          </w:tcPr>
          <w:p w14:paraId="012E9BA1" w14:textId="77777777" w:rsidR="00F70783" w:rsidRPr="00CB1ABF" w:rsidRDefault="00F70783" w:rsidP="002D0ED4">
            <w:pPr>
              <w:rPr>
                <w:sz w:val="24"/>
                <w:szCs w:val="24"/>
              </w:rPr>
            </w:pPr>
            <w:r w:rsidRPr="00CB1ABF">
              <w:rPr>
                <w:sz w:val="24"/>
                <w:szCs w:val="24"/>
              </w:rPr>
              <w:t>Solution</w:t>
            </w:r>
          </w:p>
        </w:tc>
        <w:tc>
          <w:tcPr>
            <w:tcW w:w="8614" w:type="dxa"/>
          </w:tcPr>
          <w:p w14:paraId="74152B5A" w14:textId="77777777" w:rsidR="00F70783" w:rsidRPr="00CB1ABF" w:rsidRDefault="00F70783" w:rsidP="002D0ED4">
            <w:pPr>
              <w:rPr>
                <w:sz w:val="24"/>
                <w:szCs w:val="24"/>
              </w:rPr>
            </w:pPr>
            <w:r w:rsidRPr="00CB1ABF">
              <w:rPr>
                <w:sz w:val="24"/>
                <w:szCs w:val="24"/>
              </w:rPr>
              <w:t xml:space="preserve">(a) </w:t>
            </w:r>
            <w:r w:rsidRPr="00CB1ABF">
              <w:rPr>
                <w:position w:val="-12"/>
                <w:sz w:val="24"/>
                <w:szCs w:val="24"/>
              </w:rPr>
              <w:object w:dxaOrig="3100" w:dyaOrig="360" w14:anchorId="3FCF1CB9">
                <v:shape id="_x0000_i1206" type="#_x0000_t75" style="width:153.75pt;height:17.25pt" o:ole="">
                  <v:imagedata r:id="rId371" o:title=""/>
                </v:shape>
                <o:OLEObject Type="Embed" ProgID="Equation.3" ShapeID="_x0000_i1206" DrawAspect="Content" ObjectID="_1634450327" r:id="rId372"/>
              </w:object>
            </w:r>
          </w:p>
          <w:p w14:paraId="6B2D20EB" w14:textId="77777777" w:rsidR="00F70783" w:rsidRPr="00CB1ABF" w:rsidRDefault="00F70783" w:rsidP="002D0ED4">
            <w:pPr>
              <w:ind w:left="374"/>
              <w:rPr>
                <w:sz w:val="24"/>
                <w:szCs w:val="24"/>
              </w:rPr>
            </w:pPr>
            <w:r w:rsidRPr="00CB1ABF">
              <w:rPr>
                <w:sz w:val="24"/>
                <w:szCs w:val="24"/>
              </w:rPr>
              <w:t xml:space="preserve">Use the equation for a projectile on level ground: </w:t>
            </w:r>
            <w:r w:rsidRPr="00CB1ABF">
              <w:rPr>
                <w:position w:val="-28"/>
                <w:sz w:val="24"/>
                <w:szCs w:val="24"/>
              </w:rPr>
              <w:object w:dxaOrig="1520" w:dyaOrig="720" w14:anchorId="078DBE13">
                <v:shape id="_x0000_i1207" type="#_x0000_t75" style="width:75.75pt;height:36pt" o:ole="">
                  <v:imagedata r:id="rId373" o:title=""/>
                </v:shape>
                <o:OLEObject Type="Embed" ProgID="Equation.3" ShapeID="_x0000_i1207" DrawAspect="Content" ObjectID="_1634450328" r:id="rId374"/>
              </w:object>
            </w:r>
          </w:p>
          <w:p w14:paraId="3D54BB1A" w14:textId="77777777" w:rsidR="00F70783" w:rsidRPr="00CB1ABF" w:rsidRDefault="00F70783" w:rsidP="002D0ED4">
            <w:pPr>
              <w:ind w:left="374"/>
              <w:rPr>
                <w:sz w:val="24"/>
                <w:szCs w:val="24"/>
              </w:rPr>
            </w:pPr>
            <w:r w:rsidRPr="00CB1ABF">
              <w:rPr>
                <w:position w:val="-34"/>
                <w:sz w:val="24"/>
                <w:szCs w:val="24"/>
              </w:rPr>
              <w:object w:dxaOrig="5539" w:dyaOrig="800" w14:anchorId="63C1A2B6">
                <v:shape id="_x0000_i1208" type="#_x0000_t75" style="width:276pt;height:39.75pt" o:ole="">
                  <v:imagedata r:id="rId375" o:title=""/>
                </v:shape>
                <o:OLEObject Type="Embed" ProgID="Equation.3" ShapeID="_x0000_i1208" DrawAspect="Content" ObjectID="_1634450329" r:id="rId376"/>
              </w:object>
            </w:r>
          </w:p>
          <w:p w14:paraId="769AA54A" w14:textId="77777777" w:rsidR="00F70783" w:rsidRPr="00CB1ABF" w:rsidRDefault="00F70783" w:rsidP="002D0ED4">
            <w:pPr>
              <w:rPr>
                <w:sz w:val="24"/>
                <w:szCs w:val="24"/>
              </w:rPr>
            </w:pPr>
            <w:r w:rsidRPr="00CB1ABF">
              <w:rPr>
                <w:sz w:val="24"/>
                <w:szCs w:val="24"/>
              </w:rPr>
              <w:t>(b) The arrow will be at the tree when the vertical velocity is zero:</w:t>
            </w:r>
          </w:p>
          <w:p w14:paraId="25C407B6" w14:textId="77777777" w:rsidR="00F70783" w:rsidRPr="00CB1ABF" w:rsidRDefault="00F70783" w:rsidP="002D0ED4">
            <w:pPr>
              <w:ind w:left="374"/>
              <w:rPr>
                <w:sz w:val="24"/>
                <w:szCs w:val="24"/>
              </w:rPr>
            </w:pPr>
            <w:r w:rsidRPr="00CB1ABF">
              <w:rPr>
                <w:position w:val="-88"/>
                <w:sz w:val="24"/>
                <w:szCs w:val="24"/>
              </w:rPr>
              <w:object w:dxaOrig="6259" w:dyaOrig="1660" w14:anchorId="168C08B8">
                <v:shape id="_x0000_i1209" type="#_x0000_t75" style="width:312.75pt;height:86.25pt" o:ole="">
                  <v:imagedata r:id="rId377" o:title=""/>
                </v:shape>
                <o:OLEObject Type="Embed" ProgID="Equation.3" ShapeID="_x0000_i1209" DrawAspect="Content" ObjectID="_1634450330" r:id="rId378"/>
              </w:object>
            </w:r>
          </w:p>
          <w:p w14:paraId="6C68A675" w14:textId="77777777" w:rsidR="00F70783" w:rsidRPr="00CB1ABF" w:rsidRDefault="00F70783" w:rsidP="002D0ED4">
            <w:pPr>
              <w:ind w:left="374"/>
              <w:rPr>
                <w:sz w:val="24"/>
                <w:szCs w:val="24"/>
              </w:rPr>
            </w:pPr>
            <w:r w:rsidRPr="00CB1ABF">
              <w:rPr>
                <w:sz w:val="24"/>
                <w:szCs w:val="24"/>
              </w:rPr>
              <w:t>The arrow goes over the branch!</w:t>
            </w:r>
          </w:p>
        </w:tc>
      </w:tr>
      <w:tr w:rsidR="00F70783" w:rsidRPr="00CB1ABF" w14:paraId="5E8ACD5B" w14:textId="77777777" w:rsidTr="002D0ED4">
        <w:trPr>
          <w:cantSplit/>
        </w:trPr>
        <w:tc>
          <w:tcPr>
            <w:tcW w:w="1041" w:type="dxa"/>
          </w:tcPr>
          <w:p w14:paraId="3783D6F3" w14:textId="77777777" w:rsidR="00F70783" w:rsidRPr="00CB1ABF" w:rsidRDefault="00F70783" w:rsidP="002D0ED4">
            <w:pPr>
              <w:rPr>
                <w:sz w:val="24"/>
                <w:szCs w:val="24"/>
              </w:rPr>
            </w:pPr>
            <w:r w:rsidRPr="00CB1ABF">
              <w:rPr>
                <w:sz w:val="24"/>
                <w:szCs w:val="24"/>
              </w:rPr>
              <w:t>30.</w:t>
            </w:r>
          </w:p>
        </w:tc>
        <w:tc>
          <w:tcPr>
            <w:tcW w:w="8614" w:type="dxa"/>
          </w:tcPr>
          <w:p w14:paraId="57D9EDF6" w14:textId="77777777" w:rsidR="00F70783" w:rsidRPr="00CB1ABF" w:rsidRDefault="00F70783" w:rsidP="002D0ED4">
            <w:pPr>
              <w:rPr>
                <w:i/>
                <w:sz w:val="24"/>
                <w:szCs w:val="24"/>
              </w:rPr>
            </w:pPr>
            <w:r w:rsidRPr="00CB1ABF">
              <w:rPr>
                <w:i/>
                <w:sz w:val="24"/>
                <w:szCs w:val="24"/>
              </w:rPr>
              <w:t xml:space="preserve">A rugby player passes the ball 7.00 m across the field, where it is caught at the same height as it left his hand. (a) At what angle was the ball thrown if its initial speed was 12.0 m/s, assuming that the smaller of the two possible angles was used? (b) What other angle gives the same range, and why would it not be used? (c) How long did this pass take? </w:t>
            </w:r>
          </w:p>
        </w:tc>
      </w:tr>
      <w:tr w:rsidR="00F70783" w:rsidRPr="00CB1ABF" w14:paraId="64BFF1AC" w14:textId="77777777" w:rsidTr="002D0ED4">
        <w:tc>
          <w:tcPr>
            <w:tcW w:w="1041" w:type="dxa"/>
          </w:tcPr>
          <w:p w14:paraId="0DF517D8" w14:textId="77777777" w:rsidR="00F70783" w:rsidRPr="00CB1ABF" w:rsidRDefault="00F70783" w:rsidP="002D0ED4">
            <w:pPr>
              <w:rPr>
                <w:sz w:val="24"/>
                <w:szCs w:val="24"/>
              </w:rPr>
            </w:pPr>
            <w:r w:rsidRPr="00CB1ABF">
              <w:rPr>
                <w:sz w:val="24"/>
                <w:szCs w:val="24"/>
              </w:rPr>
              <w:lastRenderedPageBreak/>
              <w:t>Solution</w:t>
            </w:r>
          </w:p>
        </w:tc>
        <w:tc>
          <w:tcPr>
            <w:tcW w:w="8614" w:type="dxa"/>
          </w:tcPr>
          <w:p w14:paraId="0EA06FA5" w14:textId="77777777" w:rsidR="00F70783" w:rsidRPr="00CB1ABF" w:rsidRDefault="00F70783" w:rsidP="002D0ED4">
            <w:pPr>
              <w:rPr>
                <w:position w:val="-32"/>
                <w:sz w:val="24"/>
                <w:szCs w:val="24"/>
              </w:rPr>
            </w:pPr>
            <w:r w:rsidRPr="00F13782">
              <w:rPr>
                <w:position w:val="36"/>
                <w:sz w:val="24"/>
                <w:szCs w:val="24"/>
              </w:rPr>
              <w:t>(a)</w:t>
            </w:r>
            <w:r w:rsidRPr="00CB1ABF">
              <w:rPr>
                <w:sz w:val="24"/>
                <w:szCs w:val="24"/>
              </w:rPr>
              <w:t xml:space="preserve"> </w:t>
            </w:r>
            <w:r w:rsidRPr="00F13782">
              <w:rPr>
                <w:position w:val="-72"/>
                <w:sz w:val="24"/>
                <w:szCs w:val="24"/>
              </w:rPr>
              <w:object w:dxaOrig="3879" w:dyaOrig="1560" w14:anchorId="15374434">
                <v:shape id="_x0000_i1210" type="#_x0000_t75" style="width:194.25pt;height:78pt" o:ole="">
                  <v:imagedata r:id="rId379" o:title=""/>
                </v:shape>
                <o:OLEObject Type="Embed" ProgID="Equation.3" ShapeID="_x0000_i1210" DrawAspect="Content" ObjectID="_1634450331" r:id="rId380"/>
              </w:object>
            </w:r>
            <w:r w:rsidRPr="00CB1ABF">
              <w:rPr>
                <w:position w:val="-10"/>
                <w:sz w:val="24"/>
                <w:szCs w:val="24"/>
              </w:rPr>
              <w:object w:dxaOrig="180" w:dyaOrig="340" w14:anchorId="04402BB4">
                <v:shape id="_x0000_i1211" type="#_x0000_t75" style="width:9pt;height:17.25pt" o:ole="">
                  <v:imagedata r:id="rId357" o:title=""/>
                </v:shape>
                <o:OLEObject Type="Embed" ProgID="Equation.3" ShapeID="_x0000_i1211" DrawAspect="Content" ObjectID="_1634450332" r:id="rId381"/>
              </w:object>
            </w:r>
          </w:p>
          <w:p w14:paraId="3BE7CCEE" w14:textId="77777777" w:rsidR="00F70783" w:rsidRPr="00CB1ABF" w:rsidRDefault="00F70783" w:rsidP="002D0ED4">
            <w:pPr>
              <w:rPr>
                <w:sz w:val="24"/>
                <w:szCs w:val="24"/>
              </w:rPr>
            </w:pPr>
            <w:r w:rsidRPr="00CB1ABF">
              <w:rPr>
                <w:sz w:val="24"/>
                <w:szCs w:val="24"/>
              </w:rPr>
              <w:t xml:space="preserve">(b)  </w:t>
            </w:r>
            <w:r w:rsidRPr="00CB1ABF">
              <w:rPr>
                <w:position w:val="-12"/>
                <w:sz w:val="24"/>
                <w:szCs w:val="24"/>
              </w:rPr>
              <w:object w:dxaOrig="4060" w:dyaOrig="360" w14:anchorId="2CD93D55">
                <v:shape id="_x0000_i1212" type="#_x0000_t75" style="width:204pt;height:17.25pt" o:ole="">
                  <v:imagedata r:id="rId382" o:title=""/>
                </v:shape>
                <o:OLEObject Type="Embed" ProgID="Equation.3" ShapeID="_x0000_i1212" DrawAspect="Content" ObjectID="_1634450333" r:id="rId383"/>
              </w:object>
            </w:r>
          </w:p>
          <w:p w14:paraId="46ADA4F2" w14:textId="77777777" w:rsidR="00F70783" w:rsidRPr="00CB1ABF" w:rsidRDefault="00F70783" w:rsidP="002D0ED4">
            <w:pPr>
              <w:ind w:left="245"/>
              <w:rPr>
                <w:sz w:val="24"/>
                <w:szCs w:val="24"/>
              </w:rPr>
            </w:pPr>
            <w:r w:rsidRPr="00CB1ABF">
              <w:rPr>
                <w:sz w:val="24"/>
                <w:szCs w:val="24"/>
              </w:rPr>
              <w:t xml:space="preserve">This angle is not used as often, because the time of flight will be longer. In rugby that means the defense would have a greater time to get into position to knock down or intercept the pass that has the larger angle of </w:t>
            </w:r>
            <w:proofErr w:type="gramStart"/>
            <w:r w:rsidRPr="00CB1ABF">
              <w:rPr>
                <w:sz w:val="24"/>
                <w:szCs w:val="24"/>
              </w:rPr>
              <w:t>release.</w:t>
            </w:r>
            <w:proofErr w:type="gramEnd"/>
          </w:p>
          <w:p w14:paraId="0E9DB3A1" w14:textId="77777777" w:rsidR="00F70783" w:rsidRPr="00CB1ABF" w:rsidRDefault="00F70783" w:rsidP="002D0ED4">
            <w:pPr>
              <w:rPr>
                <w:sz w:val="24"/>
                <w:szCs w:val="24"/>
              </w:rPr>
            </w:pPr>
            <w:r w:rsidRPr="00CB1ABF">
              <w:rPr>
                <w:sz w:val="24"/>
                <w:szCs w:val="24"/>
              </w:rPr>
              <w:t>(c) To find the time of the pass we use:</w:t>
            </w:r>
          </w:p>
          <w:p w14:paraId="5300E78D" w14:textId="77777777" w:rsidR="00F70783" w:rsidRPr="00CB1ABF" w:rsidRDefault="00F70783" w:rsidP="002D0ED4">
            <w:pPr>
              <w:ind w:left="245"/>
              <w:rPr>
                <w:sz w:val="24"/>
                <w:szCs w:val="24"/>
              </w:rPr>
            </w:pPr>
            <w:r w:rsidRPr="00CB1ABF">
              <w:rPr>
                <w:position w:val="-46"/>
                <w:sz w:val="24"/>
                <w:szCs w:val="24"/>
              </w:rPr>
              <w:object w:dxaOrig="6120" w:dyaOrig="1040" w14:anchorId="2512AE69">
                <v:shape id="_x0000_i1213" type="#_x0000_t75" style="width:306.75pt;height:51.75pt" o:ole="">
                  <v:imagedata r:id="rId384" o:title=""/>
                </v:shape>
                <o:OLEObject Type="Embed" ProgID="Equation.3" ShapeID="_x0000_i1213" DrawAspect="Content" ObjectID="_1634450334" r:id="rId385"/>
              </w:object>
            </w:r>
          </w:p>
        </w:tc>
      </w:tr>
      <w:tr w:rsidR="00F70783" w:rsidRPr="00CB1ABF" w14:paraId="180DC958" w14:textId="77777777" w:rsidTr="002D0ED4">
        <w:trPr>
          <w:cantSplit/>
        </w:trPr>
        <w:tc>
          <w:tcPr>
            <w:tcW w:w="1041" w:type="dxa"/>
          </w:tcPr>
          <w:p w14:paraId="32A75171" w14:textId="77777777" w:rsidR="00F70783" w:rsidRPr="00CB1ABF" w:rsidRDefault="00F70783" w:rsidP="002D0ED4">
            <w:pPr>
              <w:rPr>
                <w:sz w:val="24"/>
                <w:szCs w:val="24"/>
              </w:rPr>
            </w:pPr>
            <w:r w:rsidRPr="00CB1ABF">
              <w:rPr>
                <w:sz w:val="24"/>
                <w:szCs w:val="24"/>
              </w:rPr>
              <w:t>31.</w:t>
            </w:r>
          </w:p>
        </w:tc>
        <w:tc>
          <w:tcPr>
            <w:tcW w:w="8614" w:type="dxa"/>
          </w:tcPr>
          <w:p w14:paraId="57EC1C7D" w14:textId="77777777" w:rsidR="00F70783" w:rsidRPr="00CB1ABF" w:rsidRDefault="00F70783" w:rsidP="002D0ED4">
            <w:pPr>
              <w:rPr>
                <w:i/>
                <w:sz w:val="24"/>
                <w:szCs w:val="24"/>
              </w:rPr>
            </w:pPr>
            <w:r w:rsidRPr="00CB1ABF">
              <w:rPr>
                <w:i/>
                <w:sz w:val="24"/>
                <w:szCs w:val="24"/>
              </w:rPr>
              <w:t xml:space="preserve">Verify the ranges for the projectiles in </w:t>
            </w:r>
            <w:r w:rsidRPr="00CB1ABF">
              <w:rPr>
                <w:i/>
                <w:color w:val="984806" w:themeColor="accent6" w:themeShade="80"/>
                <w:sz w:val="24"/>
                <w:szCs w:val="24"/>
              </w:rPr>
              <w:t>Figure 3.41</w:t>
            </w:r>
            <w:r w:rsidRPr="00CB1ABF">
              <w:rPr>
                <w:i/>
                <w:sz w:val="24"/>
                <w:szCs w:val="24"/>
              </w:rPr>
              <w:t xml:space="preserve">(a) for </w:t>
            </w:r>
            <w:r w:rsidRPr="00CB1ABF">
              <w:rPr>
                <w:position w:val="-6"/>
                <w:sz w:val="24"/>
                <w:szCs w:val="24"/>
              </w:rPr>
              <w:object w:dxaOrig="980" w:dyaOrig="279" w14:anchorId="58B9C564">
                <v:shape id="_x0000_i1214" type="#_x0000_t75" style="width:50.25pt;height:14.25pt" o:ole="">
                  <v:imagedata r:id="rId386" o:title=""/>
                </v:shape>
                <o:OLEObject Type="Embed" ProgID="Equation.3" ShapeID="_x0000_i1214" DrawAspect="Content" ObjectID="_1634450335" r:id="rId387"/>
              </w:object>
            </w:r>
            <w:r w:rsidRPr="00CB1ABF">
              <w:rPr>
                <w:i/>
                <w:sz w:val="24"/>
                <w:szCs w:val="24"/>
              </w:rPr>
              <w:t>an</w:t>
            </w:r>
            <w:r>
              <w:rPr>
                <w:i/>
                <w:sz w:val="24"/>
                <w:szCs w:val="24"/>
              </w:rPr>
              <w:t>d the given initial velocities.</w:t>
            </w:r>
          </w:p>
        </w:tc>
      </w:tr>
      <w:tr w:rsidR="00F70783" w:rsidRPr="00CB1ABF" w14:paraId="395DD7C0" w14:textId="77777777" w:rsidTr="002D0ED4">
        <w:trPr>
          <w:cantSplit/>
        </w:trPr>
        <w:tc>
          <w:tcPr>
            <w:tcW w:w="1041" w:type="dxa"/>
          </w:tcPr>
          <w:p w14:paraId="63F1F7F4" w14:textId="77777777" w:rsidR="00F70783" w:rsidRPr="00CB1ABF" w:rsidRDefault="00F70783" w:rsidP="002D0ED4">
            <w:pPr>
              <w:rPr>
                <w:sz w:val="24"/>
                <w:szCs w:val="24"/>
              </w:rPr>
            </w:pPr>
            <w:r w:rsidRPr="00CB1ABF">
              <w:rPr>
                <w:sz w:val="24"/>
                <w:szCs w:val="24"/>
              </w:rPr>
              <w:t>Solution</w:t>
            </w:r>
          </w:p>
        </w:tc>
        <w:tc>
          <w:tcPr>
            <w:tcW w:w="8614" w:type="dxa"/>
          </w:tcPr>
          <w:p w14:paraId="54C23451" w14:textId="77777777" w:rsidR="00F70783" w:rsidRPr="00CB1ABF" w:rsidRDefault="00F70783" w:rsidP="002D0ED4">
            <w:pPr>
              <w:rPr>
                <w:sz w:val="24"/>
                <w:szCs w:val="24"/>
              </w:rPr>
            </w:pPr>
            <w:r w:rsidRPr="00CB1ABF">
              <w:rPr>
                <w:position w:val="-48"/>
                <w:sz w:val="24"/>
                <w:szCs w:val="24"/>
              </w:rPr>
              <w:object w:dxaOrig="7760" w:dyaOrig="1080" w14:anchorId="69D65F99">
                <v:shape id="_x0000_i1215" type="#_x0000_t75" style="width:387.75pt;height:54.75pt" o:ole="">
                  <v:imagedata r:id="rId388" o:title=""/>
                </v:shape>
                <o:OLEObject Type="Embed" ProgID="Equation.3" ShapeID="_x0000_i1215" DrawAspect="Content" ObjectID="_1634450336" r:id="rId389"/>
              </w:object>
            </w:r>
          </w:p>
        </w:tc>
      </w:tr>
      <w:tr w:rsidR="00F70783" w:rsidRPr="00CB1ABF" w14:paraId="052FF82E" w14:textId="77777777" w:rsidTr="002D0ED4">
        <w:trPr>
          <w:cantSplit/>
        </w:trPr>
        <w:tc>
          <w:tcPr>
            <w:tcW w:w="1041" w:type="dxa"/>
          </w:tcPr>
          <w:p w14:paraId="602AAFCC" w14:textId="77777777" w:rsidR="00F70783" w:rsidRPr="00CB1ABF" w:rsidRDefault="00F70783" w:rsidP="002D0ED4">
            <w:pPr>
              <w:rPr>
                <w:sz w:val="24"/>
                <w:szCs w:val="24"/>
              </w:rPr>
            </w:pPr>
            <w:r w:rsidRPr="00CB1ABF">
              <w:rPr>
                <w:sz w:val="24"/>
                <w:szCs w:val="24"/>
              </w:rPr>
              <w:t>32.</w:t>
            </w:r>
          </w:p>
        </w:tc>
        <w:tc>
          <w:tcPr>
            <w:tcW w:w="8614" w:type="dxa"/>
          </w:tcPr>
          <w:p w14:paraId="60A71726" w14:textId="77777777" w:rsidR="00F70783" w:rsidRPr="00CB1ABF" w:rsidRDefault="00F70783" w:rsidP="002D0ED4">
            <w:pPr>
              <w:rPr>
                <w:i/>
                <w:sz w:val="24"/>
                <w:szCs w:val="24"/>
              </w:rPr>
            </w:pPr>
            <w:r w:rsidRPr="00CB1ABF">
              <w:rPr>
                <w:i/>
                <w:sz w:val="24"/>
                <w:szCs w:val="24"/>
              </w:rPr>
              <w:t xml:space="preserve">Verify the ranges shown for the projectiles in </w:t>
            </w:r>
            <w:r w:rsidRPr="00CB1ABF">
              <w:rPr>
                <w:i/>
                <w:color w:val="984806" w:themeColor="accent6" w:themeShade="80"/>
                <w:sz w:val="24"/>
                <w:szCs w:val="24"/>
              </w:rPr>
              <w:t>Figure 3.41</w:t>
            </w:r>
            <w:r w:rsidRPr="00CB1ABF">
              <w:rPr>
                <w:i/>
                <w:sz w:val="24"/>
                <w:szCs w:val="24"/>
              </w:rPr>
              <w:t xml:space="preserve"> (b) for an initial velocity of 50 m</w:t>
            </w:r>
            <w:r>
              <w:rPr>
                <w:i/>
                <w:sz w:val="24"/>
                <w:szCs w:val="24"/>
              </w:rPr>
              <w:t>/s at the given initial angles.</w:t>
            </w:r>
          </w:p>
        </w:tc>
      </w:tr>
      <w:tr w:rsidR="00F70783" w:rsidRPr="00CB1ABF" w14:paraId="360DF445" w14:textId="77777777" w:rsidTr="002D0ED4">
        <w:trPr>
          <w:cantSplit/>
        </w:trPr>
        <w:tc>
          <w:tcPr>
            <w:tcW w:w="1041" w:type="dxa"/>
          </w:tcPr>
          <w:p w14:paraId="1C50BB5A" w14:textId="77777777" w:rsidR="00F70783" w:rsidRPr="00CB1ABF" w:rsidRDefault="00F70783" w:rsidP="002D0ED4">
            <w:pPr>
              <w:rPr>
                <w:sz w:val="24"/>
                <w:szCs w:val="24"/>
              </w:rPr>
            </w:pPr>
            <w:r w:rsidRPr="00CB1ABF">
              <w:rPr>
                <w:sz w:val="24"/>
                <w:szCs w:val="24"/>
              </w:rPr>
              <w:t>Solution</w:t>
            </w:r>
          </w:p>
        </w:tc>
        <w:tc>
          <w:tcPr>
            <w:tcW w:w="8614" w:type="dxa"/>
          </w:tcPr>
          <w:p w14:paraId="60303FD7" w14:textId="77777777" w:rsidR="00F70783" w:rsidRPr="00CB1ABF" w:rsidRDefault="00F70783" w:rsidP="002D0ED4">
            <w:pPr>
              <w:rPr>
                <w:sz w:val="24"/>
                <w:szCs w:val="24"/>
              </w:rPr>
            </w:pPr>
            <w:r w:rsidRPr="00CB1ABF">
              <w:rPr>
                <w:position w:val="-46"/>
                <w:sz w:val="24"/>
                <w:szCs w:val="24"/>
              </w:rPr>
              <w:object w:dxaOrig="6840" w:dyaOrig="1040" w14:anchorId="601E5B5A">
                <v:shape id="_x0000_i1216" type="#_x0000_t75" style="width:334.5pt;height:51.75pt" o:ole="">
                  <v:imagedata r:id="rId390" o:title=""/>
                </v:shape>
                <o:OLEObject Type="Embed" ProgID="Equation.3" ShapeID="_x0000_i1216" DrawAspect="Content" ObjectID="_1634450337" r:id="rId391"/>
              </w:object>
            </w:r>
          </w:p>
        </w:tc>
      </w:tr>
      <w:tr w:rsidR="00F70783" w:rsidRPr="00CB1ABF" w14:paraId="69974280" w14:textId="77777777" w:rsidTr="002D0ED4">
        <w:trPr>
          <w:cantSplit/>
        </w:trPr>
        <w:tc>
          <w:tcPr>
            <w:tcW w:w="1041" w:type="dxa"/>
          </w:tcPr>
          <w:p w14:paraId="5060DAC0" w14:textId="77777777" w:rsidR="00F70783" w:rsidRPr="00CB1ABF" w:rsidRDefault="00F70783" w:rsidP="002D0ED4">
            <w:pPr>
              <w:rPr>
                <w:sz w:val="24"/>
                <w:szCs w:val="24"/>
              </w:rPr>
            </w:pPr>
            <w:r w:rsidRPr="00CB1ABF">
              <w:rPr>
                <w:sz w:val="24"/>
                <w:szCs w:val="24"/>
              </w:rPr>
              <w:lastRenderedPageBreak/>
              <w:t>33.</w:t>
            </w:r>
          </w:p>
        </w:tc>
        <w:tc>
          <w:tcPr>
            <w:tcW w:w="8614" w:type="dxa"/>
          </w:tcPr>
          <w:p w14:paraId="2EB4CFDE" w14:textId="77777777" w:rsidR="00F70783" w:rsidRPr="00CB1ABF" w:rsidRDefault="00F70783" w:rsidP="002D0ED4">
            <w:pPr>
              <w:rPr>
                <w:i/>
                <w:sz w:val="24"/>
                <w:szCs w:val="24"/>
              </w:rPr>
            </w:pPr>
            <w:r w:rsidRPr="00CB1ABF">
              <w:rPr>
                <w:i/>
                <w:sz w:val="24"/>
                <w:szCs w:val="24"/>
              </w:rPr>
              <w:t xml:space="preserve">The cannon on a battleship can fire a shell a maximum distance of 32.0 km. (a) Calculate the initial velocity of the shell. (b) What maximum height does it reach? (At its highest, the shell is above 60% of the atmosphere—but air resistance is not really negligible as assumed to make this problem easier.) (c) The ocean is not flat, because the Earth is curved. Assume that the radius of the Earth </w:t>
            </w:r>
            <w:proofErr w:type="gramStart"/>
            <w:r w:rsidRPr="00CB1ABF">
              <w:rPr>
                <w:i/>
                <w:sz w:val="24"/>
                <w:szCs w:val="24"/>
              </w:rPr>
              <w:t xml:space="preserve">is </w:t>
            </w:r>
            <w:proofErr w:type="gramEnd"/>
            <w:r w:rsidRPr="00CB1ABF">
              <w:rPr>
                <w:i/>
                <w:position w:val="-6"/>
                <w:sz w:val="24"/>
                <w:szCs w:val="24"/>
              </w:rPr>
              <w:object w:dxaOrig="1380" w:dyaOrig="320" w14:anchorId="07A385AF">
                <v:shape id="_x0000_i1217" type="#_x0000_t75" style="width:69pt;height:15.75pt" o:ole="">
                  <v:imagedata r:id="rId392" o:title=""/>
                </v:shape>
                <o:OLEObject Type="Embed" ProgID="Equation.3" ShapeID="_x0000_i1217" DrawAspect="Content" ObjectID="_1634450338" r:id="rId393"/>
              </w:object>
            </w:r>
            <w:r w:rsidRPr="00CB1ABF">
              <w:rPr>
                <w:i/>
                <w:sz w:val="24"/>
                <w:szCs w:val="24"/>
              </w:rPr>
              <w:t>. How many meters lower will its surface be 32.0 km from the ship along a horizontal line parallel to the surface at the ship? Does your answer imply that error introduced by the assumption of a flat Earth in projectile</w:t>
            </w:r>
            <w:r>
              <w:rPr>
                <w:i/>
                <w:sz w:val="24"/>
                <w:szCs w:val="24"/>
              </w:rPr>
              <w:t xml:space="preserve"> motion is significant here?</w:t>
            </w:r>
          </w:p>
        </w:tc>
      </w:tr>
      <w:tr w:rsidR="00F70783" w:rsidRPr="00CB1ABF" w14:paraId="363781CD" w14:textId="77777777" w:rsidTr="002D0ED4">
        <w:tc>
          <w:tcPr>
            <w:tcW w:w="1041" w:type="dxa"/>
          </w:tcPr>
          <w:p w14:paraId="6ADF13F2" w14:textId="77777777" w:rsidR="00F70783" w:rsidRPr="00CB1ABF" w:rsidRDefault="00F70783" w:rsidP="002D0ED4">
            <w:pPr>
              <w:rPr>
                <w:sz w:val="24"/>
                <w:szCs w:val="24"/>
              </w:rPr>
            </w:pPr>
            <w:r w:rsidRPr="00CB1ABF">
              <w:rPr>
                <w:sz w:val="24"/>
                <w:szCs w:val="24"/>
              </w:rPr>
              <w:t>Solution</w:t>
            </w:r>
          </w:p>
        </w:tc>
        <w:tc>
          <w:tcPr>
            <w:tcW w:w="8614" w:type="dxa"/>
          </w:tcPr>
          <w:p w14:paraId="0B0D16E4" w14:textId="77777777" w:rsidR="00F70783" w:rsidRPr="00CB1ABF" w:rsidRDefault="00F70783" w:rsidP="002D0ED4">
            <w:pPr>
              <w:rPr>
                <w:sz w:val="24"/>
                <w:szCs w:val="24"/>
              </w:rPr>
            </w:pPr>
            <w:r w:rsidRPr="00CB1ABF">
              <w:rPr>
                <w:sz w:val="24"/>
                <w:szCs w:val="24"/>
              </w:rPr>
              <w:t xml:space="preserve">(a) The range is a maximum when </w:t>
            </w:r>
            <w:r w:rsidRPr="00A35B36">
              <w:rPr>
                <w:position w:val="-6"/>
                <w:sz w:val="24"/>
              </w:rPr>
              <w:object w:dxaOrig="859" w:dyaOrig="279" w14:anchorId="274C32F6">
                <v:shape id="_x0000_i1218" type="#_x0000_t75" style="width:42pt;height:14.25pt" o:ole="">
                  <v:imagedata r:id="rId394" o:title=""/>
                </v:shape>
                <o:OLEObject Type="Embed" ProgID="Equation.3" ShapeID="_x0000_i1218" DrawAspect="Content" ObjectID="_1634450339" r:id="rId395"/>
              </w:object>
            </w:r>
          </w:p>
          <w:p w14:paraId="1033D291" w14:textId="77777777" w:rsidR="00F70783" w:rsidRPr="00CB1ABF" w:rsidRDefault="00F70783" w:rsidP="002D0ED4">
            <w:pPr>
              <w:ind w:left="332"/>
              <w:rPr>
                <w:sz w:val="24"/>
                <w:szCs w:val="24"/>
              </w:rPr>
            </w:pPr>
            <w:r w:rsidRPr="00CB1ABF">
              <w:rPr>
                <w:position w:val="-54"/>
                <w:sz w:val="24"/>
                <w:szCs w:val="24"/>
              </w:rPr>
              <w:object w:dxaOrig="5380" w:dyaOrig="1200" w14:anchorId="314BDD89">
                <v:shape id="_x0000_i1219" type="#_x0000_t75" style="width:269.25pt;height:60pt" o:ole="">
                  <v:imagedata r:id="rId396" o:title=""/>
                </v:shape>
                <o:OLEObject Type="Embed" ProgID="Equation.3" ShapeID="_x0000_i1219" DrawAspect="Content" ObjectID="_1634450340" r:id="rId397"/>
              </w:object>
            </w:r>
          </w:p>
          <w:p w14:paraId="2F21BED2" w14:textId="77777777" w:rsidR="00F70783" w:rsidRPr="00CB1ABF" w:rsidRDefault="00F70783" w:rsidP="002D0ED4">
            <w:pPr>
              <w:rPr>
                <w:sz w:val="24"/>
                <w:szCs w:val="24"/>
              </w:rPr>
            </w:pPr>
            <w:r w:rsidRPr="00CB1ABF">
              <w:rPr>
                <w:sz w:val="24"/>
                <w:szCs w:val="24"/>
              </w:rPr>
              <w:t xml:space="preserve">(b) The height can be found from the equation </w:t>
            </w:r>
            <w:r w:rsidRPr="00CB1ABF">
              <w:rPr>
                <w:position w:val="-28"/>
                <w:sz w:val="24"/>
                <w:szCs w:val="24"/>
              </w:rPr>
              <w:object w:dxaOrig="2260" w:dyaOrig="740" w14:anchorId="467EA643">
                <v:shape id="_x0000_i1220" type="#_x0000_t75" style="width:113.25pt;height:36pt" o:ole="">
                  <v:imagedata r:id="rId398" o:title=""/>
                </v:shape>
                <o:OLEObject Type="Embed" ProgID="Equation.3" ShapeID="_x0000_i1220" DrawAspect="Content" ObjectID="_1634450341" r:id="rId399"/>
              </w:object>
            </w:r>
          </w:p>
          <w:p w14:paraId="3CA25655" w14:textId="77777777" w:rsidR="00F70783" w:rsidRPr="00CB1ABF" w:rsidRDefault="00F70783" w:rsidP="002D0ED4">
            <w:pPr>
              <w:ind w:left="332"/>
              <w:rPr>
                <w:sz w:val="24"/>
                <w:szCs w:val="24"/>
              </w:rPr>
            </w:pPr>
            <w:r w:rsidRPr="00CB1ABF">
              <w:rPr>
                <w:position w:val="-28"/>
                <w:sz w:val="24"/>
                <w:szCs w:val="24"/>
              </w:rPr>
              <w:object w:dxaOrig="3440" w:dyaOrig="720" w14:anchorId="03BD3BD9">
                <v:shape id="_x0000_i1221" type="#_x0000_t75" style="width:173.25pt;height:36pt" o:ole="">
                  <v:imagedata r:id="rId400" o:title=""/>
                </v:shape>
                <o:OLEObject Type="Embed" ProgID="Equation.3" ShapeID="_x0000_i1221" DrawAspect="Content" ObjectID="_1634450342" r:id="rId401"/>
              </w:object>
            </w:r>
          </w:p>
          <w:p w14:paraId="3AD6BEC4" w14:textId="77777777" w:rsidR="00F70783" w:rsidRPr="00CB1ABF" w:rsidRDefault="00F70783" w:rsidP="002D0ED4">
            <w:pPr>
              <w:rPr>
                <w:sz w:val="24"/>
                <w:szCs w:val="24"/>
              </w:rPr>
            </w:pPr>
            <w:r w:rsidRPr="00CB1ABF">
              <w:rPr>
                <w:sz w:val="24"/>
                <w:szCs w:val="24"/>
              </w:rPr>
              <w:t>(c) Let R = radius of the earth</w:t>
            </w:r>
          </w:p>
          <w:p w14:paraId="5B612E68" w14:textId="77777777" w:rsidR="00F70783" w:rsidRPr="00CB1ABF" w:rsidRDefault="00F70783" w:rsidP="002D0ED4">
            <w:pPr>
              <w:ind w:left="512"/>
              <w:rPr>
                <w:sz w:val="24"/>
                <w:szCs w:val="24"/>
              </w:rPr>
            </w:pPr>
            <w:r>
              <w:rPr>
                <w:noProof/>
                <w:sz w:val="24"/>
                <w:szCs w:val="24"/>
                <w:lang w:bidi="ar-SA"/>
              </w:rPr>
              <w:drawing>
                <wp:inline distT="0" distB="0" distL="0" distR="0" wp14:anchorId="0DADAFB4" wp14:editId="5B3A44E3">
                  <wp:extent cx="1428750" cy="1457325"/>
                  <wp:effectExtent l="19050" t="0" r="0" b="0"/>
                  <wp:docPr id="3308" name="Picture 3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08"/>
                          <pic:cNvPicPr>
                            <a:picLocks noChangeAspect="1" noChangeArrowheads="1"/>
                          </pic:cNvPicPr>
                        </pic:nvPicPr>
                        <pic:blipFill>
                          <a:blip r:embed="rId402" cstate="print"/>
                          <a:srcRect/>
                          <a:stretch>
                            <a:fillRect/>
                          </a:stretch>
                        </pic:blipFill>
                        <pic:spPr bwMode="auto">
                          <a:xfrm>
                            <a:off x="0" y="0"/>
                            <a:ext cx="1428750" cy="1457325"/>
                          </a:xfrm>
                          <a:prstGeom prst="rect">
                            <a:avLst/>
                          </a:prstGeom>
                          <a:noFill/>
                          <a:ln w="9525">
                            <a:noFill/>
                            <a:miter lim="800000"/>
                            <a:headEnd/>
                            <a:tailEnd/>
                          </a:ln>
                        </pic:spPr>
                      </pic:pic>
                    </a:graphicData>
                  </a:graphic>
                </wp:inline>
              </w:drawing>
            </w:r>
          </w:p>
          <w:p w14:paraId="3A3E3761" w14:textId="77777777" w:rsidR="00F70783" w:rsidRPr="00CB1ABF" w:rsidRDefault="00F70783" w:rsidP="002D0ED4">
            <w:pPr>
              <w:ind w:left="512"/>
              <w:rPr>
                <w:sz w:val="24"/>
                <w:szCs w:val="24"/>
              </w:rPr>
            </w:pPr>
            <w:r w:rsidRPr="00CB1ABF">
              <w:rPr>
                <w:position w:val="-62"/>
                <w:sz w:val="24"/>
                <w:szCs w:val="24"/>
              </w:rPr>
              <w:object w:dxaOrig="5840" w:dyaOrig="1740" w14:anchorId="657190A7">
                <v:shape id="_x0000_i1222" type="#_x0000_t75" style="width:291.75pt;height:84pt" o:ole="">
                  <v:imagedata r:id="rId403" o:title=""/>
                </v:shape>
                <o:OLEObject Type="Embed" ProgID="Equation.3" ShapeID="_x0000_i1222" DrawAspect="Content" ObjectID="_1634450343" r:id="rId404"/>
              </w:object>
            </w:r>
          </w:p>
          <w:p w14:paraId="7FDF57C8" w14:textId="77777777" w:rsidR="00F70783" w:rsidRPr="00CB1ABF" w:rsidRDefault="00F70783" w:rsidP="002D0ED4">
            <w:pPr>
              <w:ind w:left="512"/>
              <w:rPr>
                <w:sz w:val="24"/>
                <w:szCs w:val="24"/>
              </w:rPr>
            </w:pPr>
            <w:r w:rsidRPr="00CB1ABF">
              <w:rPr>
                <w:sz w:val="24"/>
                <w:szCs w:val="24"/>
              </w:rPr>
              <w:lastRenderedPageBreak/>
              <w:t>This error is not significant because it is only 1% of the answer in part (b).</w:t>
            </w:r>
          </w:p>
        </w:tc>
      </w:tr>
      <w:tr w:rsidR="00F70783" w:rsidRPr="00CB1ABF" w14:paraId="40D051D0" w14:textId="77777777" w:rsidTr="002D0ED4">
        <w:trPr>
          <w:cantSplit/>
        </w:trPr>
        <w:tc>
          <w:tcPr>
            <w:tcW w:w="1041" w:type="dxa"/>
          </w:tcPr>
          <w:p w14:paraId="0A7B6FEA" w14:textId="77777777" w:rsidR="00F70783" w:rsidRPr="00CB1ABF" w:rsidRDefault="00F70783" w:rsidP="002D0ED4">
            <w:pPr>
              <w:rPr>
                <w:sz w:val="24"/>
                <w:szCs w:val="24"/>
              </w:rPr>
            </w:pPr>
            <w:r w:rsidRPr="00CB1ABF">
              <w:rPr>
                <w:sz w:val="24"/>
                <w:szCs w:val="24"/>
              </w:rPr>
              <w:lastRenderedPageBreak/>
              <w:t>34.</w:t>
            </w:r>
          </w:p>
        </w:tc>
        <w:tc>
          <w:tcPr>
            <w:tcW w:w="8614" w:type="dxa"/>
          </w:tcPr>
          <w:p w14:paraId="3C8120B3" w14:textId="77777777" w:rsidR="00F70783" w:rsidRPr="00CB1ABF" w:rsidRDefault="00F70783" w:rsidP="002D0ED4">
            <w:pPr>
              <w:rPr>
                <w:i/>
                <w:sz w:val="24"/>
                <w:szCs w:val="24"/>
              </w:rPr>
            </w:pPr>
            <w:r w:rsidRPr="00CB1ABF">
              <w:rPr>
                <w:i/>
                <w:sz w:val="24"/>
                <w:szCs w:val="24"/>
              </w:rPr>
              <w:t xml:space="preserve">An arrow is shot from a height of 1.5 m toward a cliff of </w:t>
            </w:r>
            <w:proofErr w:type="gramStart"/>
            <w:r w:rsidRPr="00CB1ABF">
              <w:rPr>
                <w:i/>
                <w:sz w:val="24"/>
                <w:szCs w:val="24"/>
              </w:rPr>
              <w:t>height</w:t>
            </w:r>
            <w:r w:rsidRPr="00CB1ABF">
              <w:rPr>
                <w:i/>
                <w:position w:val="-4"/>
                <w:sz w:val="24"/>
                <w:szCs w:val="24"/>
              </w:rPr>
              <w:t xml:space="preserve"> </w:t>
            </w:r>
            <w:proofErr w:type="gramEnd"/>
            <w:r w:rsidRPr="00CB1ABF">
              <w:rPr>
                <w:position w:val="-4"/>
                <w:sz w:val="24"/>
                <w:szCs w:val="24"/>
              </w:rPr>
              <w:object w:dxaOrig="279" w:dyaOrig="260" w14:anchorId="50C74EDA">
                <v:shape id="_x0000_i1223" type="#_x0000_t75" style="width:14.25pt;height:12pt" o:ole="">
                  <v:imagedata r:id="rId405" o:title=""/>
                </v:shape>
                <o:OLEObject Type="Embed" ProgID="Equation.3" ShapeID="_x0000_i1223" DrawAspect="Content" ObjectID="_1634450344" r:id="rId406"/>
              </w:object>
            </w:r>
            <w:r w:rsidRPr="00CB1ABF">
              <w:rPr>
                <w:i/>
                <w:sz w:val="24"/>
                <w:szCs w:val="24"/>
              </w:rPr>
              <w:t xml:space="preserve">. It is shot with a velocity of 30 m/s at an angle of </w:t>
            </w:r>
            <w:r w:rsidRPr="00CB1ABF">
              <w:rPr>
                <w:position w:val="-6"/>
                <w:sz w:val="24"/>
                <w:szCs w:val="24"/>
              </w:rPr>
              <w:object w:dxaOrig="400" w:dyaOrig="279" w14:anchorId="0928E886">
                <v:shape id="_x0000_i1224" type="#_x0000_t75" style="width:20.25pt;height:14.25pt" o:ole="">
                  <v:imagedata r:id="rId407" o:title=""/>
                </v:shape>
                <o:OLEObject Type="Embed" ProgID="Equation.3" ShapeID="_x0000_i1224" DrawAspect="Content" ObjectID="_1634450345" r:id="rId408"/>
              </w:object>
            </w:r>
            <w:r w:rsidRPr="00CB1ABF">
              <w:rPr>
                <w:i/>
                <w:sz w:val="24"/>
                <w:szCs w:val="24"/>
              </w:rPr>
              <w:t xml:space="preserve"> above the horizontal. It lands on the top edge of the cliff 4.0 s later. (a) What is the height of the cliff? (b) What is the maximum height reached by the arrow along its trajectory? (c) What is the arrow’s impact speed just before hitting the cliff? </w:t>
            </w:r>
          </w:p>
        </w:tc>
      </w:tr>
      <w:tr w:rsidR="00F70783" w:rsidRPr="00CB1ABF" w14:paraId="1DE7666E" w14:textId="77777777" w:rsidTr="002D0ED4">
        <w:tc>
          <w:tcPr>
            <w:tcW w:w="1041" w:type="dxa"/>
          </w:tcPr>
          <w:p w14:paraId="12DF69CA" w14:textId="77777777" w:rsidR="00F70783" w:rsidRPr="00CB1ABF" w:rsidRDefault="00F70783" w:rsidP="002D0ED4">
            <w:pPr>
              <w:rPr>
                <w:sz w:val="24"/>
                <w:szCs w:val="24"/>
              </w:rPr>
            </w:pPr>
            <w:r w:rsidRPr="00CB1ABF">
              <w:rPr>
                <w:sz w:val="24"/>
                <w:szCs w:val="24"/>
              </w:rPr>
              <w:t>Solution</w:t>
            </w:r>
          </w:p>
        </w:tc>
        <w:tc>
          <w:tcPr>
            <w:tcW w:w="8614" w:type="dxa"/>
          </w:tcPr>
          <w:p w14:paraId="1FEA19F7" w14:textId="77777777" w:rsidR="00F70783" w:rsidRPr="00CB1ABF" w:rsidRDefault="00F70783" w:rsidP="002D0ED4">
            <w:pPr>
              <w:rPr>
                <w:rFonts w:eastAsia="Times New Roman"/>
                <w:sz w:val="24"/>
                <w:szCs w:val="24"/>
              </w:rPr>
            </w:pPr>
            <w:r w:rsidRPr="00F13782">
              <w:rPr>
                <w:rFonts w:eastAsia="Times New Roman"/>
                <w:position w:val="10"/>
                <w:sz w:val="24"/>
                <w:szCs w:val="24"/>
              </w:rPr>
              <w:t>(a)</w:t>
            </w:r>
            <w:r w:rsidRPr="00CB1ABF">
              <w:rPr>
                <w:rFonts w:eastAsia="Times New Roman"/>
                <w:sz w:val="24"/>
                <w:szCs w:val="24"/>
              </w:rPr>
              <w:t xml:space="preserve"> </w:t>
            </w:r>
            <w:r w:rsidRPr="00CB1ABF">
              <w:rPr>
                <w:rFonts w:eastAsia="Times New Roman"/>
                <w:position w:val="-42"/>
                <w:sz w:val="24"/>
                <w:szCs w:val="24"/>
              </w:rPr>
              <w:object w:dxaOrig="6940" w:dyaOrig="960" w14:anchorId="016D22AB">
                <v:shape id="_x0000_i1225" type="#_x0000_t75" style="width:348pt;height:47.25pt" o:ole="">
                  <v:imagedata r:id="rId409" o:title=""/>
                </v:shape>
                <o:OLEObject Type="Embed" ProgID="Equation.3" ShapeID="_x0000_i1225" DrawAspect="Content" ObjectID="_1634450346" r:id="rId410"/>
              </w:object>
            </w:r>
          </w:p>
          <w:p w14:paraId="72F2D951" w14:textId="77777777" w:rsidR="00F70783" w:rsidRPr="00CB1ABF" w:rsidRDefault="00F70783" w:rsidP="002D0ED4">
            <w:pPr>
              <w:rPr>
                <w:rFonts w:eastAsia="Times New Roman"/>
                <w:sz w:val="24"/>
                <w:szCs w:val="24"/>
              </w:rPr>
            </w:pPr>
            <w:r w:rsidRPr="00F13782">
              <w:rPr>
                <w:rFonts w:eastAsia="Times New Roman"/>
                <w:position w:val="56"/>
                <w:sz w:val="24"/>
                <w:szCs w:val="24"/>
              </w:rPr>
              <w:t>(b)</w:t>
            </w:r>
            <w:r w:rsidRPr="00CB1ABF">
              <w:rPr>
                <w:rFonts w:eastAsia="Times New Roman"/>
                <w:sz w:val="24"/>
                <w:szCs w:val="24"/>
              </w:rPr>
              <w:t xml:space="preserve"> </w:t>
            </w:r>
            <w:r w:rsidRPr="00CB1ABF">
              <w:rPr>
                <w:rFonts w:eastAsia="Times New Roman"/>
                <w:position w:val="-68"/>
                <w:sz w:val="24"/>
                <w:szCs w:val="24"/>
              </w:rPr>
              <w:object w:dxaOrig="4000" w:dyaOrig="1480" w14:anchorId="52D7A042">
                <v:shape id="_x0000_i1226" type="#_x0000_t75" style="width:200.25pt;height:75pt" o:ole="">
                  <v:imagedata r:id="rId411" o:title=""/>
                </v:shape>
                <o:OLEObject Type="Embed" ProgID="Equation.3" ShapeID="_x0000_i1226" DrawAspect="Content" ObjectID="_1634450347" r:id="rId412"/>
              </w:object>
            </w:r>
          </w:p>
          <w:p w14:paraId="6987E84B" w14:textId="77777777" w:rsidR="00F70783" w:rsidRPr="00CB1ABF" w:rsidRDefault="00F70783" w:rsidP="002D0ED4">
            <w:pPr>
              <w:rPr>
                <w:rFonts w:eastAsia="Times New Roman"/>
                <w:sz w:val="24"/>
                <w:szCs w:val="24"/>
              </w:rPr>
            </w:pPr>
            <w:r w:rsidRPr="00F13782">
              <w:rPr>
                <w:rFonts w:eastAsia="Times New Roman"/>
                <w:position w:val="46"/>
                <w:sz w:val="24"/>
                <w:szCs w:val="24"/>
              </w:rPr>
              <w:t>(c)</w:t>
            </w:r>
            <w:r w:rsidRPr="00CB1ABF">
              <w:rPr>
                <w:rFonts w:eastAsia="Times New Roman"/>
                <w:sz w:val="24"/>
                <w:szCs w:val="24"/>
              </w:rPr>
              <w:t xml:space="preserve"> </w:t>
            </w:r>
            <w:r w:rsidRPr="00F13782">
              <w:rPr>
                <w:rFonts w:eastAsia="Times New Roman"/>
                <w:position w:val="-62"/>
                <w:sz w:val="24"/>
                <w:szCs w:val="24"/>
              </w:rPr>
              <w:object w:dxaOrig="6100" w:dyaOrig="1300" w14:anchorId="352BEF47">
                <v:shape id="_x0000_i1227" type="#_x0000_t75" style="width:305.25pt;height:66pt" o:ole="">
                  <v:imagedata r:id="rId413" o:title=""/>
                </v:shape>
                <o:OLEObject Type="Embed" ProgID="Equation.3" ShapeID="_x0000_i1227" DrawAspect="Content" ObjectID="_1634450348" r:id="rId414"/>
              </w:object>
            </w:r>
          </w:p>
        </w:tc>
      </w:tr>
      <w:tr w:rsidR="00F70783" w:rsidRPr="00CB1ABF" w14:paraId="5853FAE6" w14:textId="77777777" w:rsidTr="002D0ED4">
        <w:trPr>
          <w:cantSplit/>
        </w:trPr>
        <w:tc>
          <w:tcPr>
            <w:tcW w:w="1041" w:type="dxa"/>
          </w:tcPr>
          <w:p w14:paraId="515153FD" w14:textId="77777777" w:rsidR="00F70783" w:rsidRPr="00CB1ABF" w:rsidRDefault="00F70783" w:rsidP="002D0ED4">
            <w:pPr>
              <w:rPr>
                <w:sz w:val="24"/>
                <w:szCs w:val="24"/>
              </w:rPr>
            </w:pPr>
            <w:r w:rsidRPr="00CB1ABF">
              <w:rPr>
                <w:sz w:val="24"/>
                <w:szCs w:val="24"/>
              </w:rPr>
              <w:t>35.</w:t>
            </w:r>
          </w:p>
        </w:tc>
        <w:tc>
          <w:tcPr>
            <w:tcW w:w="8614" w:type="dxa"/>
          </w:tcPr>
          <w:p w14:paraId="380FFC6F" w14:textId="77777777" w:rsidR="00F70783" w:rsidRPr="00CB1ABF" w:rsidRDefault="00F70783" w:rsidP="002D0ED4">
            <w:pPr>
              <w:rPr>
                <w:i/>
                <w:sz w:val="24"/>
                <w:szCs w:val="24"/>
              </w:rPr>
            </w:pPr>
            <w:r w:rsidRPr="00CB1ABF">
              <w:rPr>
                <w:i/>
                <w:sz w:val="24"/>
                <w:szCs w:val="24"/>
              </w:rPr>
              <w:t>In the standing broad jump, one squats and then pushes off with the legs to see how far one can jump. Suppose the extension of the legs from the crouch position is 0.600 m and the acceleration achieved from this position is 1.25 times the acceleration due to gravity</w:t>
            </w:r>
            <w:proofErr w:type="gramStart"/>
            <w:r w:rsidRPr="00CB1ABF">
              <w:rPr>
                <w:i/>
                <w:sz w:val="24"/>
                <w:szCs w:val="24"/>
              </w:rPr>
              <w:t>,</w:t>
            </w:r>
            <w:r w:rsidRPr="00CB1ABF">
              <w:rPr>
                <w:sz w:val="24"/>
                <w:szCs w:val="24"/>
              </w:rPr>
              <w:t xml:space="preserve"> </w:t>
            </w:r>
            <w:r w:rsidRPr="00CB1ABF">
              <w:rPr>
                <w:position w:val="-10"/>
                <w:sz w:val="24"/>
                <w:szCs w:val="24"/>
              </w:rPr>
              <w:object w:dxaOrig="220" w:dyaOrig="260" w14:anchorId="718739ED">
                <v:shape id="_x0000_i1228" type="#_x0000_t75" style="width:9.75pt;height:12pt" o:ole="">
                  <v:imagedata r:id="rId415" o:title=""/>
                </v:shape>
                <o:OLEObject Type="Embed" ProgID="Equation.3" ShapeID="_x0000_i1228" DrawAspect="Content" ObjectID="_1634450349" r:id="rId416"/>
              </w:object>
            </w:r>
            <w:r w:rsidRPr="00CB1ABF">
              <w:rPr>
                <w:i/>
                <w:sz w:val="24"/>
                <w:szCs w:val="24"/>
              </w:rPr>
              <w:t xml:space="preserve"> . How far can they jump? State your assumptions. (Increased range can be achieved by swinging the arms in the direction of th</w:t>
            </w:r>
            <w:r>
              <w:rPr>
                <w:i/>
                <w:sz w:val="24"/>
                <w:szCs w:val="24"/>
              </w:rPr>
              <w:t>e jump.)</w:t>
            </w:r>
          </w:p>
        </w:tc>
      </w:tr>
      <w:tr w:rsidR="00F70783" w:rsidRPr="00CB1ABF" w14:paraId="00FE1974" w14:textId="77777777" w:rsidTr="002D0ED4">
        <w:tc>
          <w:tcPr>
            <w:tcW w:w="1041" w:type="dxa"/>
          </w:tcPr>
          <w:p w14:paraId="28CD3BD2" w14:textId="77777777" w:rsidR="00F70783" w:rsidRPr="00CB1ABF" w:rsidRDefault="00F70783" w:rsidP="002D0ED4">
            <w:pPr>
              <w:rPr>
                <w:sz w:val="24"/>
                <w:szCs w:val="24"/>
              </w:rPr>
            </w:pPr>
            <w:r w:rsidRPr="00CB1ABF">
              <w:rPr>
                <w:sz w:val="24"/>
                <w:szCs w:val="24"/>
              </w:rPr>
              <w:t>Solution</w:t>
            </w:r>
          </w:p>
        </w:tc>
        <w:tc>
          <w:tcPr>
            <w:tcW w:w="8614" w:type="dxa"/>
          </w:tcPr>
          <w:p w14:paraId="647CC133" w14:textId="77777777" w:rsidR="00F70783" w:rsidRDefault="00F70783" w:rsidP="002D0ED4">
            <w:pPr>
              <w:rPr>
                <w:rFonts w:eastAsia="Times New Roman"/>
                <w:position w:val="-106"/>
                <w:sz w:val="24"/>
                <w:szCs w:val="24"/>
              </w:rPr>
            </w:pPr>
            <w:r w:rsidRPr="00D42344">
              <w:rPr>
                <w:rFonts w:eastAsia="Times New Roman"/>
                <w:position w:val="-12"/>
                <w:sz w:val="24"/>
                <w:szCs w:val="24"/>
              </w:rPr>
              <w:object w:dxaOrig="5580" w:dyaOrig="380" w14:anchorId="6BC62FB5">
                <v:shape id="_x0000_i1229" type="#_x0000_t75" style="width:279pt;height:18.75pt" o:ole="">
                  <v:imagedata r:id="rId417" o:title=""/>
                </v:shape>
                <o:OLEObject Type="Embed" ProgID="Equation.3" ShapeID="_x0000_i1229" DrawAspect="Content" ObjectID="_1634450350" r:id="rId418"/>
              </w:object>
            </w:r>
          </w:p>
          <w:p w14:paraId="210CC088" w14:textId="77777777" w:rsidR="00F70783" w:rsidRDefault="00F70783" w:rsidP="002D0ED4">
            <w:r w:rsidRPr="00D42344">
              <w:rPr>
                <w:rFonts w:eastAsia="Times New Roman"/>
                <w:sz w:val="24"/>
                <w:szCs w:val="24"/>
              </w:rPr>
              <w:t>Assume the person leaves at</w:t>
            </w:r>
            <w:r>
              <w:rPr>
                <w:rFonts w:eastAsia="Times New Roman"/>
                <w:position w:val="-106"/>
                <w:sz w:val="24"/>
                <w:szCs w:val="24"/>
              </w:rPr>
              <w:t xml:space="preserve"> </w:t>
            </w:r>
            <w:r w:rsidRPr="00A35B36">
              <w:rPr>
                <w:position w:val="-6"/>
                <w:sz w:val="24"/>
              </w:rPr>
              <w:object w:dxaOrig="400" w:dyaOrig="279" w14:anchorId="2D212146">
                <v:shape id="_x0000_i1230" type="#_x0000_t75" style="width:20.25pt;height:14.25pt" o:ole="">
                  <v:imagedata r:id="rId419" o:title=""/>
                </v:shape>
                <o:OLEObject Type="Embed" ProgID="Equation.3" ShapeID="_x0000_i1230" DrawAspect="Content" ObjectID="_1634450351" r:id="rId420"/>
              </w:object>
            </w:r>
            <w:r>
              <w:t xml:space="preserve"> </w:t>
            </w:r>
            <w:r w:rsidRPr="00D42344">
              <w:rPr>
                <w:rFonts w:eastAsia="Times New Roman"/>
                <w:sz w:val="24"/>
                <w:szCs w:val="24"/>
              </w:rPr>
              <w:t>and on level ground, thus</w:t>
            </w:r>
            <w:r>
              <w:rPr>
                <w:rFonts w:eastAsia="Times New Roman"/>
                <w:position w:val="-106"/>
                <w:sz w:val="24"/>
                <w:szCs w:val="24"/>
              </w:rPr>
              <w:t xml:space="preserve"> </w:t>
            </w:r>
            <w:r w:rsidRPr="00A35B36">
              <w:rPr>
                <w:position w:val="-14"/>
                <w:sz w:val="24"/>
              </w:rPr>
              <w:object w:dxaOrig="1320" w:dyaOrig="380" w14:anchorId="6B065145">
                <v:shape id="_x0000_i1231" type="#_x0000_t75" style="width:66pt;height:18.75pt" o:ole="">
                  <v:imagedata r:id="rId421" o:title=""/>
                </v:shape>
                <o:OLEObject Type="Embed" ProgID="Equation.3" ShapeID="_x0000_i1231" DrawAspect="Content" ObjectID="_1634450352" r:id="rId422"/>
              </w:object>
            </w:r>
          </w:p>
          <w:p w14:paraId="0142F6AE" w14:textId="77777777" w:rsidR="00F70783" w:rsidRPr="00CB1ABF" w:rsidRDefault="00F70783" w:rsidP="002D0ED4">
            <w:pPr>
              <w:rPr>
                <w:rFonts w:eastAsia="Times New Roman"/>
                <w:sz w:val="24"/>
                <w:szCs w:val="24"/>
              </w:rPr>
            </w:pPr>
            <w:r w:rsidRPr="00A35B36">
              <w:rPr>
                <w:position w:val="-48"/>
                <w:sz w:val="24"/>
              </w:rPr>
              <w:object w:dxaOrig="5880" w:dyaOrig="1100" w14:anchorId="6C68B1E9">
                <v:shape id="_x0000_i1232" type="#_x0000_t75" style="width:294pt;height:54.75pt" o:ole="">
                  <v:imagedata r:id="rId423" o:title=""/>
                </v:shape>
                <o:OLEObject Type="Embed" ProgID="Equation.3" ShapeID="_x0000_i1232" DrawAspect="Content" ObjectID="_1634450353" r:id="rId424"/>
              </w:object>
            </w:r>
          </w:p>
        </w:tc>
      </w:tr>
      <w:tr w:rsidR="00F70783" w:rsidRPr="00CB1ABF" w14:paraId="77DF99C4" w14:textId="77777777" w:rsidTr="002D0ED4">
        <w:trPr>
          <w:cantSplit/>
        </w:trPr>
        <w:tc>
          <w:tcPr>
            <w:tcW w:w="1041" w:type="dxa"/>
          </w:tcPr>
          <w:p w14:paraId="2F231903" w14:textId="77777777" w:rsidR="00F70783" w:rsidRPr="00CB1ABF" w:rsidRDefault="00F70783" w:rsidP="002D0ED4">
            <w:pPr>
              <w:rPr>
                <w:sz w:val="24"/>
                <w:szCs w:val="24"/>
              </w:rPr>
            </w:pPr>
            <w:r w:rsidRPr="00CB1ABF">
              <w:rPr>
                <w:sz w:val="24"/>
                <w:szCs w:val="24"/>
              </w:rPr>
              <w:lastRenderedPageBreak/>
              <w:t>36.</w:t>
            </w:r>
          </w:p>
        </w:tc>
        <w:tc>
          <w:tcPr>
            <w:tcW w:w="8614" w:type="dxa"/>
          </w:tcPr>
          <w:p w14:paraId="70834AF5" w14:textId="77777777" w:rsidR="00F70783" w:rsidRPr="00CB1ABF" w:rsidRDefault="00F70783" w:rsidP="002D0ED4">
            <w:pPr>
              <w:rPr>
                <w:i/>
                <w:sz w:val="24"/>
                <w:szCs w:val="24"/>
              </w:rPr>
            </w:pPr>
            <w:r w:rsidRPr="00CB1ABF">
              <w:rPr>
                <w:i/>
                <w:sz w:val="24"/>
                <w:szCs w:val="24"/>
              </w:rPr>
              <w:t>The world long jump record is 8.95 m (Mike Powell, USA, 1991). Treated as a projectile, what is the maximum range obtainable by a person if he has a take-off speed of 9</w:t>
            </w:r>
            <w:r>
              <w:rPr>
                <w:i/>
                <w:sz w:val="24"/>
                <w:szCs w:val="24"/>
              </w:rPr>
              <w:t>.5 m/s? State your assumptions.</w:t>
            </w:r>
          </w:p>
        </w:tc>
      </w:tr>
      <w:tr w:rsidR="00F70783" w:rsidRPr="00CB1ABF" w14:paraId="3B0A0DD1" w14:textId="77777777" w:rsidTr="002D0ED4">
        <w:tc>
          <w:tcPr>
            <w:tcW w:w="1041" w:type="dxa"/>
          </w:tcPr>
          <w:p w14:paraId="581AE711" w14:textId="77777777" w:rsidR="00F70783" w:rsidRPr="00CB1ABF" w:rsidRDefault="00F70783" w:rsidP="002D0ED4">
            <w:pPr>
              <w:rPr>
                <w:sz w:val="24"/>
                <w:szCs w:val="24"/>
              </w:rPr>
            </w:pPr>
            <w:r w:rsidRPr="00CB1ABF">
              <w:rPr>
                <w:sz w:val="24"/>
                <w:szCs w:val="24"/>
              </w:rPr>
              <w:t>Solution</w:t>
            </w:r>
          </w:p>
        </w:tc>
        <w:tc>
          <w:tcPr>
            <w:tcW w:w="8614" w:type="dxa"/>
          </w:tcPr>
          <w:p w14:paraId="1B1F628D" w14:textId="77777777" w:rsidR="00F70783" w:rsidRPr="00CB1ABF" w:rsidRDefault="00F70783" w:rsidP="002D0ED4">
            <w:pPr>
              <w:rPr>
                <w:rFonts w:eastAsia="Times New Roman"/>
                <w:sz w:val="24"/>
                <w:szCs w:val="24"/>
              </w:rPr>
            </w:pPr>
            <w:r w:rsidRPr="00CB1ABF">
              <w:rPr>
                <w:rFonts w:eastAsia="Times New Roman"/>
                <w:sz w:val="24"/>
                <w:szCs w:val="24"/>
              </w:rPr>
              <w:t xml:space="preserve">Assume motion is on level ground (the person leaves at the ground height) and the angle </w:t>
            </w:r>
            <w:proofErr w:type="gramStart"/>
            <w:r w:rsidRPr="00CB1ABF">
              <w:rPr>
                <w:rFonts w:eastAsia="Times New Roman"/>
                <w:sz w:val="24"/>
                <w:szCs w:val="24"/>
              </w:rPr>
              <w:t>is</w:t>
            </w:r>
            <w:r>
              <w:rPr>
                <w:rFonts w:eastAsia="Times New Roman"/>
                <w:position w:val="-6"/>
                <w:sz w:val="24"/>
                <w:szCs w:val="24"/>
              </w:rPr>
              <w:t xml:space="preserve"> </w:t>
            </w:r>
            <w:proofErr w:type="gramEnd"/>
            <w:r w:rsidRPr="00F0093E">
              <w:rPr>
                <w:position w:val="-6"/>
                <w:sz w:val="24"/>
              </w:rPr>
              <w:object w:dxaOrig="400" w:dyaOrig="279" w14:anchorId="077E1C94">
                <v:shape id="_x0000_i1233" type="#_x0000_t75" style="width:20.25pt;height:14.25pt" o:ole="">
                  <v:imagedata r:id="rId425" o:title=""/>
                </v:shape>
                <o:OLEObject Type="Embed" ProgID="Equation.3" ShapeID="_x0000_i1233" DrawAspect="Content" ObjectID="_1634450354" r:id="rId426"/>
              </w:object>
            </w:r>
            <w:r>
              <w:rPr>
                <w:rFonts w:eastAsia="Times New Roman"/>
                <w:sz w:val="24"/>
                <w:szCs w:val="24"/>
              </w:rPr>
              <w:t>.</w:t>
            </w:r>
          </w:p>
          <w:p w14:paraId="1E1479DD" w14:textId="77777777" w:rsidR="00F70783" w:rsidRPr="00CB1ABF" w:rsidRDefault="00F70783" w:rsidP="002D0ED4">
            <w:pPr>
              <w:rPr>
                <w:rFonts w:eastAsia="Times New Roman"/>
                <w:sz w:val="24"/>
                <w:szCs w:val="24"/>
              </w:rPr>
            </w:pPr>
            <w:r w:rsidRPr="00CB1ABF">
              <w:rPr>
                <w:rFonts w:eastAsia="Times New Roman"/>
                <w:position w:val="-24"/>
                <w:sz w:val="24"/>
                <w:szCs w:val="24"/>
              </w:rPr>
              <w:object w:dxaOrig="2980" w:dyaOrig="620" w14:anchorId="0C1B00A8">
                <v:shape id="_x0000_i1234" type="#_x0000_t75" style="width:150pt;height:30.75pt" o:ole="">
                  <v:imagedata r:id="rId427" o:title=""/>
                </v:shape>
                <o:OLEObject Type="Embed" ProgID="Equation.3" ShapeID="_x0000_i1234" DrawAspect="Content" ObjectID="_1634450355" r:id="rId428"/>
              </w:object>
            </w:r>
          </w:p>
          <w:p w14:paraId="1293E76F" w14:textId="77777777" w:rsidR="00F70783" w:rsidRPr="00CB1ABF" w:rsidRDefault="00F70783" w:rsidP="002D0ED4">
            <w:pPr>
              <w:rPr>
                <w:rFonts w:eastAsia="Times New Roman"/>
                <w:sz w:val="24"/>
                <w:szCs w:val="24"/>
              </w:rPr>
            </w:pPr>
            <w:r w:rsidRPr="00CB1ABF">
              <w:rPr>
                <w:rFonts w:eastAsia="Times New Roman"/>
                <w:sz w:val="24"/>
                <w:szCs w:val="24"/>
              </w:rPr>
              <w:t>Or, assume the person leaves the ground with their center of mass 1.0 m above the ground. To find the time in the air:</w:t>
            </w:r>
          </w:p>
          <w:p w14:paraId="4F224020" w14:textId="77777777" w:rsidR="00F70783" w:rsidRDefault="00F70783" w:rsidP="002D0ED4">
            <w:pPr>
              <w:rPr>
                <w:rFonts w:eastAsia="Times New Roman"/>
                <w:position w:val="-42"/>
                <w:sz w:val="24"/>
                <w:szCs w:val="24"/>
              </w:rPr>
            </w:pPr>
            <w:r w:rsidRPr="00D42344">
              <w:rPr>
                <w:rFonts w:eastAsia="Times New Roman"/>
                <w:position w:val="-24"/>
                <w:sz w:val="24"/>
                <w:szCs w:val="24"/>
              </w:rPr>
              <w:object w:dxaOrig="5940" w:dyaOrig="620" w14:anchorId="02F4EAED">
                <v:shape id="_x0000_i1235" type="#_x0000_t75" style="width:297pt;height:30.75pt" o:ole="">
                  <v:imagedata r:id="rId429" o:title=""/>
                </v:shape>
                <o:OLEObject Type="Embed" ProgID="Equation.3" ShapeID="_x0000_i1235" DrawAspect="Content" ObjectID="_1634450356" r:id="rId430"/>
              </w:object>
            </w:r>
          </w:p>
          <w:p w14:paraId="7002EB4E" w14:textId="77777777" w:rsidR="00F70783" w:rsidRPr="00CB1ABF" w:rsidRDefault="00F70783" w:rsidP="002D0ED4">
            <w:pPr>
              <w:rPr>
                <w:rFonts w:eastAsia="Times New Roman"/>
                <w:sz w:val="24"/>
                <w:szCs w:val="24"/>
              </w:rPr>
            </w:pPr>
            <w:r w:rsidRPr="00D42344">
              <w:rPr>
                <w:rFonts w:eastAsia="Times New Roman"/>
                <w:sz w:val="24"/>
                <w:szCs w:val="24"/>
              </w:rPr>
              <w:t>So,</w:t>
            </w:r>
            <w:r>
              <w:rPr>
                <w:rFonts w:eastAsia="Times New Roman"/>
                <w:position w:val="-42"/>
                <w:sz w:val="24"/>
                <w:szCs w:val="24"/>
              </w:rPr>
              <w:t xml:space="preserve"> </w:t>
            </w:r>
            <w:r w:rsidRPr="00A35B36">
              <w:rPr>
                <w:position w:val="-10"/>
                <w:sz w:val="24"/>
              </w:rPr>
              <w:object w:dxaOrig="3780" w:dyaOrig="340" w14:anchorId="08E53AED">
                <v:shape id="_x0000_i1236" type="#_x0000_t75" style="width:189.75pt;height:17.25pt" o:ole="">
                  <v:imagedata r:id="rId431" o:title=""/>
                </v:shape>
                <o:OLEObject Type="Embed" ProgID="Equation.3" ShapeID="_x0000_i1236" DrawAspect="Content" ObjectID="_1634450357" r:id="rId432"/>
              </w:object>
            </w:r>
          </w:p>
        </w:tc>
      </w:tr>
      <w:tr w:rsidR="00F70783" w:rsidRPr="00CB1ABF" w14:paraId="546624A2" w14:textId="77777777" w:rsidTr="002D0ED4">
        <w:trPr>
          <w:cantSplit/>
        </w:trPr>
        <w:tc>
          <w:tcPr>
            <w:tcW w:w="1041" w:type="dxa"/>
          </w:tcPr>
          <w:p w14:paraId="0BC0D5C8" w14:textId="77777777" w:rsidR="00F70783" w:rsidRPr="00CB1ABF" w:rsidRDefault="00F70783" w:rsidP="002D0ED4">
            <w:pPr>
              <w:rPr>
                <w:sz w:val="24"/>
                <w:szCs w:val="24"/>
              </w:rPr>
            </w:pPr>
            <w:r w:rsidRPr="00CB1ABF">
              <w:rPr>
                <w:sz w:val="24"/>
                <w:szCs w:val="24"/>
              </w:rPr>
              <w:t>37.</w:t>
            </w:r>
          </w:p>
        </w:tc>
        <w:tc>
          <w:tcPr>
            <w:tcW w:w="8614" w:type="dxa"/>
          </w:tcPr>
          <w:p w14:paraId="7FD61EBD" w14:textId="34BEC388" w:rsidR="00F70783" w:rsidRPr="00CB1ABF" w:rsidRDefault="00F70783" w:rsidP="002D0ED4">
            <w:pPr>
              <w:rPr>
                <w:i/>
                <w:sz w:val="24"/>
                <w:szCs w:val="24"/>
              </w:rPr>
            </w:pPr>
            <w:r w:rsidRPr="00CB1ABF">
              <w:rPr>
                <w:i/>
                <w:sz w:val="24"/>
                <w:szCs w:val="24"/>
              </w:rPr>
              <w:t xml:space="preserve">Serving at a speed of 170 km/h a tennis player hits the ball at a height of 2.5 m and an angle </w:t>
            </w:r>
            <w:r w:rsidRPr="00CB1ABF">
              <w:rPr>
                <w:i/>
                <w:position w:val="-6"/>
                <w:sz w:val="24"/>
                <w:szCs w:val="24"/>
              </w:rPr>
              <w:object w:dxaOrig="200" w:dyaOrig="279" w14:anchorId="5D124BBF">
                <v:shape id="_x0000_i1237" type="#_x0000_t75" style="width:9.75pt;height:14.25pt" o:ole="">
                  <v:imagedata r:id="rId433" o:title=""/>
                </v:shape>
                <o:OLEObject Type="Embed" ProgID="Equation.3" ShapeID="_x0000_i1237" DrawAspect="Content" ObjectID="_1634450358" r:id="rId434"/>
              </w:object>
            </w:r>
            <w:r w:rsidRPr="00CB1ABF">
              <w:rPr>
                <w:i/>
                <w:sz w:val="24"/>
                <w:szCs w:val="24"/>
              </w:rPr>
              <w:t xml:space="preserve"> below the horizontal. The </w:t>
            </w:r>
            <w:ins w:id="4" w:author="Anne Jones" w:date="2017-01-09T15:40:00Z">
              <w:r w:rsidR="00F5304C">
                <w:rPr>
                  <w:i/>
                  <w:sz w:val="24"/>
                  <w:szCs w:val="24"/>
                </w:rPr>
                <w:t>baseline from which the ball is served</w:t>
              </w:r>
              <w:r w:rsidR="00F5304C" w:rsidRPr="00CB1ABF">
                <w:rPr>
                  <w:i/>
                  <w:sz w:val="24"/>
                  <w:szCs w:val="24"/>
                </w:rPr>
                <w:t xml:space="preserve"> </w:t>
              </w:r>
            </w:ins>
            <w:r w:rsidRPr="00CB1ABF">
              <w:rPr>
                <w:i/>
                <w:sz w:val="24"/>
                <w:szCs w:val="24"/>
              </w:rPr>
              <w:t xml:space="preserve">is 11.9 m from the net, which is 0.91 m high. What is the angle </w:t>
            </w:r>
            <w:r w:rsidRPr="00CB1ABF">
              <w:rPr>
                <w:i/>
                <w:position w:val="-6"/>
                <w:sz w:val="24"/>
                <w:szCs w:val="24"/>
              </w:rPr>
              <w:object w:dxaOrig="200" w:dyaOrig="279" w14:anchorId="21F0D152">
                <v:shape id="_x0000_i1238" type="#_x0000_t75" style="width:9.75pt;height:14.25pt" o:ole="">
                  <v:imagedata r:id="rId435" o:title=""/>
                </v:shape>
                <o:OLEObject Type="Embed" ProgID="Equation.3" ShapeID="_x0000_i1238" DrawAspect="Content" ObjectID="_1634450359" r:id="rId436"/>
              </w:object>
            </w:r>
            <w:r w:rsidRPr="00CB1ABF">
              <w:rPr>
                <w:i/>
                <w:sz w:val="24"/>
                <w:szCs w:val="24"/>
              </w:rPr>
              <w:t xml:space="preserve"> such that the ball just crosses the net? Will the ball land in the service box, </w:t>
            </w:r>
            <w:ins w:id="5" w:author="Anne Jones" w:date="2017-01-09T15:41:00Z">
              <w:r w:rsidR="00F5304C">
                <w:rPr>
                  <w:i/>
                  <w:sz w:val="24"/>
                  <w:szCs w:val="24"/>
                </w:rPr>
                <w:t xml:space="preserve">which has an outermost service line </w:t>
              </w:r>
            </w:ins>
            <w:r>
              <w:rPr>
                <w:i/>
                <w:sz w:val="24"/>
                <w:szCs w:val="24"/>
              </w:rPr>
              <w:t>6.40 m from the net?</w:t>
            </w:r>
          </w:p>
        </w:tc>
      </w:tr>
      <w:tr w:rsidR="00F70783" w:rsidRPr="00CB1ABF" w14:paraId="1AC8DB78" w14:textId="77777777" w:rsidTr="002D0ED4">
        <w:tc>
          <w:tcPr>
            <w:tcW w:w="1041" w:type="dxa"/>
          </w:tcPr>
          <w:p w14:paraId="6D982AF3" w14:textId="77777777" w:rsidR="00F70783" w:rsidRPr="00CB1ABF" w:rsidRDefault="00F70783" w:rsidP="002D0ED4">
            <w:pPr>
              <w:rPr>
                <w:sz w:val="24"/>
                <w:szCs w:val="24"/>
              </w:rPr>
            </w:pPr>
            <w:r w:rsidRPr="00CB1ABF">
              <w:rPr>
                <w:sz w:val="24"/>
                <w:szCs w:val="24"/>
              </w:rPr>
              <w:t>Solution</w:t>
            </w:r>
          </w:p>
        </w:tc>
        <w:tc>
          <w:tcPr>
            <w:tcW w:w="8614" w:type="dxa"/>
          </w:tcPr>
          <w:p w14:paraId="01B48CCA" w14:textId="77777777" w:rsidR="00F70783" w:rsidRPr="00CB1ABF" w:rsidRDefault="00F70783" w:rsidP="002D0ED4">
            <w:pPr>
              <w:rPr>
                <w:rFonts w:eastAsia="Times New Roman"/>
                <w:sz w:val="24"/>
                <w:szCs w:val="24"/>
              </w:rPr>
            </w:pPr>
            <w:r w:rsidRPr="00CB1ABF">
              <w:rPr>
                <w:rFonts w:eastAsia="Times New Roman"/>
                <w:sz w:val="24"/>
                <w:szCs w:val="24"/>
              </w:rPr>
              <w:t xml:space="preserve"> </w:t>
            </w:r>
            <w:r w:rsidRPr="00CB1ABF">
              <w:rPr>
                <w:rFonts w:eastAsia="Times New Roman"/>
                <w:position w:val="-44"/>
                <w:sz w:val="24"/>
                <w:szCs w:val="24"/>
              </w:rPr>
              <w:object w:dxaOrig="8080" w:dyaOrig="999" w14:anchorId="2E9AF368">
                <v:shape id="_x0000_i1239" type="#_x0000_t75" style="width:404.25pt;height:51pt" o:ole="">
                  <v:imagedata r:id="rId437" o:title=""/>
                </v:shape>
                <o:OLEObject Type="Embed" ProgID="Equation.3" ShapeID="_x0000_i1239" DrawAspect="Content" ObjectID="_1634450360" r:id="rId438"/>
              </w:object>
            </w:r>
          </w:p>
          <w:p w14:paraId="0689D310" w14:textId="77777777" w:rsidR="00F70783" w:rsidRPr="00CB1ABF" w:rsidRDefault="00F70783" w:rsidP="002D0ED4">
            <w:pPr>
              <w:rPr>
                <w:rFonts w:eastAsia="Times New Roman"/>
                <w:sz w:val="24"/>
                <w:szCs w:val="24"/>
              </w:rPr>
            </w:pPr>
            <w:r w:rsidRPr="00CB1ABF">
              <w:rPr>
                <w:rFonts w:eastAsia="Times New Roman"/>
                <w:sz w:val="24"/>
                <w:szCs w:val="24"/>
              </w:rPr>
              <w:t xml:space="preserve">In </w:t>
            </w:r>
            <w:r w:rsidRPr="00CB1ABF">
              <w:rPr>
                <w:rFonts w:eastAsia="Times New Roman"/>
                <w:position w:val="-6"/>
                <w:sz w:val="24"/>
                <w:szCs w:val="24"/>
              </w:rPr>
              <w:object w:dxaOrig="200" w:dyaOrig="220" w14:anchorId="0978B49A">
                <v:shape id="_x0000_i1240" type="#_x0000_t75" style="width:9.75pt;height:9.75pt" o:ole="">
                  <v:imagedata r:id="rId439" o:title=""/>
                </v:shape>
                <o:OLEObject Type="Embed" ProgID="Equation.3" ShapeID="_x0000_i1240" DrawAspect="Content" ObjectID="_1634450361" r:id="rId440"/>
              </w:object>
            </w:r>
            <w:r w:rsidRPr="00CB1ABF">
              <w:rPr>
                <w:rFonts w:eastAsia="Times New Roman"/>
                <w:sz w:val="24"/>
                <w:szCs w:val="24"/>
              </w:rPr>
              <w:t xml:space="preserve"> </w:t>
            </w:r>
            <w:proofErr w:type="gramStart"/>
            <w:r w:rsidRPr="00CB1ABF">
              <w:rPr>
                <w:rFonts w:eastAsia="Times New Roman"/>
                <w:sz w:val="24"/>
                <w:szCs w:val="24"/>
              </w:rPr>
              <w:t>direction</w:t>
            </w:r>
            <w:r>
              <w:rPr>
                <w:rFonts w:eastAsia="Times New Roman"/>
                <w:sz w:val="24"/>
                <w:szCs w:val="24"/>
              </w:rPr>
              <w:t xml:space="preserve"> </w:t>
            </w:r>
            <w:proofErr w:type="gramEnd"/>
            <w:r w:rsidRPr="00A35B36">
              <w:rPr>
                <w:position w:val="-10"/>
                <w:sz w:val="24"/>
              </w:rPr>
              <w:object w:dxaOrig="2960" w:dyaOrig="340" w14:anchorId="76B526EC">
                <v:shape id="_x0000_i1241" type="#_x0000_t75" style="width:147.75pt;height:17.25pt" o:ole="">
                  <v:imagedata r:id="rId441" o:title=""/>
                </v:shape>
                <o:OLEObject Type="Embed" ProgID="Equation.3" ShapeID="_x0000_i1241" DrawAspect="Content" ObjectID="_1634450362" r:id="rId442"/>
              </w:object>
            </w:r>
            <w:r w:rsidRPr="00CB1ABF">
              <w:rPr>
                <w:rFonts w:eastAsia="Times New Roman"/>
                <w:sz w:val="24"/>
                <w:szCs w:val="24"/>
              </w:rPr>
              <w:t>,</w:t>
            </w:r>
            <w:r>
              <w:rPr>
                <w:rFonts w:eastAsia="Times New Roman"/>
                <w:sz w:val="24"/>
                <w:szCs w:val="24"/>
              </w:rPr>
              <w:t xml:space="preserve"> so </w:t>
            </w:r>
            <w:r w:rsidRPr="00A35B36">
              <w:rPr>
                <w:position w:val="-24"/>
                <w:sz w:val="24"/>
              </w:rPr>
              <w:object w:dxaOrig="960" w:dyaOrig="620" w14:anchorId="1EA327AB">
                <v:shape id="_x0000_i1242" type="#_x0000_t75" style="width:47.25pt;height:30.75pt" o:ole="">
                  <v:imagedata r:id="rId443" o:title=""/>
                </v:shape>
                <o:OLEObject Type="Embed" ProgID="Equation.3" ShapeID="_x0000_i1242" DrawAspect="Content" ObjectID="_1634450363" r:id="rId444"/>
              </w:object>
            </w:r>
            <w:r>
              <w:rPr>
                <w:rFonts w:eastAsia="Times New Roman"/>
                <w:sz w:val="24"/>
                <w:szCs w:val="24"/>
              </w:rPr>
              <w:t xml:space="preserve">. Inserting this value into </w:t>
            </w:r>
            <w:r>
              <w:rPr>
                <w:rFonts w:eastAsia="Times New Roman"/>
                <w:sz w:val="24"/>
                <w:szCs w:val="24"/>
              </w:rPr>
              <w:lastRenderedPageBreak/>
              <w:t>the first equation,</w:t>
            </w:r>
          </w:p>
          <w:p w14:paraId="7072D0B2" w14:textId="77777777" w:rsidR="00F70783" w:rsidRPr="00CB1ABF" w:rsidRDefault="00F70783" w:rsidP="002D0ED4">
            <w:pPr>
              <w:rPr>
                <w:rFonts w:eastAsia="Times New Roman"/>
                <w:sz w:val="24"/>
                <w:szCs w:val="24"/>
              </w:rPr>
            </w:pPr>
            <w:r w:rsidRPr="00D821EA">
              <w:rPr>
                <w:rFonts w:eastAsia="Times New Roman"/>
                <w:position w:val="-10"/>
                <w:sz w:val="24"/>
                <w:szCs w:val="24"/>
              </w:rPr>
              <w:object w:dxaOrig="7080" w:dyaOrig="360" w14:anchorId="74358F61">
                <v:shape id="_x0000_i1243" type="#_x0000_t75" style="width:354pt;height:17.25pt" o:ole="">
                  <v:imagedata r:id="rId445" o:title=""/>
                </v:shape>
                <o:OLEObject Type="Embed" ProgID="Equation.3" ShapeID="_x0000_i1243" DrawAspect="Content" ObjectID="_1634450364" r:id="rId446"/>
              </w:object>
            </w:r>
            <w:r w:rsidRPr="00CB1ABF">
              <w:rPr>
                <w:rFonts w:eastAsia="Times New Roman"/>
                <w:sz w:val="24"/>
                <w:szCs w:val="24"/>
              </w:rPr>
              <w:t xml:space="preserve"> </w:t>
            </w:r>
          </w:p>
          <w:p w14:paraId="7FBD4339" w14:textId="77777777" w:rsidR="00F70783" w:rsidRPr="00CB1ABF" w:rsidRDefault="00F70783" w:rsidP="002D0ED4">
            <w:pPr>
              <w:rPr>
                <w:rFonts w:eastAsia="Times New Roman"/>
                <w:sz w:val="24"/>
                <w:szCs w:val="24"/>
              </w:rPr>
            </w:pPr>
            <w:r w:rsidRPr="00CB1ABF">
              <w:rPr>
                <w:rFonts w:eastAsia="Times New Roman"/>
                <w:sz w:val="24"/>
                <w:szCs w:val="24"/>
              </w:rPr>
              <w:t xml:space="preserve">Using this value, the time for the ball to fall the full 2.5 m can be calculated, and </w:t>
            </w:r>
            <w:proofErr w:type="gramStart"/>
            <w:r w:rsidRPr="00CB1ABF">
              <w:rPr>
                <w:rFonts w:eastAsia="Times New Roman"/>
                <w:sz w:val="24"/>
                <w:szCs w:val="24"/>
              </w:rPr>
              <w:t>is</w:t>
            </w:r>
            <w:r w:rsidRPr="00CB1ABF">
              <w:rPr>
                <w:rFonts w:eastAsia="Times New Roman"/>
                <w:position w:val="-10"/>
                <w:sz w:val="24"/>
                <w:szCs w:val="24"/>
              </w:rPr>
              <w:t xml:space="preserve"> </w:t>
            </w:r>
            <w:proofErr w:type="gramEnd"/>
            <w:r w:rsidRPr="00CB1ABF">
              <w:rPr>
                <w:position w:val="-10"/>
                <w:sz w:val="24"/>
                <w:szCs w:val="24"/>
              </w:rPr>
              <w:object w:dxaOrig="1060" w:dyaOrig="320" w14:anchorId="45CA6849">
                <v:shape id="_x0000_i1244" type="#_x0000_t75" style="width:53.25pt;height:15.75pt" o:ole="">
                  <v:imagedata r:id="rId447" o:title=""/>
                </v:shape>
                <o:OLEObject Type="Embed" ProgID="Equation.3" ShapeID="_x0000_i1244" DrawAspect="Content" ObjectID="_1634450365" r:id="rId448"/>
              </w:object>
            </w:r>
            <w:r w:rsidRPr="00CB1ABF">
              <w:rPr>
                <w:rFonts w:eastAsia="Times New Roman"/>
                <w:sz w:val="24"/>
                <w:szCs w:val="24"/>
              </w:rPr>
              <w:t xml:space="preserve">. The range of the ball in this time </w:t>
            </w:r>
            <w:proofErr w:type="gramStart"/>
            <w:r w:rsidRPr="00CB1ABF">
              <w:rPr>
                <w:rFonts w:eastAsia="Times New Roman"/>
                <w:sz w:val="24"/>
                <w:szCs w:val="24"/>
              </w:rPr>
              <w:t xml:space="preserve">is </w:t>
            </w:r>
            <w:proofErr w:type="gramEnd"/>
            <w:r w:rsidRPr="00CB1ABF">
              <w:rPr>
                <w:rFonts w:eastAsia="Times New Roman"/>
                <w:position w:val="-12"/>
                <w:sz w:val="24"/>
                <w:szCs w:val="24"/>
              </w:rPr>
              <w:object w:dxaOrig="1600" w:dyaOrig="360" w14:anchorId="010F8FAA">
                <v:shape id="_x0000_i1245" type="#_x0000_t75" style="width:81pt;height:17.25pt" o:ole="">
                  <v:imagedata r:id="rId449" o:title=""/>
                </v:shape>
                <o:OLEObject Type="Embed" ProgID="Equation.3" ShapeID="_x0000_i1245" DrawAspect="Content" ObjectID="_1634450366" r:id="rId450"/>
              </w:object>
            </w:r>
            <w:r w:rsidRPr="00CB1ABF">
              <w:rPr>
                <w:rFonts w:eastAsia="Times New Roman"/>
                <w:sz w:val="24"/>
                <w:szCs w:val="24"/>
              </w:rPr>
              <w:t xml:space="preserve">, so </w:t>
            </w:r>
            <w:r w:rsidRPr="00CB1ABF">
              <w:rPr>
                <w:rFonts w:eastAsia="Times New Roman"/>
                <w:sz w:val="24"/>
                <w:szCs w:val="24"/>
                <w:u w:val="single"/>
              </w:rPr>
              <w:t>yes, the ball lands at 5.3 m from the net.</w:t>
            </w:r>
          </w:p>
        </w:tc>
      </w:tr>
      <w:tr w:rsidR="00F70783" w:rsidRPr="00CB1ABF" w14:paraId="3E46259B" w14:textId="77777777" w:rsidTr="002D0ED4">
        <w:trPr>
          <w:cantSplit/>
        </w:trPr>
        <w:tc>
          <w:tcPr>
            <w:tcW w:w="1041" w:type="dxa"/>
          </w:tcPr>
          <w:p w14:paraId="26984484" w14:textId="77777777" w:rsidR="00F70783" w:rsidRPr="00CB1ABF" w:rsidRDefault="00F70783" w:rsidP="002D0ED4">
            <w:pPr>
              <w:rPr>
                <w:sz w:val="24"/>
                <w:szCs w:val="24"/>
              </w:rPr>
            </w:pPr>
            <w:r w:rsidRPr="00CB1ABF">
              <w:rPr>
                <w:sz w:val="24"/>
                <w:szCs w:val="24"/>
              </w:rPr>
              <w:lastRenderedPageBreak/>
              <w:t>38.</w:t>
            </w:r>
          </w:p>
        </w:tc>
        <w:tc>
          <w:tcPr>
            <w:tcW w:w="8614" w:type="dxa"/>
          </w:tcPr>
          <w:p w14:paraId="3A893F17" w14:textId="77777777" w:rsidR="00F70783" w:rsidRPr="00CB1ABF" w:rsidRDefault="00F70783" w:rsidP="002D0ED4">
            <w:pPr>
              <w:rPr>
                <w:i/>
                <w:sz w:val="24"/>
                <w:szCs w:val="24"/>
              </w:rPr>
            </w:pPr>
            <w:r w:rsidRPr="00CB1ABF">
              <w:rPr>
                <w:i/>
                <w:sz w:val="24"/>
                <w:szCs w:val="24"/>
              </w:rPr>
              <w:t xml:space="preserve">A football quarterback is moving straight backward at a speed of 2.00 m/s when he throws a pass to a player 18.0 m straight downfield. (a) If the ball is thrown at an angle of </w:t>
            </w:r>
            <w:r w:rsidRPr="00CB1ABF">
              <w:rPr>
                <w:i/>
                <w:position w:val="-6"/>
                <w:sz w:val="24"/>
                <w:szCs w:val="24"/>
              </w:rPr>
              <w:object w:dxaOrig="400" w:dyaOrig="279" w14:anchorId="4D0729C0">
                <v:shape id="_x0000_i1246" type="#_x0000_t75" style="width:20.25pt;height:14.25pt" o:ole="">
                  <v:imagedata r:id="rId451" o:title=""/>
                </v:shape>
                <o:OLEObject Type="Embed" ProgID="Equation.3" ShapeID="_x0000_i1246" DrawAspect="Content" ObjectID="_1634450367" r:id="rId452"/>
              </w:object>
            </w:r>
            <w:r w:rsidRPr="00CB1ABF">
              <w:rPr>
                <w:i/>
                <w:sz w:val="24"/>
                <w:szCs w:val="24"/>
              </w:rPr>
              <w:t>relative to the ground and is caught at the same height as it is released, what is its initial speed relative to the ground? (b) How long does it take to get to the receiver? (c) What is its maximum hei</w:t>
            </w:r>
            <w:r>
              <w:rPr>
                <w:i/>
                <w:sz w:val="24"/>
                <w:szCs w:val="24"/>
              </w:rPr>
              <w:t>ght above its point of release?</w:t>
            </w:r>
          </w:p>
        </w:tc>
      </w:tr>
      <w:tr w:rsidR="00F70783" w:rsidRPr="00CB1ABF" w14:paraId="19A3103B" w14:textId="77777777" w:rsidTr="002D0ED4">
        <w:tc>
          <w:tcPr>
            <w:tcW w:w="1041" w:type="dxa"/>
          </w:tcPr>
          <w:p w14:paraId="241D7364" w14:textId="77777777" w:rsidR="00F70783" w:rsidRPr="00CB1ABF" w:rsidRDefault="00F70783" w:rsidP="002D0ED4">
            <w:pPr>
              <w:rPr>
                <w:sz w:val="24"/>
                <w:szCs w:val="24"/>
              </w:rPr>
            </w:pPr>
            <w:r w:rsidRPr="00CB1ABF">
              <w:rPr>
                <w:sz w:val="24"/>
                <w:szCs w:val="24"/>
              </w:rPr>
              <w:t>Solution</w:t>
            </w:r>
          </w:p>
        </w:tc>
        <w:tc>
          <w:tcPr>
            <w:tcW w:w="8614" w:type="dxa"/>
          </w:tcPr>
          <w:p w14:paraId="18E09321" w14:textId="77777777" w:rsidR="00F70783" w:rsidRPr="00CB1ABF" w:rsidRDefault="00F70783" w:rsidP="002D0ED4">
            <w:pPr>
              <w:rPr>
                <w:sz w:val="24"/>
                <w:szCs w:val="24"/>
              </w:rPr>
            </w:pPr>
            <w:r w:rsidRPr="00CB1ABF">
              <w:rPr>
                <w:sz w:val="24"/>
                <w:szCs w:val="24"/>
              </w:rPr>
              <w:t>(a) Note: the player’s backward motion will not be a factor in this problem.</w:t>
            </w:r>
          </w:p>
          <w:p w14:paraId="7A791D9F" w14:textId="77777777" w:rsidR="00F70783" w:rsidRPr="00CB1ABF" w:rsidRDefault="00F70783" w:rsidP="002D0ED4">
            <w:pPr>
              <w:ind w:left="512"/>
              <w:rPr>
                <w:sz w:val="24"/>
                <w:szCs w:val="24"/>
              </w:rPr>
            </w:pPr>
            <w:r w:rsidRPr="00CB1ABF">
              <w:rPr>
                <w:position w:val="-50"/>
                <w:sz w:val="24"/>
                <w:szCs w:val="24"/>
              </w:rPr>
              <w:object w:dxaOrig="6460" w:dyaOrig="1100" w14:anchorId="26D97F0C">
                <v:shape id="_x0000_i1247" type="#_x0000_t75" style="width:323.25pt;height:54.75pt" o:ole="">
                  <v:imagedata r:id="rId453" o:title=""/>
                </v:shape>
                <o:OLEObject Type="Embed" ProgID="Equation.3" ShapeID="_x0000_i1247" DrawAspect="Content" ObjectID="_1634450368" r:id="rId454"/>
              </w:object>
            </w:r>
          </w:p>
          <w:p w14:paraId="1372454A" w14:textId="77777777" w:rsidR="00F70783" w:rsidRPr="00CB1ABF" w:rsidRDefault="00F70783" w:rsidP="002D0ED4">
            <w:pPr>
              <w:rPr>
                <w:sz w:val="24"/>
                <w:szCs w:val="24"/>
              </w:rPr>
            </w:pPr>
            <w:r w:rsidRPr="00CB1ABF">
              <w:rPr>
                <w:sz w:val="24"/>
                <w:szCs w:val="24"/>
              </w:rPr>
              <w:t xml:space="preserve">(b) </w:t>
            </w:r>
            <w:r w:rsidRPr="00CB1ABF">
              <w:rPr>
                <w:position w:val="-82"/>
                <w:sz w:val="24"/>
                <w:szCs w:val="24"/>
              </w:rPr>
              <w:object w:dxaOrig="4400" w:dyaOrig="1420" w14:anchorId="00EBBB91">
                <v:shape id="_x0000_i1248" type="#_x0000_t75" style="width:219.75pt;height:71.25pt" o:ole="">
                  <v:imagedata r:id="rId455" o:title=""/>
                </v:shape>
                <o:OLEObject Type="Embed" ProgID="Equation.3" ShapeID="_x0000_i1248" DrawAspect="Content" ObjectID="_1634450369" r:id="rId456"/>
              </w:object>
            </w:r>
          </w:p>
          <w:p w14:paraId="21D8EA59" w14:textId="77777777" w:rsidR="00F70783" w:rsidRPr="00324531" w:rsidRDefault="00F70783" w:rsidP="002D0ED4">
            <w:pPr>
              <w:autoSpaceDE w:val="0"/>
              <w:autoSpaceDN w:val="0"/>
              <w:adjustRightInd w:val="0"/>
              <w:spacing w:before="0" w:after="0" w:line="240" w:lineRule="auto"/>
              <w:rPr>
                <w:rFonts w:ascii="MS Shell Dlg 2" w:hAnsi="MS Shell Dlg 2" w:cs="MS Shell Dlg 2"/>
                <w:sz w:val="17"/>
                <w:szCs w:val="17"/>
                <w:lang w:bidi="ar-SA"/>
              </w:rPr>
            </w:pPr>
            <w:r w:rsidRPr="00CB1ABF">
              <w:rPr>
                <w:sz w:val="24"/>
                <w:szCs w:val="24"/>
              </w:rPr>
              <w:t xml:space="preserve">(c) </w:t>
            </w:r>
            <w:r w:rsidRPr="00CB1ABF">
              <w:rPr>
                <w:position w:val="-30"/>
                <w:sz w:val="24"/>
                <w:szCs w:val="24"/>
              </w:rPr>
              <w:object w:dxaOrig="4800" w:dyaOrig="740" w14:anchorId="6E8752BC">
                <v:shape id="_x0000_i1249" type="#_x0000_t75" style="width:240.75pt;height:36pt" o:ole="">
                  <v:imagedata r:id="rId457" o:title=""/>
                </v:shape>
                <o:OLEObject Type="Embed" ProgID="Equation.3" ShapeID="_x0000_i1249" DrawAspect="Content" ObjectID="_1634450370" r:id="rId458"/>
              </w:object>
            </w:r>
          </w:p>
        </w:tc>
      </w:tr>
      <w:tr w:rsidR="00F70783" w:rsidRPr="00CB1ABF" w14:paraId="69C9AA9B" w14:textId="77777777" w:rsidTr="002D0ED4">
        <w:trPr>
          <w:cantSplit/>
        </w:trPr>
        <w:tc>
          <w:tcPr>
            <w:tcW w:w="1041" w:type="dxa"/>
          </w:tcPr>
          <w:p w14:paraId="1FB26E3E" w14:textId="77777777" w:rsidR="00F70783" w:rsidRPr="00CB1ABF" w:rsidRDefault="00F70783" w:rsidP="002D0ED4">
            <w:pPr>
              <w:rPr>
                <w:sz w:val="24"/>
                <w:szCs w:val="24"/>
              </w:rPr>
            </w:pPr>
            <w:r w:rsidRPr="00CB1ABF">
              <w:rPr>
                <w:sz w:val="24"/>
                <w:szCs w:val="24"/>
              </w:rPr>
              <w:t>39.</w:t>
            </w:r>
          </w:p>
        </w:tc>
        <w:tc>
          <w:tcPr>
            <w:tcW w:w="8614" w:type="dxa"/>
          </w:tcPr>
          <w:p w14:paraId="1B3C0CF4" w14:textId="77777777" w:rsidR="00F70783" w:rsidRPr="00CB1ABF" w:rsidRDefault="00F70783" w:rsidP="002D0ED4">
            <w:pPr>
              <w:rPr>
                <w:i/>
                <w:sz w:val="24"/>
                <w:szCs w:val="24"/>
              </w:rPr>
            </w:pPr>
            <w:r w:rsidRPr="00CB1ABF">
              <w:rPr>
                <w:i/>
                <w:sz w:val="24"/>
                <w:szCs w:val="24"/>
              </w:rPr>
              <w:t>Gun sights are adjusted to aim high to compensate for the effect of gravity, effectively making the gun accurate only for a specific range. (a) If a gun is sighted to hit targets that are at the same height as the gun and 100.0 m away, how low will the bullet hit if aimed directly at a target 150.0 m away? The muzzle velocity of the bullet is 275 m/s. (b) Discuss qualitatively how a larger muzzle velocity would affect this problem and what would be the effect of air</w:t>
            </w:r>
            <w:r>
              <w:rPr>
                <w:i/>
                <w:sz w:val="24"/>
                <w:szCs w:val="24"/>
              </w:rPr>
              <w:t xml:space="preserve"> resistance.</w:t>
            </w:r>
          </w:p>
        </w:tc>
      </w:tr>
      <w:tr w:rsidR="00F70783" w:rsidRPr="00CB1ABF" w14:paraId="6246CAFF" w14:textId="77777777" w:rsidTr="002D0ED4">
        <w:tc>
          <w:tcPr>
            <w:tcW w:w="1041" w:type="dxa"/>
          </w:tcPr>
          <w:p w14:paraId="78A2DE76" w14:textId="77777777" w:rsidR="00F70783" w:rsidRPr="00CB1ABF" w:rsidRDefault="00F70783" w:rsidP="002D0ED4">
            <w:pPr>
              <w:rPr>
                <w:sz w:val="24"/>
                <w:szCs w:val="24"/>
              </w:rPr>
            </w:pPr>
            <w:r w:rsidRPr="00CB1ABF">
              <w:rPr>
                <w:sz w:val="24"/>
                <w:szCs w:val="24"/>
              </w:rPr>
              <w:lastRenderedPageBreak/>
              <w:t>Solution</w:t>
            </w:r>
          </w:p>
        </w:tc>
        <w:tc>
          <w:tcPr>
            <w:tcW w:w="8614" w:type="dxa"/>
          </w:tcPr>
          <w:p w14:paraId="1B3D5320" w14:textId="77777777" w:rsidR="00F70783" w:rsidRPr="00CB1ABF" w:rsidRDefault="00F70783" w:rsidP="002D0ED4">
            <w:pPr>
              <w:rPr>
                <w:sz w:val="24"/>
                <w:szCs w:val="24"/>
              </w:rPr>
            </w:pPr>
            <w:r w:rsidRPr="00F13782">
              <w:rPr>
                <w:position w:val="160"/>
                <w:sz w:val="24"/>
                <w:szCs w:val="24"/>
              </w:rPr>
              <w:t>(a)</w:t>
            </w:r>
            <w:r w:rsidRPr="00CB1ABF">
              <w:rPr>
                <w:sz w:val="24"/>
                <w:szCs w:val="24"/>
              </w:rPr>
              <w:object w:dxaOrig="3248" w:dyaOrig="1620" w14:anchorId="587DE4D1">
                <v:shape id="_x0000_i1250" type="#_x0000_t75" style="width:161.25pt;height:81.75pt" o:ole="" fillcolor="window">
                  <v:imagedata r:id="rId459" o:title=""/>
                </v:shape>
                <o:OLEObject Type="Embed" ProgID="MSDraw" ShapeID="_x0000_i1250" DrawAspect="Content" ObjectID="_1634450371" r:id="rId460">
                  <o:FieldCodes>\* mergeformat</o:FieldCodes>
                </o:OLEObject>
              </w:object>
            </w:r>
          </w:p>
          <w:p w14:paraId="1AAAA8A7" w14:textId="77777777" w:rsidR="00F70783" w:rsidRPr="00CB1ABF" w:rsidRDefault="00F70783" w:rsidP="002D0ED4">
            <w:pPr>
              <w:ind w:left="374"/>
              <w:rPr>
                <w:sz w:val="24"/>
                <w:szCs w:val="24"/>
              </w:rPr>
            </w:pPr>
            <w:r w:rsidRPr="00CB1ABF">
              <w:rPr>
                <w:sz w:val="24"/>
                <w:szCs w:val="24"/>
              </w:rPr>
              <w:t>Use the 100 m data to calculate the release angle for the bullet.</w:t>
            </w:r>
          </w:p>
          <w:p w14:paraId="2014C0B9" w14:textId="77777777" w:rsidR="00F70783" w:rsidRPr="00CB1ABF" w:rsidRDefault="00F70783" w:rsidP="002D0ED4">
            <w:pPr>
              <w:ind w:left="374"/>
              <w:rPr>
                <w:sz w:val="24"/>
                <w:szCs w:val="24"/>
              </w:rPr>
            </w:pPr>
            <w:r w:rsidRPr="00CB1ABF">
              <w:rPr>
                <w:position w:val="-28"/>
                <w:sz w:val="24"/>
                <w:szCs w:val="24"/>
              </w:rPr>
              <w:object w:dxaOrig="1520" w:dyaOrig="720" w14:anchorId="70C0084E">
                <v:shape id="_x0000_i1251" type="#_x0000_t75" style="width:75.75pt;height:36pt" o:ole="">
                  <v:imagedata r:id="rId461" o:title=""/>
                </v:shape>
                <o:OLEObject Type="Embed" ProgID="Equation.3" ShapeID="_x0000_i1251" DrawAspect="Content" ObjectID="_1634450372" r:id="rId462"/>
              </w:object>
            </w:r>
            <w:r w:rsidRPr="00CB1ABF">
              <w:rPr>
                <w:sz w:val="24"/>
                <w:szCs w:val="24"/>
              </w:rPr>
              <w:t xml:space="preserve"> so that</w:t>
            </w:r>
            <w:r>
              <w:rPr>
                <w:sz w:val="24"/>
                <w:szCs w:val="24"/>
              </w:rPr>
              <w:t xml:space="preserve"> </w:t>
            </w:r>
            <w:r w:rsidRPr="00CB1ABF">
              <w:rPr>
                <w:position w:val="-34"/>
                <w:sz w:val="24"/>
                <w:szCs w:val="24"/>
              </w:rPr>
              <w:object w:dxaOrig="5700" w:dyaOrig="800" w14:anchorId="120B8523">
                <v:shape id="_x0000_i1252" type="#_x0000_t75" style="width:286.5pt;height:39.75pt" o:ole="">
                  <v:imagedata r:id="rId463" o:title=""/>
                </v:shape>
                <o:OLEObject Type="Embed" ProgID="Equation.3" ShapeID="_x0000_i1252" DrawAspect="Content" ObjectID="_1634450373" r:id="rId464"/>
              </w:object>
            </w:r>
          </w:p>
          <w:p w14:paraId="57323992" w14:textId="77777777" w:rsidR="00F70783" w:rsidRPr="00CB1ABF" w:rsidRDefault="00F70783" w:rsidP="002D0ED4">
            <w:pPr>
              <w:ind w:left="374"/>
              <w:rPr>
                <w:sz w:val="24"/>
                <w:szCs w:val="24"/>
              </w:rPr>
            </w:pPr>
            <w:r w:rsidRPr="00CB1ABF">
              <w:rPr>
                <w:sz w:val="24"/>
                <w:szCs w:val="24"/>
              </w:rPr>
              <w:t>Next, calculate the time to travel.</w:t>
            </w:r>
          </w:p>
          <w:p w14:paraId="3CD77101" w14:textId="77777777" w:rsidR="00F70783" w:rsidRPr="00CB1ABF" w:rsidRDefault="00F70783" w:rsidP="002D0ED4">
            <w:pPr>
              <w:ind w:left="374"/>
              <w:rPr>
                <w:sz w:val="24"/>
                <w:szCs w:val="24"/>
              </w:rPr>
            </w:pPr>
            <w:r w:rsidRPr="00CB1ABF">
              <w:rPr>
                <w:position w:val="-46"/>
                <w:sz w:val="24"/>
                <w:szCs w:val="24"/>
              </w:rPr>
              <w:object w:dxaOrig="5120" w:dyaOrig="1040" w14:anchorId="5EFF394C">
                <v:shape id="_x0000_i1253" type="#_x0000_t75" style="width:257.25pt;height:51.75pt" o:ole="">
                  <v:imagedata r:id="rId465" o:title=""/>
                </v:shape>
                <o:OLEObject Type="Embed" ProgID="Equation.3" ShapeID="_x0000_i1253" DrawAspect="Content" ObjectID="_1634450374" r:id="rId466"/>
              </w:object>
            </w:r>
          </w:p>
          <w:p w14:paraId="3016FA79" w14:textId="77777777" w:rsidR="00F70783" w:rsidRPr="00CB1ABF" w:rsidRDefault="00F70783" w:rsidP="002D0ED4">
            <w:pPr>
              <w:ind w:left="374"/>
              <w:rPr>
                <w:sz w:val="24"/>
                <w:szCs w:val="24"/>
              </w:rPr>
            </w:pPr>
            <w:r w:rsidRPr="00CB1ABF">
              <w:rPr>
                <w:sz w:val="24"/>
                <w:szCs w:val="24"/>
              </w:rPr>
              <w:t>Lastly, calculate the change in vertical position during the 150 m flight:</w:t>
            </w:r>
          </w:p>
          <w:p w14:paraId="7C93B5E4" w14:textId="77777777" w:rsidR="00F70783" w:rsidRPr="00CB1ABF" w:rsidRDefault="00F70783" w:rsidP="002D0ED4">
            <w:pPr>
              <w:ind w:left="374"/>
              <w:rPr>
                <w:sz w:val="24"/>
                <w:szCs w:val="24"/>
              </w:rPr>
            </w:pPr>
            <w:r w:rsidRPr="00CB1ABF">
              <w:rPr>
                <w:position w:val="-58"/>
                <w:sz w:val="24"/>
                <w:szCs w:val="24"/>
              </w:rPr>
              <w:object w:dxaOrig="7520" w:dyaOrig="1280" w14:anchorId="0046118C">
                <v:shape id="_x0000_i1254" type="#_x0000_t75" style="width:375.75pt;height:63pt" o:ole="">
                  <v:imagedata r:id="rId467" o:title=""/>
                </v:shape>
                <o:OLEObject Type="Embed" ProgID="Equation.3" ShapeID="_x0000_i1254" DrawAspect="Content" ObjectID="_1634450375" r:id="rId468"/>
              </w:object>
            </w:r>
          </w:p>
          <w:p w14:paraId="49B5E609" w14:textId="77777777" w:rsidR="00F70783" w:rsidRPr="00CB1ABF" w:rsidRDefault="00F70783" w:rsidP="002D0ED4">
            <w:pPr>
              <w:ind w:left="374" w:hanging="374"/>
              <w:rPr>
                <w:sz w:val="24"/>
                <w:szCs w:val="24"/>
              </w:rPr>
            </w:pPr>
            <w:r w:rsidRPr="00CB1ABF">
              <w:rPr>
                <w:sz w:val="24"/>
                <w:szCs w:val="24"/>
              </w:rPr>
              <w:t>(b) The larger the muzzle velocity, the smaller the deviation in the vertical direction, because the time of flight would be smaller. Air resist</w:t>
            </w:r>
            <w:r>
              <w:rPr>
                <w:sz w:val="24"/>
                <w:szCs w:val="24"/>
              </w:rPr>
              <w:t>ance would have the effect of in</w:t>
            </w:r>
            <w:r w:rsidRPr="00CB1ABF">
              <w:rPr>
                <w:sz w:val="24"/>
                <w:szCs w:val="24"/>
              </w:rPr>
              <w:t>creasing the time of flight, therefore increasing the vertical deviation.</w:t>
            </w:r>
          </w:p>
        </w:tc>
      </w:tr>
      <w:tr w:rsidR="00F70783" w:rsidRPr="00CB1ABF" w14:paraId="35DA3BEA" w14:textId="77777777" w:rsidTr="002D0ED4">
        <w:trPr>
          <w:cantSplit/>
        </w:trPr>
        <w:tc>
          <w:tcPr>
            <w:tcW w:w="1041" w:type="dxa"/>
          </w:tcPr>
          <w:p w14:paraId="50E68FC6" w14:textId="77777777" w:rsidR="00F70783" w:rsidRPr="00CB1ABF" w:rsidRDefault="00F70783" w:rsidP="002D0ED4">
            <w:pPr>
              <w:rPr>
                <w:sz w:val="24"/>
                <w:szCs w:val="24"/>
              </w:rPr>
            </w:pPr>
            <w:r w:rsidRPr="00CB1ABF">
              <w:rPr>
                <w:sz w:val="24"/>
                <w:szCs w:val="24"/>
              </w:rPr>
              <w:t>40.</w:t>
            </w:r>
          </w:p>
        </w:tc>
        <w:tc>
          <w:tcPr>
            <w:tcW w:w="8614" w:type="dxa"/>
          </w:tcPr>
          <w:p w14:paraId="3826716D" w14:textId="77777777" w:rsidR="00F70783" w:rsidRPr="00CB1ABF" w:rsidRDefault="00F70783" w:rsidP="002D0ED4">
            <w:pPr>
              <w:rPr>
                <w:i/>
                <w:sz w:val="24"/>
                <w:szCs w:val="24"/>
              </w:rPr>
            </w:pPr>
            <w:r w:rsidRPr="00CB1ABF">
              <w:rPr>
                <w:i/>
                <w:sz w:val="24"/>
                <w:szCs w:val="24"/>
              </w:rPr>
              <w:t>An eagle is flying horizontally at a speed of 3.00 m/s when the fish in her talons wiggles loose and falls into the lake 5.00 m below. Calculate the velocity of the fish relative to the water when it hits the water.</w:t>
            </w:r>
          </w:p>
        </w:tc>
      </w:tr>
      <w:tr w:rsidR="00F70783" w:rsidRPr="00CB1ABF" w14:paraId="09947A52" w14:textId="77777777" w:rsidTr="002D0ED4">
        <w:tc>
          <w:tcPr>
            <w:tcW w:w="1041" w:type="dxa"/>
          </w:tcPr>
          <w:p w14:paraId="10394745" w14:textId="77777777" w:rsidR="00F70783" w:rsidRPr="00CB1ABF" w:rsidRDefault="00F70783" w:rsidP="002D0ED4">
            <w:pPr>
              <w:rPr>
                <w:sz w:val="24"/>
                <w:szCs w:val="24"/>
              </w:rPr>
            </w:pPr>
            <w:r w:rsidRPr="00CB1ABF">
              <w:rPr>
                <w:sz w:val="24"/>
                <w:szCs w:val="24"/>
              </w:rPr>
              <w:t>Solution</w:t>
            </w:r>
          </w:p>
        </w:tc>
        <w:tc>
          <w:tcPr>
            <w:tcW w:w="8614" w:type="dxa"/>
          </w:tcPr>
          <w:p w14:paraId="006FCB95" w14:textId="77777777" w:rsidR="00F70783" w:rsidRPr="00CB1ABF" w:rsidRDefault="00F70783" w:rsidP="002D0ED4">
            <w:pPr>
              <w:rPr>
                <w:sz w:val="24"/>
                <w:szCs w:val="24"/>
              </w:rPr>
            </w:pPr>
            <w:r w:rsidRPr="00CB1ABF">
              <w:rPr>
                <w:position w:val="-6"/>
                <w:sz w:val="24"/>
                <w:szCs w:val="24"/>
              </w:rPr>
              <w:object w:dxaOrig="200" w:dyaOrig="220" w14:anchorId="1B1BE1C8">
                <v:shape id="_x0000_i1255" type="#_x0000_t75" style="width:9.75pt;height:9.75pt" o:ole="">
                  <v:imagedata r:id="rId469" o:title=""/>
                </v:shape>
                <o:OLEObject Type="Embed" ProgID="Equation.3" ShapeID="_x0000_i1255" DrawAspect="Content" ObjectID="_1634450376" r:id="rId470"/>
              </w:object>
            </w:r>
            <w:r w:rsidRPr="00CB1ABF">
              <w:rPr>
                <w:sz w:val="24"/>
                <w:szCs w:val="24"/>
              </w:rPr>
              <w:t>-</w:t>
            </w:r>
            <w:r>
              <w:rPr>
                <w:sz w:val="24"/>
                <w:szCs w:val="24"/>
              </w:rPr>
              <w:t>d</w:t>
            </w:r>
            <w:r w:rsidRPr="00CB1ABF">
              <w:rPr>
                <w:sz w:val="24"/>
                <w:szCs w:val="24"/>
              </w:rPr>
              <w:t>irection (</w:t>
            </w:r>
            <w:r>
              <w:rPr>
                <w:sz w:val="24"/>
                <w:szCs w:val="24"/>
              </w:rPr>
              <w:t>h</w:t>
            </w:r>
            <w:r w:rsidRPr="00CB1ABF">
              <w:rPr>
                <w:sz w:val="24"/>
                <w:szCs w:val="24"/>
              </w:rPr>
              <w:t xml:space="preserve">orizontal); </w:t>
            </w:r>
            <w:r>
              <w:rPr>
                <w:sz w:val="24"/>
                <w:szCs w:val="24"/>
              </w:rPr>
              <w:t>g</w:t>
            </w:r>
            <w:r w:rsidRPr="00CB1ABF">
              <w:rPr>
                <w:sz w:val="24"/>
                <w:szCs w:val="24"/>
              </w:rPr>
              <w:t>iven:</w:t>
            </w:r>
          </w:p>
          <w:p w14:paraId="5BE1B85E" w14:textId="77777777" w:rsidR="00F70783" w:rsidRPr="00CB1ABF" w:rsidRDefault="00F70783" w:rsidP="002D0ED4">
            <w:pPr>
              <w:rPr>
                <w:sz w:val="24"/>
                <w:szCs w:val="24"/>
              </w:rPr>
            </w:pPr>
            <w:r w:rsidRPr="00D821EA">
              <w:rPr>
                <w:position w:val="-12"/>
                <w:sz w:val="24"/>
                <w:szCs w:val="24"/>
              </w:rPr>
              <w:object w:dxaOrig="5640" w:dyaOrig="380" w14:anchorId="17B178CC">
                <v:shape id="_x0000_i1256" type="#_x0000_t75" style="width:284.25pt;height:20.25pt" o:ole="">
                  <v:imagedata r:id="rId471" o:title=""/>
                </v:shape>
                <o:OLEObject Type="Embed" ProgID="Equation.3" ShapeID="_x0000_i1256" DrawAspect="Content" ObjectID="_1634450377" r:id="rId472"/>
              </w:object>
            </w:r>
          </w:p>
          <w:p w14:paraId="7D6AD28D" w14:textId="77777777" w:rsidR="00F70783" w:rsidRPr="00CB1ABF" w:rsidRDefault="00F70783" w:rsidP="002D0ED4">
            <w:pPr>
              <w:rPr>
                <w:sz w:val="24"/>
                <w:szCs w:val="24"/>
              </w:rPr>
            </w:pPr>
            <w:r w:rsidRPr="00CB1ABF">
              <w:rPr>
                <w:position w:val="-10"/>
                <w:sz w:val="24"/>
                <w:szCs w:val="24"/>
              </w:rPr>
              <w:object w:dxaOrig="220" w:dyaOrig="260" w14:anchorId="0E73E262">
                <v:shape id="_x0000_i1257" type="#_x0000_t75" style="width:9.75pt;height:12pt" o:ole="">
                  <v:imagedata r:id="rId473" o:title=""/>
                </v:shape>
                <o:OLEObject Type="Embed" ProgID="Equation.3" ShapeID="_x0000_i1257" DrawAspect="Content" ObjectID="_1634450378" r:id="rId474"/>
              </w:object>
            </w:r>
            <w:r w:rsidRPr="00CB1ABF">
              <w:rPr>
                <w:sz w:val="24"/>
                <w:szCs w:val="24"/>
              </w:rPr>
              <w:t>-</w:t>
            </w:r>
            <w:r>
              <w:rPr>
                <w:sz w:val="24"/>
                <w:szCs w:val="24"/>
              </w:rPr>
              <w:t>d</w:t>
            </w:r>
            <w:r w:rsidRPr="00CB1ABF">
              <w:rPr>
                <w:sz w:val="24"/>
                <w:szCs w:val="24"/>
              </w:rPr>
              <w:t>irection (</w:t>
            </w:r>
            <w:r>
              <w:rPr>
                <w:sz w:val="24"/>
                <w:szCs w:val="24"/>
              </w:rPr>
              <w:t>v</w:t>
            </w:r>
            <w:r w:rsidRPr="00CB1ABF">
              <w:rPr>
                <w:sz w:val="24"/>
                <w:szCs w:val="24"/>
              </w:rPr>
              <w:t xml:space="preserve">ertical); </w:t>
            </w:r>
            <w:r>
              <w:rPr>
                <w:sz w:val="24"/>
                <w:szCs w:val="24"/>
              </w:rPr>
              <w:t>g</w:t>
            </w:r>
            <w:r w:rsidRPr="00CB1ABF">
              <w:rPr>
                <w:sz w:val="24"/>
                <w:szCs w:val="24"/>
              </w:rPr>
              <w:t>iven:</w:t>
            </w:r>
          </w:p>
          <w:p w14:paraId="061C5FD1" w14:textId="77777777" w:rsidR="00F70783" w:rsidRPr="00CB1ABF" w:rsidRDefault="00F70783" w:rsidP="002D0ED4">
            <w:pPr>
              <w:rPr>
                <w:sz w:val="24"/>
                <w:szCs w:val="24"/>
              </w:rPr>
            </w:pPr>
            <w:r w:rsidRPr="00D821EA">
              <w:rPr>
                <w:position w:val="-144"/>
                <w:sz w:val="24"/>
                <w:szCs w:val="24"/>
              </w:rPr>
              <w:object w:dxaOrig="5700" w:dyaOrig="3000" w14:anchorId="0EC08CE4">
                <v:shape id="_x0000_i1258" type="#_x0000_t75" style="width:286.5pt;height:147pt" o:ole="">
                  <v:imagedata r:id="rId475" o:title=""/>
                </v:shape>
                <o:OLEObject Type="Embed" ProgID="Equation.3" ShapeID="_x0000_i1258" DrawAspect="Content" ObjectID="_1634450379" r:id="rId476"/>
              </w:object>
            </w:r>
          </w:p>
        </w:tc>
      </w:tr>
      <w:tr w:rsidR="00F70783" w:rsidRPr="00CB1ABF" w14:paraId="657E777D" w14:textId="77777777" w:rsidTr="002D0ED4">
        <w:trPr>
          <w:cantSplit/>
        </w:trPr>
        <w:tc>
          <w:tcPr>
            <w:tcW w:w="1041" w:type="dxa"/>
          </w:tcPr>
          <w:p w14:paraId="20254168" w14:textId="77777777" w:rsidR="00F70783" w:rsidRPr="00CB1ABF" w:rsidRDefault="00F70783" w:rsidP="002D0ED4">
            <w:pPr>
              <w:rPr>
                <w:sz w:val="24"/>
                <w:szCs w:val="24"/>
              </w:rPr>
            </w:pPr>
            <w:r w:rsidRPr="00CB1ABF">
              <w:rPr>
                <w:sz w:val="24"/>
                <w:szCs w:val="24"/>
              </w:rPr>
              <w:lastRenderedPageBreak/>
              <w:t>41.</w:t>
            </w:r>
          </w:p>
        </w:tc>
        <w:tc>
          <w:tcPr>
            <w:tcW w:w="8614" w:type="dxa"/>
          </w:tcPr>
          <w:p w14:paraId="504AED4D" w14:textId="77777777" w:rsidR="00F70783" w:rsidRPr="00CB1ABF" w:rsidRDefault="00F70783" w:rsidP="002D0ED4">
            <w:pPr>
              <w:rPr>
                <w:i/>
                <w:sz w:val="24"/>
                <w:szCs w:val="24"/>
              </w:rPr>
            </w:pPr>
            <w:r w:rsidRPr="00CB1ABF">
              <w:rPr>
                <w:i/>
                <w:sz w:val="24"/>
                <w:szCs w:val="24"/>
              </w:rPr>
              <w:t xml:space="preserve">An owl is carrying a mouse to the chicks in its nest. Its position at that time is 4.00 m west and 12.0 m above the center of the 30.0 cm diameter nest. The owl is flying east at 3.50 m/s at an angle </w:t>
            </w:r>
            <w:r w:rsidRPr="00F0093E">
              <w:rPr>
                <w:position w:val="-6"/>
                <w:sz w:val="24"/>
              </w:rPr>
              <w:object w:dxaOrig="580" w:dyaOrig="279" w14:anchorId="0BE9BEA7">
                <v:shape id="_x0000_i1259" type="#_x0000_t75" style="width:30pt;height:14.25pt" o:ole="">
                  <v:imagedata r:id="rId477" o:title=""/>
                </v:shape>
                <o:OLEObject Type="Embed" ProgID="Equation.3" ShapeID="_x0000_i1259" DrawAspect="Content" ObjectID="_1634450380" r:id="rId478"/>
              </w:object>
            </w:r>
            <w:r w:rsidRPr="00CB1ABF">
              <w:rPr>
                <w:i/>
                <w:sz w:val="24"/>
                <w:szCs w:val="24"/>
              </w:rPr>
              <w:t xml:space="preserve"> below the horizontal when it accidentally drops the mouse. Is the owl lucky enough to have the mouse hit the nest? To answer this question, calculate the horizontal position of the mouse when it has fallen 12.0 m. </w:t>
            </w:r>
          </w:p>
        </w:tc>
      </w:tr>
      <w:tr w:rsidR="00F70783" w:rsidRPr="00CB1ABF" w14:paraId="20D956C5" w14:textId="77777777" w:rsidTr="002D0ED4">
        <w:tc>
          <w:tcPr>
            <w:tcW w:w="1041" w:type="dxa"/>
          </w:tcPr>
          <w:p w14:paraId="3FBAF26B" w14:textId="77777777" w:rsidR="00F70783" w:rsidRPr="00CB1ABF" w:rsidRDefault="00F70783" w:rsidP="002D0ED4">
            <w:pPr>
              <w:rPr>
                <w:sz w:val="24"/>
                <w:szCs w:val="24"/>
              </w:rPr>
            </w:pPr>
            <w:r w:rsidRPr="00CB1ABF">
              <w:rPr>
                <w:sz w:val="24"/>
                <w:szCs w:val="24"/>
              </w:rPr>
              <w:t>Solution</w:t>
            </w:r>
          </w:p>
        </w:tc>
        <w:tc>
          <w:tcPr>
            <w:tcW w:w="8614" w:type="dxa"/>
          </w:tcPr>
          <w:p w14:paraId="01F2BDF4" w14:textId="77777777" w:rsidR="00F70783" w:rsidRPr="00CB1ABF" w:rsidRDefault="00F70783" w:rsidP="002D0ED4">
            <w:pPr>
              <w:rPr>
                <w:sz w:val="24"/>
                <w:szCs w:val="24"/>
              </w:rPr>
            </w:pPr>
            <w:r w:rsidRPr="00CB1ABF">
              <w:rPr>
                <w:sz w:val="24"/>
                <w:szCs w:val="24"/>
              </w:rPr>
              <w:t>The mouse will land in the nest if its horizontal</w:t>
            </w:r>
            <w:proofErr w:type="gramStart"/>
            <w:r w:rsidRPr="00CB1ABF">
              <w:rPr>
                <w:sz w:val="24"/>
                <w:szCs w:val="24"/>
              </w:rPr>
              <w:t xml:space="preserve">, </w:t>
            </w:r>
            <w:proofErr w:type="gramEnd"/>
            <w:r w:rsidRPr="00CB1ABF">
              <w:rPr>
                <w:position w:val="-6"/>
                <w:sz w:val="24"/>
                <w:szCs w:val="24"/>
              </w:rPr>
              <w:object w:dxaOrig="200" w:dyaOrig="220" w14:anchorId="2143CC82">
                <v:shape id="_x0000_i1260" type="#_x0000_t75" style="width:9.75pt;height:9.75pt" o:ole="">
                  <v:imagedata r:id="rId479" o:title=""/>
                </v:shape>
                <o:OLEObject Type="Embed" ProgID="Equation.3" ShapeID="_x0000_i1260" DrawAspect="Content" ObjectID="_1634450381" r:id="rId480"/>
              </w:object>
            </w:r>
            <w:r w:rsidRPr="00CB1ABF">
              <w:rPr>
                <w:sz w:val="24"/>
                <w:szCs w:val="24"/>
              </w:rPr>
              <w:t>, is &gt; 3.85 m and &lt; 4.15 m (</w:t>
            </w:r>
            <w:r w:rsidRPr="00CB1ABF">
              <w:rPr>
                <w:position w:val="-6"/>
                <w:sz w:val="24"/>
                <w:szCs w:val="24"/>
              </w:rPr>
              <w:object w:dxaOrig="800" w:dyaOrig="279" w14:anchorId="410967C6">
                <v:shape id="_x0000_i1261" type="#_x0000_t75" style="width:39.75pt;height:14.25pt" o:ole="">
                  <v:imagedata r:id="rId481" o:title=""/>
                </v:shape>
                <o:OLEObject Type="Embed" ProgID="Equation.3" ShapeID="_x0000_i1261" DrawAspect="Content" ObjectID="_1634450382" r:id="rId482"/>
              </w:object>
            </w:r>
            <w:r w:rsidRPr="00CB1ABF">
              <w:rPr>
                <w:sz w:val="24"/>
                <w:szCs w:val="24"/>
              </w:rPr>
              <w:t xml:space="preserve">the radius of the nest). </w:t>
            </w:r>
            <w:r w:rsidRPr="00CB1ABF">
              <w:rPr>
                <w:position w:val="-12"/>
                <w:sz w:val="24"/>
                <w:szCs w:val="24"/>
              </w:rPr>
              <w:object w:dxaOrig="1680" w:dyaOrig="360" w14:anchorId="20DEFAE3">
                <v:shape id="_x0000_i1262" type="#_x0000_t75" style="width:84pt;height:17.25pt" o:ole="">
                  <v:imagedata r:id="rId483" o:title=""/>
                </v:shape>
                <o:OLEObject Type="Embed" ProgID="Equation.3" ShapeID="_x0000_i1262" DrawAspect="Content" ObjectID="_1634450383" r:id="rId484"/>
              </w:object>
            </w:r>
            <w:r w:rsidRPr="00CB1ABF">
              <w:rPr>
                <w:sz w:val="24"/>
                <w:szCs w:val="24"/>
              </w:rPr>
              <w:t xml:space="preserve">, and </w:t>
            </w:r>
            <w:r w:rsidRPr="00CB1ABF">
              <w:rPr>
                <w:position w:val="-14"/>
                <w:sz w:val="24"/>
                <w:szCs w:val="24"/>
              </w:rPr>
              <w:object w:dxaOrig="3560" w:dyaOrig="380" w14:anchorId="254B95C8">
                <v:shape id="_x0000_i1263" type="#_x0000_t75" style="width:179.25pt;height:20.25pt" o:ole="">
                  <v:imagedata r:id="rId485" o:title=""/>
                </v:shape>
                <o:OLEObject Type="Embed" ProgID="Equation.3" ShapeID="_x0000_i1263" DrawAspect="Content" ObjectID="_1634450384" r:id="rId486"/>
              </w:object>
            </w:r>
            <w:r w:rsidRPr="00CB1ABF">
              <w:rPr>
                <w:sz w:val="24"/>
                <w:szCs w:val="24"/>
              </w:rPr>
              <w:t xml:space="preserve"> </w:t>
            </w:r>
          </w:p>
          <w:p w14:paraId="586DED44" w14:textId="77777777" w:rsidR="00F70783" w:rsidRPr="00CB1ABF" w:rsidRDefault="00F70783" w:rsidP="002D0ED4">
            <w:pPr>
              <w:rPr>
                <w:sz w:val="24"/>
                <w:szCs w:val="24"/>
              </w:rPr>
            </w:pPr>
            <w:r w:rsidRPr="00CB1ABF">
              <w:rPr>
                <w:sz w:val="24"/>
                <w:szCs w:val="24"/>
              </w:rPr>
              <w:t>To calculate the horizontal position, we need to first calculate the time it takes to fall the distance of 12.0 m.</w:t>
            </w:r>
          </w:p>
          <w:p w14:paraId="0C342951" w14:textId="77777777" w:rsidR="00F70783" w:rsidRPr="00CB1ABF" w:rsidRDefault="00F70783" w:rsidP="002D0ED4">
            <w:pPr>
              <w:rPr>
                <w:sz w:val="24"/>
                <w:szCs w:val="24"/>
              </w:rPr>
            </w:pPr>
            <w:r w:rsidRPr="00CB1ABF">
              <w:rPr>
                <w:position w:val="-24"/>
                <w:sz w:val="24"/>
                <w:szCs w:val="24"/>
              </w:rPr>
              <w:object w:dxaOrig="2140" w:dyaOrig="620" w14:anchorId="5FBDDFCA">
                <v:shape id="_x0000_i1264" type="#_x0000_t75" style="width:107.25pt;height:30.75pt" o:ole="">
                  <v:imagedata r:id="rId487" o:title=""/>
                </v:shape>
                <o:OLEObject Type="Embed" ProgID="Equation.3" ShapeID="_x0000_i1264" DrawAspect="Content" ObjectID="_1634450385" r:id="rId488"/>
              </w:object>
            </w:r>
            <w:r w:rsidRPr="00CB1ABF">
              <w:rPr>
                <w:sz w:val="24"/>
                <w:szCs w:val="24"/>
              </w:rPr>
              <w:t xml:space="preserve">so solve for </w:t>
            </w:r>
            <w:r w:rsidRPr="00CB1ABF">
              <w:rPr>
                <w:position w:val="-6"/>
                <w:sz w:val="24"/>
                <w:szCs w:val="24"/>
              </w:rPr>
              <w:object w:dxaOrig="139" w:dyaOrig="240" w14:anchorId="123F22D3">
                <v:shape id="_x0000_i1265" type="#_x0000_t75" style="width:9pt;height:12pt" o:ole="">
                  <v:imagedata r:id="rId489" o:title=""/>
                </v:shape>
                <o:OLEObject Type="Embed" ProgID="Equation.3" ShapeID="_x0000_i1265" DrawAspect="Content" ObjectID="_1634450386" r:id="rId490"/>
              </w:object>
            </w:r>
            <w:r w:rsidRPr="00CB1ABF">
              <w:rPr>
                <w:sz w:val="24"/>
                <w:szCs w:val="24"/>
              </w:rPr>
              <w:t>:</w:t>
            </w:r>
          </w:p>
          <w:p w14:paraId="4821CA36" w14:textId="77777777" w:rsidR="00F70783" w:rsidRPr="00CB1ABF" w:rsidRDefault="00F70783" w:rsidP="002D0ED4">
            <w:pPr>
              <w:rPr>
                <w:sz w:val="24"/>
                <w:szCs w:val="24"/>
              </w:rPr>
            </w:pPr>
            <w:r w:rsidRPr="00D821EA">
              <w:rPr>
                <w:position w:val="-64"/>
                <w:sz w:val="24"/>
                <w:szCs w:val="24"/>
              </w:rPr>
              <w:object w:dxaOrig="7600" w:dyaOrig="1400" w14:anchorId="1B27B559">
                <v:shape id="_x0000_i1266" type="#_x0000_t75" style="width:378pt;height:71.25pt" o:ole="">
                  <v:imagedata r:id="rId491" o:title=""/>
                </v:shape>
                <o:OLEObject Type="Embed" ProgID="Equation.3" ShapeID="_x0000_i1266" DrawAspect="Content" ObjectID="_1634450387" r:id="rId492"/>
              </w:object>
            </w:r>
          </w:p>
          <w:p w14:paraId="535765E3" w14:textId="77777777" w:rsidR="00F70783" w:rsidRPr="00CB1ABF" w:rsidRDefault="00F70783" w:rsidP="002D0ED4">
            <w:pPr>
              <w:rPr>
                <w:sz w:val="24"/>
                <w:szCs w:val="24"/>
              </w:rPr>
            </w:pPr>
            <w:r w:rsidRPr="00CB1ABF">
              <w:rPr>
                <w:sz w:val="24"/>
                <w:szCs w:val="24"/>
              </w:rPr>
              <w:t>Next, we need to calculate the horizontal displacement.</w:t>
            </w:r>
          </w:p>
          <w:p w14:paraId="5AECA15C" w14:textId="77777777" w:rsidR="00F70783" w:rsidRPr="00CB1ABF" w:rsidRDefault="00F70783" w:rsidP="002D0ED4">
            <w:pPr>
              <w:rPr>
                <w:sz w:val="24"/>
                <w:szCs w:val="24"/>
              </w:rPr>
            </w:pPr>
            <w:r w:rsidRPr="00CB1ABF">
              <w:rPr>
                <w:position w:val="-12"/>
                <w:sz w:val="24"/>
                <w:szCs w:val="24"/>
              </w:rPr>
              <w:object w:dxaOrig="1320" w:dyaOrig="360" w14:anchorId="5D64CFC0">
                <v:shape id="_x0000_i1267" type="#_x0000_t75" style="width:66pt;height:17.25pt" o:ole="">
                  <v:imagedata r:id="rId493" o:title=""/>
                </v:shape>
                <o:OLEObject Type="Embed" ProgID="Equation.3" ShapeID="_x0000_i1267" DrawAspect="Content" ObjectID="_1634450388" r:id="rId494"/>
              </w:object>
            </w:r>
            <w:r w:rsidRPr="00CB1ABF">
              <w:rPr>
                <w:sz w:val="24"/>
                <w:szCs w:val="24"/>
              </w:rPr>
              <w:t xml:space="preserve"> so that </w:t>
            </w:r>
            <w:r w:rsidRPr="00CB1ABF">
              <w:rPr>
                <w:position w:val="-12"/>
                <w:sz w:val="24"/>
                <w:szCs w:val="24"/>
              </w:rPr>
              <w:object w:dxaOrig="4120" w:dyaOrig="360" w14:anchorId="7F82F055">
                <v:shape id="_x0000_i1268" type="#_x0000_t75" style="width:206.25pt;height:17.25pt" o:ole="">
                  <v:imagedata r:id="rId495" o:title=""/>
                </v:shape>
                <o:OLEObject Type="Embed" ProgID="Equation.3" ShapeID="_x0000_i1268" DrawAspect="Content" ObjectID="_1634450389" r:id="rId496"/>
              </w:object>
            </w:r>
            <w:r w:rsidRPr="00CB1ABF">
              <w:rPr>
                <w:sz w:val="24"/>
                <w:szCs w:val="24"/>
              </w:rPr>
              <w:t xml:space="preserve"> </w:t>
            </w:r>
          </w:p>
          <w:p w14:paraId="42F735D7" w14:textId="77777777" w:rsidR="00F70783" w:rsidRPr="00CB1ABF" w:rsidRDefault="00F70783" w:rsidP="002D0ED4">
            <w:pPr>
              <w:rPr>
                <w:sz w:val="24"/>
                <w:szCs w:val="24"/>
              </w:rPr>
            </w:pPr>
            <w:r w:rsidRPr="00CB1ABF">
              <w:rPr>
                <w:sz w:val="24"/>
                <w:szCs w:val="24"/>
                <w:u w:val="single"/>
              </w:rPr>
              <w:t>No, the owl is not lucky. The mouse just misses the nest.</w:t>
            </w:r>
          </w:p>
        </w:tc>
      </w:tr>
      <w:tr w:rsidR="00F70783" w:rsidRPr="00CB1ABF" w14:paraId="20E2E4AC" w14:textId="77777777" w:rsidTr="002D0ED4">
        <w:trPr>
          <w:cantSplit/>
        </w:trPr>
        <w:tc>
          <w:tcPr>
            <w:tcW w:w="1041" w:type="dxa"/>
          </w:tcPr>
          <w:p w14:paraId="4CE278FD" w14:textId="77777777" w:rsidR="00F70783" w:rsidRPr="00CB1ABF" w:rsidRDefault="00F70783" w:rsidP="002D0ED4">
            <w:pPr>
              <w:rPr>
                <w:sz w:val="24"/>
                <w:szCs w:val="24"/>
              </w:rPr>
            </w:pPr>
            <w:r w:rsidRPr="00CB1ABF">
              <w:rPr>
                <w:sz w:val="24"/>
                <w:szCs w:val="24"/>
              </w:rPr>
              <w:lastRenderedPageBreak/>
              <w:t>42.</w:t>
            </w:r>
          </w:p>
        </w:tc>
        <w:tc>
          <w:tcPr>
            <w:tcW w:w="8614" w:type="dxa"/>
          </w:tcPr>
          <w:p w14:paraId="27486F4F" w14:textId="77777777" w:rsidR="00F70783" w:rsidRPr="00CB1ABF" w:rsidRDefault="00F70783" w:rsidP="002D0ED4">
            <w:pPr>
              <w:rPr>
                <w:i/>
                <w:sz w:val="24"/>
                <w:szCs w:val="24"/>
              </w:rPr>
            </w:pPr>
            <w:r w:rsidRPr="00CB1ABF">
              <w:rPr>
                <w:i/>
                <w:sz w:val="24"/>
                <w:szCs w:val="24"/>
              </w:rPr>
              <w:t xml:space="preserve">Suppose a soccer player kicks the ball from a distance 30 m toward the goal. Find the initial speed of the ball if it just passes over the goal, 2.4 m above the ground, given the initial direction to be </w:t>
            </w:r>
            <w:r w:rsidRPr="00CB1ABF">
              <w:rPr>
                <w:i/>
                <w:position w:val="-6"/>
                <w:sz w:val="24"/>
                <w:szCs w:val="24"/>
              </w:rPr>
              <w:object w:dxaOrig="420" w:dyaOrig="320" w14:anchorId="5D4AE92F">
                <v:shape id="_x0000_i1269" type="#_x0000_t75" style="width:21pt;height:15.75pt" o:ole="">
                  <v:imagedata r:id="rId497" o:title=""/>
                </v:shape>
                <o:OLEObject Type="Embed" ProgID="Equation.3" ShapeID="_x0000_i1269" DrawAspect="Content" ObjectID="_1634450390" r:id="rId498"/>
              </w:object>
            </w:r>
            <w:r w:rsidRPr="00CB1ABF">
              <w:rPr>
                <w:i/>
                <w:sz w:val="24"/>
                <w:szCs w:val="24"/>
              </w:rPr>
              <w:t xml:space="preserve"> above the horizontal.</w:t>
            </w:r>
          </w:p>
        </w:tc>
      </w:tr>
      <w:tr w:rsidR="00F70783" w:rsidRPr="00CB1ABF" w14:paraId="6D53ECF3" w14:textId="77777777" w:rsidTr="002D0ED4">
        <w:tc>
          <w:tcPr>
            <w:tcW w:w="1041" w:type="dxa"/>
          </w:tcPr>
          <w:p w14:paraId="3B6B4C16" w14:textId="77777777" w:rsidR="00F70783" w:rsidRPr="00CB1ABF" w:rsidRDefault="00F70783" w:rsidP="002D0ED4">
            <w:pPr>
              <w:rPr>
                <w:sz w:val="24"/>
                <w:szCs w:val="24"/>
              </w:rPr>
            </w:pPr>
            <w:r w:rsidRPr="00CB1ABF">
              <w:rPr>
                <w:sz w:val="24"/>
                <w:szCs w:val="24"/>
              </w:rPr>
              <w:t>Solution</w:t>
            </w:r>
          </w:p>
        </w:tc>
        <w:tc>
          <w:tcPr>
            <w:tcW w:w="8614" w:type="dxa"/>
          </w:tcPr>
          <w:p w14:paraId="1E52CB46" w14:textId="77777777" w:rsidR="00F70783" w:rsidRPr="00CB1ABF" w:rsidRDefault="00F70783" w:rsidP="002D0ED4">
            <w:pPr>
              <w:rPr>
                <w:sz w:val="24"/>
                <w:szCs w:val="24"/>
              </w:rPr>
            </w:pPr>
            <w:r w:rsidRPr="00CB1ABF">
              <w:rPr>
                <w:sz w:val="24"/>
                <w:szCs w:val="24"/>
              </w:rPr>
              <w:t xml:space="preserve">Given </w:t>
            </w:r>
            <w:r w:rsidRPr="00CB1ABF">
              <w:rPr>
                <w:position w:val="-12"/>
                <w:sz w:val="24"/>
                <w:szCs w:val="24"/>
              </w:rPr>
              <w:object w:dxaOrig="880" w:dyaOrig="360" w14:anchorId="1DE0971A">
                <v:shape id="_x0000_i1270" type="#_x0000_t75" style="width:42.75pt;height:17.25pt" o:ole="">
                  <v:imagedata r:id="rId499" o:title=""/>
                </v:shape>
                <o:OLEObject Type="Embed" ProgID="Equation.3" ShapeID="_x0000_i1270" DrawAspect="Content" ObjectID="_1634450391" r:id="rId500"/>
              </w:object>
            </w:r>
            <w:r w:rsidRPr="00CB1ABF">
              <w:rPr>
                <w:sz w:val="24"/>
                <w:szCs w:val="24"/>
              </w:rPr>
              <w:t xml:space="preserve">, </w:t>
            </w:r>
            <w:r w:rsidRPr="00CB1ABF">
              <w:rPr>
                <w:position w:val="-6"/>
                <w:sz w:val="24"/>
                <w:szCs w:val="24"/>
              </w:rPr>
              <w:object w:dxaOrig="200" w:dyaOrig="220" w14:anchorId="4C1190EB">
                <v:shape id="_x0000_i1271" type="#_x0000_t75" style="width:9.75pt;height:9.75pt" o:ole="">
                  <v:imagedata r:id="rId501" o:title=""/>
                </v:shape>
                <o:OLEObject Type="Embed" ProgID="Equation.3" ShapeID="_x0000_i1271" DrawAspect="Content" ObjectID="_1634450392" r:id="rId502"/>
              </w:object>
            </w:r>
            <w:r w:rsidRPr="00CB1ABF">
              <w:rPr>
                <w:sz w:val="24"/>
                <w:szCs w:val="24"/>
              </w:rPr>
              <w:t>-direction</w:t>
            </w:r>
          </w:p>
          <w:p w14:paraId="694D09C1" w14:textId="77777777" w:rsidR="00F70783" w:rsidRPr="00CB1ABF" w:rsidRDefault="00F70783" w:rsidP="002D0ED4">
            <w:pPr>
              <w:rPr>
                <w:sz w:val="24"/>
                <w:szCs w:val="24"/>
              </w:rPr>
            </w:pPr>
            <w:r w:rsidRPr="00CB1ABF">
              <w:rPr>
                <w:position w:val="-48"/>
                <w:sz w:val="24"/>
                <w:szCs w:val="24"/>
              </w:rPr>
              <w:object w:dxaOrig="2400" w:dyaOrig="1080" w14:anchorId="58F1645B">
                <v:shape id="_x0000_i1272" type="#_x0000_t75" style="width:119.25pt;height:54.75pt" o:ole="">
                  <v:imagedata r:id="rId503" o:title=""/>
                </v:shape>
                <o:OLEObject Type="Embed" ProgID="Equation.3" ShapeID="_x0000_i1272" DrawAspect="Content" ObjectID="_1634450393" r:id="rId504"/>
              </w:object>
            </w:r>
          </w:p>
          <w:p w14:paraId="4B7C1C56" w14:textId="77777777" w:rsidR="00F70783" w:rsidRPr="00CB1ABF" w:rsidRDefault="00F70783" w:rsidP="002D0ED4">
            <w:pPr>
              <w:rPr>
                <w:sz w:val="24"/>
                <w:szCs w:val="24"/>
              </w:rPr>
            </w:pPr>
            <w:r w:rsidRPr="00CB1ABF">
              <w:rPr>
                <w:position w:val="-10"/>
                <w:sz w:val="24"/>
                <w:szCs w:val="24"/>
              </w:rPr>
              <w:object w:dxaOrig="220" w:dyaOrig="260" w14:anchorId="3FA3E0DC">
                <v:shape id="_x0000_i1273" type="#_x0000_t75" style="width:9.75pt;height:12pt" o:ole="">
                  <v:imagedata r:id="rId505" o:title=""/>
                </v:shape>
                <o:OLEObject Type="Embed" ProgID="Equation.3" ShapeID="_x0000_i1273" DrawAspect="Content" ObjectID="_1634450394" r:id="rId506"/>
              </w:object>
            </w:r>
            <w:r w:rsidRPr="00CB1ABF">
              <w:rPr>
                <w:sz w:val="24"/>
                <w:szCs w:val="24"/>
              </w:rPr>
              <w:t xml:space="preserve">-direction, </w:t>
            </w:r>
            <w:r w:rsidRPr="00CB1ABF">
              <w:rPr>
                <w:position w:val="-12"/>
                <w:sz w:val="24"/>
                <w:szCs w:val="24"/>
              </w:rPr>
              <w:object w:dxaOrig="1480" w:dyaOrig="360" w14:anchorId="0CF61DAF">
                <v:shape id="_x0000_i1274" type="#_x0000_t75" style="width:75pt;height:17.25pt" o:ole="">
                  <v:imagedata r:id="rId507" o:title=""/>
                </v:shape>
                <o:OLEObject Type="Embed" ProgID="Equation.3" ShapeID="_x0000_i1274" DrawAspect="Content" ObjectID="_1634450395" r:id="rId508"/>
              </w:object>
            </w:r>
          </w:p>
          <w:p w14:paraId="7357E64E" w14:textId="77777777" w:rsidR="00F70783" w:rsidRPr="00CB1ABF" w:rsidRDefault="00F70783" w:rsidP="002D0ED4">
            <w:pPr>
              <w:rPr>
                <w:sz w:val="24"/>
                <w:szCs w:val="24"/>
              </w:rPr>
            </w:pPr>
            <w:r w:rsidRPr="00CB1ABF">
              <w:rPr>
                <w:position w:val="-14"/>
                <w:sz w:val="24"/>
                <w:szCs w:val="24"/>
              </w:rPr>
              <w:object w:dxaOrig="1380" w:dyaOrig="380" w14:anchorId="58DD7A2B">
                <v:shape id="_x0000_i1275" type="#_x0000_t75" style="width:69pt;height:20.25pt" o:ole="">
                  <v:imagedata r:id="rId509" o:title=""/>
                </v:shape>
                <o:OLEObject Type="Embed" ProgID="Equation.3" ShapeID="_x0000_i1275" DrawAspect="Content" ObjectID="_1634450396" r:id="rId510"/>
              </w:object>
            </w:r>
          </w:p>
          <w:p w14:paraId="0E2B4117" w14:textId="77777777" w:rsidR="00F70783" w:rsidRPr="00CB1ABF" w:rsidRDefault="00F70783" w:rsidP="002D0ED4">
            <w:pPr>
              <w:rPr>
                <w:sz w:val="24"/>
                <w:szCs w:val="24"/>
              </w:rPr>
            </w:pPr>
            <w:r w:rsidRPr="00CB1ABF">
              <w:rPr>
                <w:position w:val="-24"/>
                <w:sz w:val="24"/>
                <w:szCs w:val="24"/>
              </w:rPr>
              <w:object w:dxaOrig="2020" w:dyaOrig="620" w14:anchorId="43A4BB48">
                <v:shape id="_x0000_i1276" type="#_x0000_t75" style="width:102pt;height:30.75pt" o:ole="">
                  <v:imagedata r:id="rId511" o:title=""/>
                </v:shape>
                <o:OLEObject Type="Embed" ProgID="Equation.3" ShapeID="_x0000_i1276" DrawAspect="Content" ObjectID="_1634450397" r:id="rId512"/>
              </w:object>
            </w:r>
            <w:r w:rsidRPr="00CB1ABF">
              <w:rPr>
                <w:sz w:val="24"/>
                <w:szCs w:val="24"/>
              </w:rPr>
              <w:t xml:space="preserve">, find </w:t>
            </w:r>
            <w:r w:rsidRPr="00CB1ABF">
              <w:rPr>
                <w:position w:val="-12"/>
                <w:sz w:val="24"/>
                <w:szCs w:val="24"/>
              </w:rPr>
              <w:object w:dxaOrig="320" w:dyaOrig="360" w14:anchorId="21B19612">
                <v:shape id="_x0000_i1277" type="#_x0000_t75" style="width:15.75pt;height:17.25pt" o:ole="">
                  <v:imagedata r:id="rId513" o:title=""/>
                </v:shape>
                <o:OLEObject Type="Embed" ProgID="Equation.3" ShapeID="_x0000_i1277" DrawAspect="Content" ObjectID="_1634450398" r:id="rId514"/>
              </w:object>
            </w:r>
          </w:p>
          <w:p w14:paraId="2C6CC17C" w14:textId="77777777" w:rsidR="00F70783" w:rsidRPr="00CB1ABF" w:rsidRDefault="00F70783" w:rsidP="002D0ED4">
            <w:pPr>
              <w:rPr>
                <w:sz w:val="24"/>
                <w:szCs w:val="24"/>
              </w:rPr>
            </w:pPr>
            <w:r w:rsidRPr="00CB1ABF">
              <w:rPr>
                <w:sz w:val="24"/>
                <w:szCs w:val="24"/>
              </w:rPr>
              <w:t>Solve</w:t>
            </w:r>
            <w:r>
              <w:rPr>
                <w:sz w:val="24"/>
                <w:szCs w:val="24"/>
              </w:rPr>
              <w:t xml:space="preserve"> the</w:t>
            </w:r>
            <w:r w:rsidRPr="00CB1ABF">
              <w:rPr>
                <w:sz w:val="24"/>
                <w:szCs w:val="24"/>
              </w:rPr>
              <w:t xml:space="preserve"> </w:t>
            </w:r>
            <w:r w:rsidRPr="00CB1ABF">
              <w:rPr>
                <w:position w:val="-6"/>
                <w:sz w:val="24"/>
                <w:szCs w:val="24"/>
              </w:rPr>
              <w:object w:dxaOrig="200" w:dyaOrig="220" w14:anchorId="34D6ED02">
                <v:shape id="_x0000_i1278" type="#_x0000_t75" style="width:9.75pt;height:9.75pt" o:ole="">
                  <v:imagedata r:id="rId515" o:title=""/>
                </v:shape>
                <o:OLEObject Type="Embed" ProgID="Equation.3" ShapeID="_x0000_i1278" DrawAspect="Content" ObjectID="_1634450399" r:id="rId516"/>
              </w:object>
            </w:r>
            <w:r w:rsidRPr="00CB1ABF">
              <w:rPr>
                <w:sz w:val="24"/>
                <w:szCs w:val="24"/>
              </w:rPr>
              <w:t xml:space="preserve">-equation for </w:t>
            </w:r>
            <w:r w:rsidRPr="00CB1ABF">
              <w:rPr>
                <w:position w:val="-6"/>
                <w:sz w:val="24"/>
                <w:szCs w:val="24"/>
              </w:rPr>
              <w:object w:dxaOrig="139" w:dyaOrig="240" w14:anchorId="344F2F9B">
                <v:shape id="_x0000_i1279" type="#_x0000_t75" style="width:6pt;height:12pt" o:ole="">
                  <v:imagedata r:id="rId517" o:title=""/>
                </v:shape>
                <o:OLEObject Type="Embed" ProgID="Equation.3" ShapeID="_x0000_i1279" DrawAspect="Content" ObjectID="_1634450400" r:id="rId518"/>
              </w:object>
            </w:r>
            <w:r w:rsidRPr="00CB1ABF">
              <w:rPr>
                <w:sz w:val="24"/>
                <w:szCs w:val="24"/>
              </w:rPr>
              <w:t xml:space="preserve">, then substitute into the </w:t>
            </w:r>
            <w:r w:rsidRPr="00CB1ABF">
              <w:rPr>
                <w:position w:val="-10"/>
                <w:sz w:val="24"/>
                <w:szCs w:val="24"/>
              </w:rPr>
              <w:object w:dxaOrig="220" w:dyaOrig="260" w14:anchorId="5CE22AE5">
                <v:shape id="_x0000_i1280" type="#_x0000_t75" style="width:9.75pt;height:12pt" o:ole="">
                  <v:imagedata r:id="rId519" o:title=""/>
                </v:shape>
                <o:OLEObject Type="Embed" ProgID="Equation.3" ShapeID="_x0000_i1280" DrawAspect="Content" ObjectID="_1634450401" r:id="rId520"/>
              </w:object>
            </w:r>
            <w:r w:rsidRPr="00CB1ABF">
              <w:rPr>
                <w:sz w:val="24"/>
                <w:szCs w:val="24"/>
              </w:rPr>
              <w:t>-equation:</w:t>
            </w:r>
          </w:p>
          <w:p w14:paraId="63477960" w14:textId="77777777" w:rsidR="00F70783" w:rsidRPr="00CB1ABF" w:rsidRDefault="00F70783" w:rsidP="002D0ED4">
            <w:pPr>
              <w:rPr>
                <w:sz w:val="24"/>
                <w:szCs w:val="24"/>
              </w:rPr>
            </w:pPr>
            <w:r w:rsidRPr="00CB1ABF">
              <w:rPr>
                <w:position w:val="-112"/>
                <w:sz w:val="24"/>
                <w:szCs w:val="24"/>
              </w:rPr>
              <w:object w:dxaOrig="7140" w:dyaOrig="2320" w14:anchorId="6B946802">
                <v:shape id="_x0000_i1281" type="#_x0000_t75" style="width:359.25pt;height:119.25pt" o:ole="">
                  <v:imagedata r:id="rId521" o:title=""/>
                </v:shape>
                <o:OLEObject Type="Embed" ProgID="Equation.3" ShapeID="_x0000_i1281" DrawAspect="Content" ObjectID="_1634450402" r:id="rId522"/>
              </w:object>
            </w:r>
            <w:r w:rsidRPr="00CB1ABF">
              <w:rPr>
                <w:sz w:val="24"/>
                <w:szCs w:val="24"/>
              </w:rPr>
              <w:t xml:space="preserve"> </w:t>
            </w:r>
            <w:r w:rsidRPr="00CB1ABF">
              <w:rPr>
                <w:position w:val="-10"/>
                <w:sz w:val="24"/>
                <w:szCs w:val="24"/>
              </w:rPr>
              <w:object w:dxaOrig="180" w:dyaOrig="340" w14:anchorId="3767063E">
                <v:shape id="_x0000_i1282" type="#_x0000_t75" style="width:9pt;height:17.25pt" o:ole="">
                  <v:imagedata r:id="rId357" o:title=""/>
                </v:shape>
                <o:OLEObject Type="Embed" ProgID="Equation.3" ShapeID="_x0000_i1282" DrawAspect="Content" ObjectID="_1634450403" r:id="rId523"/>
              </w:object>
            </w:r>
          </w:p>
          <w:p w14:paraId="48085514" w14:textId="77777777" w:rsidR="00F70783" w:rsidRPr="00CB1ABF" w:rsidRDefault="00F70783" w:rsidP="002D0ED4">
            <w:pPr>
              <w:rPr>
                <w:sz w:val="24"/>
                <w:szCs w:val="24"/>
              </w:rPr>
            </w:pPr>
            <w:r w:rsidRPr="00CB1ABF">
              <w:rPr>
                <w:sz w:val="24"/>
                <w:szCs w:val="24"/>
              </w:rPr>
              <w:t>Substituting in the values gives:</w:t>
            </w:r>
          </w:p>
          <w:p w14:paraId="02B4CE1D" w14:textId="77777777" w:rsidR="00F70783" w:rsidRPr="00CB1ABF" w:rsidRDefault="00F70783" w:rsidP="002D0ED4">
            <w:pPr>
              <w:rPr>
                <w:sz w:val="24"/>
                <w:szCs w:val="24"/>
              </w:rPr>
            </w:pPr>
            <w:r w:rsidRPr="00CB1ABF">
              <w:rPr>
                <w:position w:val="-32"/>
                <w:sz w:val="24"/>
                <w:szCs w:val="24"/>
              </w:rPr>
              <w:object w:dxaOrig="5319" w:dyaOrig="780" w14:anchorId="0667598F">
                <v:shape id="_x0000_i1283" type="#_x0000_t75" style="width:267pt;height:38.25pt" o:ole="">
                  <v:imagedata r:id="rId524" o:title=""/>
                </v:shape>
                <o:OLEObject Type="Embed" ProgID="Equation.3" ShapeID="_x0000_i1283" DrawAspect="Content" ObjectID="_1634450404" r:id="rId525"/>
              </w:object>
            </w:r>
          </w:p>
        </w:tc>
      </w:tr>
      <w:tr w:rsidR="00F70783" w:rsidRPr="00CB1ABF" w14:paraId="52D7136E" w14:textId="77777777" w:rsidTr="002D0ED4">
        <w:trPr>
          <w:cantSplit/>
        </w:trPr>
        <w:tc>
          <w:tcPr>
            <w:tcW w:w="1041" w:type="dxa"/>
          </w:tcPr>
          <w:p w14:paraId="47B60BE2" w14:textId="77777777" w:rsidR="00F70783" w:rsidRPr="00CB1ABF" w:rsidRDefault="00F70783" w:rsidP="002D0ED4">
            <w:pPr>
              <w:rPr>
                <w:sz w:val="24"/>
                <w:szCs w:val="24"/>
              </w:rPr>
            </w:pPr>
            <w:r w:rsidRPr="00CB1ABF">
              <w:rPr>
                <w:sz w:val="24"/>
                <w:szCs w:val="24"/>
              </w:rPr>
              <w:lastRenderedPageBreak/>
              <w:t>43.</w:t>
            </w:r>
          </w:p>
        </w:tc>
        <w:tc>
          <w:tcPr>
            <w:tcW w:w="8614" w:type="dxa"/>
          </w:tcPr>
          <w:p w14:paraId="2DF2B358" w14:textId="77777777" w:rsidR="00F70783" w:rsidRPr="00CB1ABF" w:rsidRDefault="00F70783" w:rsidP="002D0ED4">
            <w:pPr>
              <w:rPr>
                <w:i/>
                <w:sz w:val="24"/>
                <w:szCs w:val="24"/>
              </w:rPr>
            </w:pPr>
            <w:r w:rsidRPr="00CB1ABF">
              <w:rPr>
                <w:i/>
                <w:sz w:val="24"/>
                <w:szCs w:val="24"/>
              </w:rPr>
              <w:t>Can a goalkeeper at her/ his goal kick a soccer ball into the opponent’s goal without the ball touching the ground? The distance will be about 95 m. A goalkeeper can g</w:t>
            </w:r>
            <w:r>
              <w:rPr>
                <w:i/>
                <w:sz w:val="24"/>
                <w:szCs w:val="24"/>
              </w:rPr>
              <w:t>ive the ball a speed of 30 m/s.</w:t>
            </w:r>
          </w:p>
        </w:tc>
      </w:tr>
      <w:tr w:rsidR="00F70783" w:rsidRPr="00CB1ABF" w14:paraId="1B09C29D" w14:textId="77777777" w:rsidTr="002D0ED4">
        <w:trPr>
          <w:cantSplit/>
        </w:trPr>
        <w:tc>
          <w:tcPr>
            <w:tcW w:w="1041" w:type="dxa"/>
          </w:tcPr>
          <w:p w14:paraId="20114259" w14:textId="77777777" w:rsidR="00F70783" w:rsidRPr="00CB1ABF" w:rsidRDefault="00F70783" w:rsidP="002D0ED4">
            <w:pPr>
              <w:rPr>
                <w:sz w:val="24"/>
                <w:szCs w:val="24"/>
              </w:rPr>
            </w:pPr>
            <w:r w:rsidRPr="00CB1ABF">
              <w:rPr>
                <w:sz w:val="24"/>
                <w:szCs w:val="24"/>
              </w:rPr>
              <w:t>Solution</w:t>
            </w:r>
          </w:p>
        </w:tc>
        <w:tc>
          <w:tcPr>
            <w:tcW w:w="8614" w:type="dxa"/>
          </w:tcPr>
          <w:p w14:paraId="512B0C93" w14:textId="77777777" w:rsidR="00F70783" w:rsidRPr="00CB1ABF" w:rsidRDefault="00F70783" w:rsidP="002D0ED4">
            <w:pPr>
              <w:rPr>
                <w:position w:val="-12"/>
                <w:sz w:val="24"/>
                <w:szCs w:val="24"/>
              </w:rPr>
            </w:pPr>
            <w:r w:rsidRPr="00F13782">
              <w:rPr>
                <w:sz w:val="24"/>
                <w:szCs w:val="24"/>
              </w:rPr>
              <w:t xml:space="preserve">For the maximum range, we use </w:t>
            </w:r>
            <w:r>
              <w:rPr>
                <w:noProof/>
                <w:position w:val="-6"/>
                <w:sz w:val="24"/>
                <w:szCs w:val="24"/>
                <w:lang w:bidi="ar-SA"/>
              </w:rPr>
              <w:drawing>
                <wp:inline distT="0" distB="0" distL="0" distR="0" wp14:anchorId="45E37F0B" wp14:editId="438D9666">
                  <wp:extent cx="537210" cy="179070"/>
                  <wp:effectExtent l="0" t="0" r="0" b="0"/>
                  <wp:docPr id="669" name="Picture 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9"/>
                          <pic:cNvPicPr>
                            <a:picLocks noChangeAspect="1" noChangeArrowheads="1"/>
                          </pic:cNvPicPr>
                        </pic:nvPicPr>
                        <pic:blipFill>
                          <a:blip r:embed="rId526" cstate="print">
                            <a:extLst>
                              <a:ext uri="{28A0092B-C50C-407E-A947-70E740481C1C}">
                                <a14:useLocalDpi xmlns:a14="http://schemas.microsoft.com/office/drawing/2010/main" val="0"/>
                              </a:ext>
                            </a:extLst>
                          </a:blip>
                          <a:srcRect/>
                          <a:stretch>
                            <a:fillRect/>
                          </a:stretch>
                        </pic:blipFill>
                        <pic:spPr bwMode="auto">
                          <a:xfrm>
                            <a:off x="0" y="0"/>
                            <a:ext cx="537210" cy="179070"/>
                          </a:xfrm>
                          <a:prstGeom prst="rect">
                            <a:avLst/>
                          </a:prstGeom>
                          <a:noFill/>
                          <a:ln>
                            <a:noFill/>
                          </a:ln>
                        </pic:spPr>
                      </pic:pic>
                    </a:graphicData>
                  </a:graphic>
                </wp:inline>
              </w:drawing>
            </w:r>
            <w:r w:rsidRPr="00CB1ABF">
              <w:rPr>
                <w:position w:val="-28"/>
                <w:sz w:val="24"/>
                <w:szCs w:val="24"/>
              </w:rPr>
              <w:object w:dxaOrig="4480" w:dyaOrig="700" w14:anchorId="29CF92E2">
                <v:shape id="_x0000_i1284" type="#_x0000_t75" style="width:225pt;height:35.25pt" o:ole="">
                  <v:imagedata r:id="rId527" o:title=""/>
                </v:shape>
                <o:OLEObject Type="Embed" ProgID="Equation.3" ShapeID="_x0000_i1284" DrawAspect="Content" ObjectID="_1634450405" r:id="rId528"/>
              </w:object>
            </w:r>
          </w:p>
          <w:p w14:paraId="7B8E3EBD" w14:textId="77777777" w:rsidR="00F70783" w:rsidRPr="00CB1ABF" w:rsidRDefault="00F70783" w:rsidP="002D0ED4">
            <w:pPr>
              <w:rPr>
                <w:sz w:val="24"/>
                <w:szCs w:val="24"/>
              </w:rPr>
            </w:pPr>
            <w:r w:rsidRPr="00CB1ABF">
              <w:rPr>
                <w:position w:val="-12"/>
                <w:sz w:val="24"/>
                <w:szCs w:val="24"/>
              </w:rPr>
              <w:t>No, the maximum range is about 92 m (neglecting air resistance). The ball will not travel 95 m before hitting the ground.</w:t>
            </w:r>
          </w:p>
        </w:tc>
      </w:tr>
      <w:tr w:rsidR="00F70783" w:rsidRPr="00CB1ABF" w14:paraId="31F5E77A" w14:textId="77777777" w:rsidTr="002D0ED4">
        <w:trPr>
          <w:cantSplit/>
        </w:trPr>
        <w:tc>
          <w:tcPr>
            <w:tcW w:w="1041" w:type="dxa"/>
          </w:tcPr>
          <w:p w14:paraId="607BAE84" w14:textId="77777777" w:rsidR="00F70783" w:rsidRPr="00CB1ABF" w:rsidRDefault="00F70783" w:rsidP="002D0ED4">
            <w:pPr>
              <w:rPr>
                <w:sz w:val="24"/>
                <w:szCs w:val="24"/>
              </w:rPr>
            </w:pPr>
            <w:r w:rsidRPr="00CB1ABF">
              <w:rPr>
                <w:sz w:val="24"/>
                <w:szCs w:val="24"/>
              </w:rPr>
              <w:t>44.</w:t>
            </w:r>
          </w:p>
        </w:tc>
        <w:tc>
          <w:tcPr>
            <w:tcW w:w="8614" w:type="dxa"/>
          </w:tcPr>
          <w:p w14:paraId="03E2E19D" w14:textId="3759A923" w:rsidR="00F70783" w:rsidRPr="00CB1ABF" w:rsidRDefault="00532014" w:rsidP="002D0ED4">
            <w:pPr>
              <w:rPr>
                <w:i/>
                <w:sz w:val="24"/>
                <w:szCs w:val="24"/>
              </w:rPr>
            </w:pPr>
            <w:r w:rsidRPr="00CB1ABF">
              <w:rPr>
                <w:i/>
                <w:sz w:val="24"/>
                <w:szCs w:val="24"/>
              </w:rPr>
              <w:t xml:space="preserve">The free throw line in basketball is 4.57 m (15 </w:t>
            </w:r>
            <w:proofErr w:type="spellStart"/>
            <w:r w:rsidRPr="00CB1ABF">
              <w:rPr>
                <w:i/>
                <w:sz w:val="24"/>
                <w:szCs w:val="24"/>
              </w:rPr>
              <w:t>ft</w:t>
            </w:r>
            <w:proofErr w:type="spellEnd"/>
            <w:r w:rsidRPr="00CB1ABF">
              <w:rPr>
                <w:i/>
                <w:sz w:val="24"/>
                <w:szCs w:val="24"/>
              </w:rPr>
              <w:t xml:space="preserve">) from the basket, which is 3.05 m (10 </w:t>
            </w:r>
            <w:proofErr w:type="spellStart"/>
            <w:r w:rsidRPr="00CB1ABF">
              <w:rPr>
                <w:i/>
                <w:sz w:val="24"/>
                <w:szCs w:val="24"/>
              </w:rPr>
              <w:t>ft</w:t>
            </w:r>
            <w:proofErr w:type="spellEnd"/>
            <w:r w:rsidRPr="00CB1ABF">
              <w:rPr>
                <w:i/>
                <w:sz w:val="24"/>
                <w:szCs w:val="24"/>
              </w:rPr>
              <w:t xml:space="preserve">) above the floor. A player standing on the free throw line throws the ball with an initial speed of </w:t>
            </w:r>
            <w:r>
              <w:rPr>
                <w:i/>
                <w:sz w:val="24"/>
                <w:szCs w:val="24"/>
              </w:rPr>
              <w:t>8</w:t>
            </w:r>
            <w:r w:rsidRPr="00CB1ABF">
              <w:rPr>
                <w:i/>
                <w:sz w:val="24"/>
                <w:szCs w:val="24"/>
              </w:rPr>
              <w:t xml:space="preserve">.15 m/s, releasing it at a height of 2.44 m (8 </w:t>
            </w:r>
            <w:proofErr w:type="spellStart"/>
            <w:r w:rsidRPr="00CB1ABF">
              <w:rPr>
                <w:i/>
                <w:sz w:val="24"/>
                <w:szCs w:val="24"/>
              </w:rPr>
              <w:t>ft</w:t>
            </w:r>
            <w:proofErr w:type="spellEnd"/>
            <w:r w:rsidRPr="00CB1ABF">
              <w:rPr>
                <w:i/>
                <w:sz w:val="24"/>
                <w:szCs w:val="24"/>
              </w:rPr>
              <w:t>) above the floor. At what angle above the horizontal must the ball be thrown to exactly hit the basket? Note that most players will use a large initial angle rather than a flat shot because it allows for a larger margin of error. Explicitly show how you follow the steps involved in solv</w:t>
            </w:r>
            <w:r>
              <w:rPr>
                <w:i/>
                <w:sz w:val="24"/>
                <w:szCs w:val="24"/>
              </w:rPr>
              <w:t>ing projectile motion problems.</w:t>
            </w:r>
          </w:p>
        </w:tc>
      </w:tr>
      <w:tr w:rsidR="00F70783" w:rsidRPr="00CB1ABF" w14:paraId="2FCF6C5D" w14:textId="77777777" w:rsidTr="002D0ED4">
        <w:tc>
          <w:tcPr>
            <w:tcW w:w="1041" w:type="dxa"/>
          </w:tcPr>
          <w:p w14:paraId="41BE09F0" w14:textId="77777777" w:rsidR="00F70783" w:rsidRPr="00CB1ABF" w:rsidRDefault="00F70783" w:rsidP="002D0ED4">
            <w:pPr>
              <w:rPr>
                <w:sz w:val="24"/>
                <w:szCs w:val="24"/>
              </w:rPr>
            </w:pPr>
            <w:r w:rsidRPr="00CB1ABF">
              <w:rPr>
                <w:sz w:val="24"/>
                <w:szCs w:val="24"/>
              </w:rPr>
              <w:t>Solution</w:t>
            </w:r>
          </w:p>
        </w:tc>
        <w:tc>
          <w:tcPr>
            <w:tcW w:w="8614" w:type="dxa"/>
          </w:tcPr>
          <w:p w14:paraId="3FC7D28B" w14:textId="77777777" w:rsidR="00532014" w:rsidRPr="00CB1ABF" w:rsidRDefault="00532014" w:rsidP="00532014">
            <w:pPr>
              <w:rPr>
                <w:sz w:val="24"/>
                <w:szCs w:val="24"/>
              </w:rPr>
            </w:pPr>
            <w:r>
              <w:rPr>
                <w:noProof/>
                <w:sz w:val="24"/>
                <w:szCs w:val="24"/>
                <w:lang w:bidi="ar-SA"/>
              </w:rPr>
              <w:drawing>
                <wp:inline distT="0" distB="0" distL="0" distR="0" wp14:anchorId="562D5939" wp14:editId="24C4C2FD">
                  <wp:extent cx="2177415" cy="904875"/>
                  <wp:effectExtent l="0" t="0" r="698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1"/>
                          <pic:cNvPicPr>
                            <a:picLocks noChangeAspect="1" noChangeArrowheads="1"/>
                          </pic:cNvPicPr>
                        </pic:nvPicPr>
                        <pic:blipFill>
                          <a:blip r:embed="rId529">
                            <a:extLst>
                              <a:ext uri="{28A0092B-C50C-407E-A947-70E740481C1C}">
                                <a14:useLocalDpi xmlns:a14="http://schemas.microsoft.com/office/drawing/2010/main" val="0"/>
                              </a:ext>
                            </a:extLst>
                          </a:blip>
                          <a:srcRect/>
                          <a:stretch>
                            <a:fillRect/>
                          </a:stretch>
                        </pic:blipFill>
                        <pic:spPr bwMode="auto">
                          <a:xfrm>
                            <a:off x="0" y="0"/>
                            <a:ext cx="2177415" cy="904875"/>
                          </a:xfrm>
                          <a:prstGeom prst="rect">
                            <a:avLst/>
                          </a:prstGeom>
                          <a:noFill/>
                          <a:ln>
                            <a:noFill/>
                          </a:ln>
                        </pic:spPr>
                      </pic:pic>
                    </a:graphicData>
                  </a:graphic>
                </wp:inline>
              </w:drawing>
            </w:r>
          </w:p>
          <w:p w14:paraId="6FE4E826" w14:textId="77777777" w:rsidR="00532014" w:rsidRPr="00CB1ABF" w:rsidRDefault="00532014" w:rsidP="00532014">
            <w:pPr>
              <w:rPr>
                <w:sz w:val="24"/>
                <w:szCs w:val="24"/>
              </w:rPr>
            </w:pPr>
            <w:r w:rsidRPr="00CB1ABF">
              <w:rPr>
                <w:position w:val="-12"/>
                <w:sz w:val="24"/>
                <w:szCs w:val="24"/>
              </w:rPr>
              <w:object w:dxaOrig="3200" w:dyaOrig="360" w14:anchorId="39685377">
                <v:shape id="_x0000_i1285" type="#_x0000_t75" style="width:159.75pt;height:17.25pt" o:ole="">
                  <v:imagedata r:id="rId530" o:title=""/>
                </v:shape>
                <o:OLEObject Type="Embed" ProgID="Equation.3" ShapeID="_x0000_i1285" DrawAspect="Content" ObjectID="_1634450406" r:id="rId531"/>
              </w:object>
            </w:r>
          </w:p>
          <w:p w14:paraId="3BAAE8D9" w14:textId="77777777" w:rsidR="00532014" w:rsidRPr="00CB1ABF" w:rsidRDefault="00532014" w:rsidP="00532014">
            <w:pPr>
              <w:rPr>
                <w:sz w:val="24"/>
                <w:szCs w:val="24"/>
              </w:rPr>
            </w:pPr>
            <w:r w:rsidRPr="0018349E">
              <w:rPr>
                <w:position w:val="-84"/>
                <w:sz w:val="24"/>
                <w:szCs w:val="24"/>
              </w:rPr>
              <w:object w:dxaOrig="3080" w:dyaOrig="1460" w14:anchorId="7256D94A">
                <v:shape id="_x0000_i1286" type="#_x0000_t75" style="width:153.75pt;height:72.75pt" o:ole="">
                  <v:imagedata r:id="rId532" o:title=""/>
                </v:shape>
                <o:OLEObject Type="Embed" ProgID="Equation.3" ShapeID="_x0000_i1286" DrawAspect="Content" ObjectID="_1634450407" r:id="rId533"/>
              </w:object>
            </w:r>
          </w:p>
          <w:p w14:paraId="26B3AE2A" w14:textId="77777777" w:rsidR="00532014" w:rsidRPr="00CB1ABF" w:rsidRDefault="00532014" w:rsidP="00532014">
            <w:pPr>
              <w:rPr>
                <w:sz w:val="24"/>
                <w:szCs w:val="24"/>
              </w:rPr>
            </w:pPr>
            <w:r w:rsidRPr="00CB1ABF">
              <w:rPr>
                <w:position w:val="-10"/>
                <w:sz w:val="24"/>
                <w:szCs w:val="24"/>
              </w:rPr>
              <w:object w:dxaOrig="220" w:dyaOrig="260" w14:anchorId="08DADCA7">
                <v:shape id="_x0000_i1287" type="#_x0000_t75" style="width:9.75pt;height:12pt" o:ole="">
                  <v:imagedata r:id="rId534" o:title=""/>
                </v:shape>
                <o:OLEObject Type="Embed" ProgID="Equation.3" ShapeID="_x0000_i1287" DrawAspect="Content" ObjectID="_1634450408" r:id="rId535"/>
              </w:object>
            </w:r>
            <w:r w:rsidRPr="00CB1ABF">
              <w:rPr>
                <w:i/>
                <w:sz w:val="24"/>
                <w:szCs w:val="24"/>
              </w:rPr>
              <w:t>-</w:t>
            </w:r>
            <w:r w:rsidRPr="00CB1ABF">
              <w:rPr>
                <w:sz w:val="24"/>
                <w:szCs w:val="24"/>
              </w:rPr>
              <w:t>direction,</w:t>
            </w:r>
            <w:r>
              <w:rPr>
                <w:sz w:val="24"/>
                <w:szCs w:val="24"/>
              </w:rPr>
              <w:t xml:space="preserve"> </w:t>
            </w:r>
            <w:r w:rsidRPr="00A35B36">
              <w:rPr>
                <w:position w:val="-12"/>
                <w:sz w:val="24"/>
              </w:rPr>
              <w:object w:dxaOrig="2320" w:dyaOrig="360" w14:anchorId="4F4FB461">
                <v:shape id="_x0000_i1288" type="#_x0000_t75" style="width:114.75pt;height:17.25pt" o:ole="">
                  <v:imagedata r:id="rId536" o:title=""/>
                </v:shape>
                <o:OLEObject Type="Embed" ProgID="Equation.3" ShapeID="_x0000_i1288" DrawAspect="Content" ObjectID="_1634450409" r:id="rId537"/>
              </w:object>
            </w:r>
          </w:p>
          <w:p w14:paraId="26EAB86B" w14:textId="77777777" w:rsidR="00532014" w:rsidRDefault="00532014" w:rsidP="00532014">
            <w:pPr>
              <w:rPr>
                <w:position w:val="-78"/>
                <w:sz w:val="24"/>
                <w:szCs w:val="24"/>
              </w:rPr>
            </w:pPr>
            <w:r w:rsidRPr="00064C51">
              <w:rPr>
                <w:position w:val="-12"/>
                <w:sz w:val="24"/>
                <w:szCs w:val="24"/>
              </w:rPr>
              <w:object w:dxaOrig="1939" w:dyaOrig="360" w14:anchorId="30923AB8">
                <v:shape id="_x0000_i1289" type="#_x0000_t75" style="width:96.75pt;height:17.25pt" o:ole="">
                  <v:imagedata r:id="rId538" o:title=""/>
                </v:shape>
                <o:OLEObject Type="Embed" ProgID="Equation.3" ShapeID="_x0000_i1289" DrawAspect="Content" ObjectID="_1634450410" r:id="rId539"/>
              </w:object>
            </w:r>
          </w:p>
          <w:p w14:paraId="15B1A546" w14:textId="77777777" w:rsidR="00532014" w:rsidRPr="00CB1ABF" w:rsidRDefault="00532014" w:rsidP="00532014">
            <w:pPr>
              <w:rPr>
                <w:sz w:val="24"/>
                <w:szCs w:val="24"/>
              </w:rPr>
            </w:pPr>
            <w:r w:rsidRPr="00064C51">
              <w:rPr>
                <w:position w:val="-44"/>
                <w:sz w:val="24"/>
                <w:szCs w:val="24"/>
              </w:rPr>
              <w:object w:dxaOrig="3379" w:dyaOrig="999" w14:anchorId="74E37F81">
                <v:shape id="_x0000_i1290" type="#_x0000_t75" style="width:168pt;height:51pt" o:ole="">
                  <v:imagedata r:id="rId540" o:title=""/>
                </v:shape>
                <o:OLEObject Type="Embed" ProgID="Equation.DSMT4" ShapeID="_x0000_i1290" DrawAspect="Content" ObjectID="_1634450411" r:id="rId541"/>
              </w:object>
            </w:r>
          </w:p>
          <w:p w14:paraId="5B1E32CD" w14:textId="77777777" w:rsidR="00532014" w:rsidRPr="00CB1ABF" w:rsidRDefault="00532014" w:rsidP="00532014">
            <w:pPr>
              <w:rPr>
                <w:sz w:val="24"/>
                <w:szCs w:val="24"/>
              </w:rPr>
            </w:pPr>
            <w:r w:rsidRPr="00CB1ABF">
              <w:rPr>
                <w:sz w:val="24"/>
                <w:szCs w:val="24"/>
              </w:rPr>
              <w:t xml:space="preserve">Find </w:t>
            </w:r>
            <w:r w:rsidRPr="00CB1ABF">
              <w:rPr>
                <w:position w:val="-12"/>
                <w:sz w:val="24"/>
                <w:szCs w:val="24"/>
              </w:rPr>
              <w:object w:dxaOrig="340" w:dyaOrig="360" w14:anchorId="569F6FD3">
                <v:shape id="_x0000_i1291" type="#_x0000_t75" style="width:17.25pt;height:17.25pt" o:ole="">
                  <v:imagedata r:id="rId542" o:title=""/>
                </v:shape>
                <o:OLEObject Type="Embed" ProgID="Equation.3" ShapeID="_x0000_i1291" DrawAspect="Content" ObjectID="_1634450412" r:id="rId543"/>
              </w:object>
            </w:r>
          </w:p>
          <w:p w14:paraId="308FC5CB" w14:textId="77777777" w:rsidR="00532014" w:rsidRPr="00CB1ABF" w:rsidRDefault="00532014" w:rsidP="00532014">
            <w:pPr>
              <w:rPr>
                <w:sz w:val="24"/>
                <w:szCs w:val="24"/>
              </w:rPr>
            </w:pPr>
            <w:r w:rsidRPr="00CB1ABF">
              <w:rPr>
                <w:position w:val="-32"/>
                <w:sz w:val="24"/>
                <w:szCs w:val="24"/>
              </w:rPr>
              <w:object w:dxaOrig="6700" w:dyaOrig="800" w14:anchorId="3D91C426">
                <v:shape id="_x0000_i1292" type="#_x0000_t75" style="width:335.25pt;height:39.75pt" o:ole="">
                  <v:imagedata r:id="rId544" o:title=""/>
                </v:shape>
                <o:OLEObject Type="Embed" ProgID="Equation.3" ShapeID="_x0000_i1292" DrawAspect="Content" ObjectID="_1634450413" r:id="rId545"/>
              </w:object>
            </w:r>
          </w:p>
          <w:p w14:paraId="16A3BA57" w14:textId="77777777" w:rsidR="00532014" w:rsidRPr="00CB1ABF" w:rsidRDefault="00532014" w:rsidP="00532014">
            <w:pPr>
              <w:rPr>
                <w:sz w:val="24"/>
                <w:szCs w:val="24"/>
              </w:rPr>
            </w:pPr>
            <w:r w:rsidRPr="00CB1ABF">
              <w:rPr>
                <w:sz w:val="24"/>
                <w:szCs w:val="24"/>
              </w:rPr>
              <w:t xml:space="preserve">Using the identity </w:t>
            </w:r>
            <w:r w:rsidRPr="00A35B36">
              <w:rPr>
                <w:position w:val="-24"/>
                <w:sz w:val="24"/>
              </w:rPr>
              <w:object w:dxaOrig="2620" w:dyaOrig="620" w14:anchorId="1C1EBF1F">
                <v:shape id="_x0000_i1293" type="#_x0000_t75" style="width:132pt;height:30.75pt" o:ole="">
                  <v:imagedata r:id="rId546" o:title=""/>
                </v:shape>
                <o:OLEObject Type="Embed" ProgID="Equation.3" ShapeID="_x0000_i1293" DrawAspect="Content" ObjectID="_1634450414" r:id="rId547"/>
              </w:object>
            </w:r>
            <w:r>
              <w:rPr>
                <w:sz w:val="24"/>
                <w:szCs w:val="24"/>
              </w:rPr>
              <w:t>,</w:t>
            </w:r>
          </w:p>
          <w:p w14:paraId="22305AEC" w14:textId="77777777" w:rsidR="00532014" w:rsidRPr="00BA0A12" w:rsidRDefault="00532014" w:rsidP="00532014">
            <w:pPr>
              <w:rPr>
                <w:position w:val="-76"/>
                <w:sz w:val="24"/>
                <w:szCs w:val="24"/>
              </w:rPr>
            </w:pPr>
            <w:r w:rsidRPr="00BA0A12">
              <w:rPr>
                <w:position w:val="-76"/>
                <w:sz w:val="24"/>
                <w:szCs w:val="24"/>
              </w:rPr>
              <w:object w:dxaOrig="7640" w:dyaOrig="1640" w14:anchorId="6296CF84">
                <v:shape id="_x0000_i1294" type="#_x0000_t75" style="width:384pt;height:81.75pt" o:ole="">
                  <v:imagedata r:id="rId548" o:title=""/>
                </v:shape>
                <o:OLEObject Type="Embed" ProgID="Equation.3" ShapeID="_x0000_i1294" DrawAspect="Content" ObjectID="_1634450415" r:id="rId549"/>
              </w:object>
            </w:r>
          </w:p>
          <w:p w14:paraId="341CD5DE" w14:textId="77777777" w:rsidR="00532014" w:rsidRPr="00CB1ABF" w:rsidRDefault="00532014" w:rsidP="00532014">
            <w:pPr>
              <w:rPr>
                <w:position w:val="-34"/>
                <w:sz w:val="24"/>
                <w:szCs w:val="24"/>
              </w:rPr>
            </w:pPr>
            <w:r w:rsidRPr="0018349E">
              <w:rPr>
                <w:position w:val="-70"/>
                <w:sz w:val="24"/>
                <w:szCs w:val="24"/>
              </w:rPr>
              <w:object w:dxaOrig="6900" w:dyaOrig="1520" w14:anchorId="4EA3F130">
                <v:shape id="_x0000_i1295" type="#_x0000_t75" style="width:345pt;height:77.25pt" o:ole="">
                  <v:imagedata r:id="rId550" o:title=""/>
                </v:shape>
                <o:OLEObject Type="Embed" ProgID="Equation.DSMT4" ShapeID="_x0000_i1295" DrawAspect="Content" ObjectID="_1634450416" r:id="rId551"/>
              </w:object>
            </w:r>
          </w:p>
          <w:p w14:paraId="51458016" w14:textId="77777777" w:rsidR="00532014" w:rsidRPr="00CB1ABF" w:rsidRDefault="00532014" w:rsidP="00532014">
            <w:pPr>
              <w:rPr>
                <w:position w:val="-10"/>
                <w:sz w:val="24"/>
                <w:szCs w:val="24"/>
              </w:rPr>
            </w:pPr>
            <w:r w:rsidRPr="00BA0A12">
              <w:rPr>
                <w:sz w:val="24"/>
                <w:szCs w:val="24"/>
              </w:rPr>
              <w:t xml:space="preserve">so that </w:t>
            </w:r>
            <w:r w:rsidRPr="0018349E">
              <w:rPr>
                <w:position w:val="-68"/>
                <w:sz w:val="24"/>
                <w:szCs w:val="24"/>
              </w:rPr>
              <w:object w:dxaOrig="7119" w:dyaOrig="1480" w14:anchorId="0268B068">
                <v:shape id="_x0000_i1296" type="#_x0000_t75" style="width:356.25pt;height:75.75pt" o:ole="">
                  <v:imagedata r:id="rId552" o:title=""/>
                </v:shape>
                <o:OLEObject Type="Embed" ProgID="Equation.3" ShapeID="_x0000_i1296" DrawAspect="Content" ObjectID="_1634450417" r:id="rId553"/>
              </w:object>
            </w:r>
          </w:p>
          <w:p w14:paraId="7B52BAA6" w14:textId="55DDF5D6" w:rsidR="00F70783" w:rsidRPr="00CB1ABF" w:rsidRDefault="00532014" w:rsidP="002D0ED4">
            <w:pPr>
              <w:rPr>
                <w:sz w:val="24"/>
                <w:szCs w:val="24"/>
              </w:rPr>
            </w:pPr>
            <w:r w:rsidRPr="0018349E">
              <w:rPr>
                <w:position w:val="-50"/>
                <w:sz w:val="24"/>
                <w:szCs w:val="24"/>
              </w:rPr>
              <w:object w:dxaOrig="2439" w:dyaOrig="1140" w14:anchorId="054443D3">
                <v:shape id="_x0000_i1297" type="#_x0000_t75" style="width:123pt;height:57.75pt" o:ole="">
                  <v:imagedata r:id="rId554" o:title=""/>
                </v:shape>
                <o:OLEObject Type="Embed" ProgID="Equation.DSMT4" ShapeID="_x0000_i1297" DrawAspect="Content" ObjectID="_1634450418" r:id="rId555"/>
              </w:object>
            </w:r>
          </w:p>
        </w:tc>
      </w:tr>
      <w:tr w:rsidR="00F70783" w:rsidRPr="00CB1ABF" w14:paraId="2FAAC168" w14:textId="77777777" w:rsidTr="002D0ED4">
        <w:trPr>
          <w:cantSplit/>
        </w:trPr>
        <w:tc>
          <w:tcPr>
            <w:tcW w:w="1041" w:type="dxa"/>
          </w:tcPr>
          <w:p w14:paraId="437D0194" w14:textId="77777777" w:rsidR="00F70783" w:rsidRPr="00CB1ABF" w:rsidRDefault="00F70783" w:rsidP="002D0ED4">
            <w:pPr>
              <w:rPr>
                <w:sz w:val="24"/>
                <w:szCs w:val="24"/>
              </w:rPr>
            </w:pPr>
            <w:r w:rsidRPr="00CB1ABF">
              <w:rPr>
                <w:sz w:val="24"/>
                <w:szCs w:val="24"/>
              </w:rPr>
              <w:lastRenderedPageBreak/>
              <w:t>45.</w:t>
            </w:r>
          </w:p>
        </w:tc>
        <w:tc>
          <w:tcPr>
            <w:tcW w:w="8614" w:type="dxa"/>
          </w:tcPr>
          <w:p w14:paraId="2DB263C8" w14:textId="77777777" w:rsidR="00F70783" w:rsidRPr="00CB1ABF" w:rsidRDefault="00F70783" w:rsidP="002D0ED4">
            <w:pPr>
              <w:rPr>
                <w:i/>
                <w:sz w:val="24"/>
                <w:szCs w:val="24"/>
              </w:rPr>
            </w:pPr>
            <w:r w:rsidRPr="00CB1ABF">
              <w:rPr>
                <w:i/>
                <w:sz w:val="24"/>
                <w:szCs w:val="24"/>
              </w:rPr>
              <w:t xml:space="preserve">In 2007, Michael Carter (U.S.) set a world record in the shot put with a throw of 24.77 m. What was the initial speed of the shot if he released it at a height of 2.10 m and threw it at an angle of </w:t>
            </w:r>
            <w:r w:rsidRPr="00F0093E">
              <w:rPr>
                <w:position w:val="-6"/>
                <w:sz w:val="24"/>
              </w:rPr>
              <w:object w:dxaOrig="580" w:dyaOrig="279" w14:anchorId="4C9D93B5">
                <v:shape id="_x0000_i1298" type="#_x0000_t75" style="width:30pt;height:14.25pt" o:ole="">
                  <v:imagedata r:id="rId556" o:title=""/>
                </v:shape>
                <o:OLEObject Type="Embed" ProgID="Equation.3" ShapeID="_x0000_i1298" DrawAspect="Content" ObjectID="_1634450419" r:id="rId557"/>
              </w:object>
            </w:r>
            <w:r w:rsidRPr="00CB1ABF">
              <w:rPr>
                <w:i/>
                <w:sz w:val="24"/>
                <w:szCs w:val="24"/>
              </w:rPr>
              <w:t xml:space="preserve"> above the horizontal? (Although the maximum distance for a projectile on level ground is achieved at </w:t>
            </w:r>
            <w:r w:rsidRPr="00CB1ABF">
              <w:rPr>
                <w:i/>
                <w:position w:val="-6"/>
                <w:sz w:val="24"/>
                <w:szCs w:val="24"/>
              </w:rPr>
              <w:object w:dxaOrig="400" w:dyaOrig="279" w14:anchorId="54386324">
                <v:shape id="_x0000_i1299" type="#_x0000_t75" style="width:20.25pt;height:14.25pt" o:ole="">
                  <v:imagedata r:id="rId558" o:title=""/>
                </v:shape>
                <o:OLEObject Type="Embed" ProgID="Equation.3" ShapeID="_x0000_i1299" DrawAspect="Content" ObjectID="_1634450420" r:id="rId559"/>
              </w:object>
            </w:r>
            <w:r w:rsidRPr="00CB1ABF">
              <w:rPr>
                <w:i/>
                <w:sz w:val="24"/>
                <w:szCs w:val="24"/>
              </w:rPr>
              <w:t xml:space="preserve"> when air resistance is neglected, the actual angle to achieve maximum range is smaller; thus, </w:t>
            </w:r>
            <w:r w:rsidRPr="00CB1ABF">
              <w:rPr>
                <w:i/>
                <w:position w:val="-6"/>
                <w:sz w:val="24"/>
                <w:szCs w:val="24"/>
              </w:rPr>
              <w:object w:dxaOrig="400" w:dyaOrig="279" w14:anchorId="1240347F">
                <v:shape id="_x0000_i1300" type="#_x0000_t75" style="width:20.25pt;height:14.25pt" o:ole="">
                  <v:imagedata r:id="rId560" o:title=""/>
                </v:shape>
                <o:OLEObject Type="Embed" ProgID="Equation.3" ShapeID="_x0000_i1300" DrawAspect="Content" ObjectID="_1634450421" r:id="rId561"/>
              </w:object>
            </w:r>
            <w:r w:rsidRPr="00CB1ABF">
              <w:rPr>
                <w:i/>
                <w:sz w:val="24"/>
                <w:szCs w:val="24"/>
              </w:rPr>
              <w:t xml:space="preserve">will give a longer range than </w:t>
            </w:r>
            <w:r w:rsidRPr="00CB1ABF">
              <w:rPr>
                <w:i/>
                <w:position w:val="-6"/>
                <w:sz w:val="24"/>
                <w:szCs w:val="24"/>
              </w:rPr>
              <w:object w:dxaOrig="400" w:dyaOrig="279" w14:anchorId="442AAC80">
                <v:shape id="_x0000_i1301" type="#_x0000_t75" style="width:20.25pt;height:14.25pt" o:ole="">
                  <v:imagedata r:id="rId562" o:title=""/>
                </v:shape>
                <o:OLEObject Type="Embed" ProgID="Equation.3" ShapeID="_x0000_i1301" DrawAspect="Content" ObjectID="_1634450422" r:id="rId563"/>
              </w:object>
            </w:r>
            <w:r w:rsidRPr="00CB1ABF">
              <w:rPr>
                <w:i/>
                <w:sz w:val="24"/>
                <w:szCs w:val="24"/>
              </w:rPr>
              <w:t xml:space="preserve"> in the shot put.) </w:t>
            </w:r>
          </w:p>
        </w:tc>
      </w:tr>
      <w:tr w:rsidR="00F70783" w:rsidRPr="00CB1ABF" w14:paraId="6303F220" w14:textId="77777777" w:rsidTr="002D0ED4">
        <w:tc>
          <w:tcPr>
            <w:tcW w:w="1041" w:type="dxa"/>
          </w:tcPr>
          <w:p w14:paraId="44CA6CC7" w14:textId="77777777" w:rsidR="00F70783" w:rsidRPr="00CB1ABF" w:rsidRDefault="00F70783" w:rsidP="002D0ED4">
            <w:pPr>
              <w:rPr>
                <w:sz w:val="24"/>
                <w:szCs w:val="24"/>
              </w:rPr>
            </w:pPr>
            <w:r w:rsidRPr="00CB1ABF">
              <w:rPr>
                <w:sz w:val="24"/>
                <w:szCs w:val="24"/>
              </w:rPr>
              <w:t>Solution</w:t>
            </w:r>
          </w:p>
        </w:tc>
        <w:tc>
          <w:tcPr>
            <w:tcW w:w="8614" w:type="dxa"/>
          </w:tcPr>
          <w:p w14:paraId="24BBD866" w14:textId="77777777" w:rsidR="00F70783" w:rsidRPr="00CB1ABF" w:rsidRDefault="00F70783" w:rsidP="002D0ED4">
            <w:pPr>
              <w:rPr>
                <w:sz w:val="24"/>
                <w:szCs w:val="24"/>
              </w:rPr>
            </w:pPr>
            <w:r w:rsidRPr="00CB1ABF">
              <w:rPr>
                <w:sz w:val="24"/>
                <w:szCs w:val="24"/>
              </w:rPr>
              <w:t xml:space="preserve">Given: </w:t>
            </w:r>
            <w:r w:rsidRPr="00A35B36">
              <w:rPr>
                <w:position w:val="-6"/>
                <w:sz w:val="24"/>
              </w:rPr>
              <w:object w:dxaOrig="780" w:dyaOrig="279" w14:anchorId="34288577">
                <v:shape id="_x0000_i1302" type="#_x0000_t75" style="width:38.25pt;height:14.25pt" o:ole="">
                  <v:imagedata r:id="rId564" o:title=""/>
                </v:shape>
                <o:OLEObject Type="Embed" ProgID="Equation.3" ShapeID="_x0000_i1302" DrawAspect="Content" ObjectID="_1634450423" r:id="rId565"/>
              </w:object>
            </w:r>
          </w:p>
          <w:p w14:paraId="55698D2E" w14:textId="77777777" w:rsidR="00F70783" w:rsidRPr="00CB1ABF" w:rsidRDefault="00F70783" w:rsidP="002D0ED4">
            <w:pPr>
              <w:rPr>
                <w:sz w:val="24"/>
                <w:szCs w:val="24"/>
              </w:rPr>
            </w:pPr>
            <w:r w:rsidRPr="00CB1ABF">
              <w:rPr>
                <w:position w:val="-12"/>
                <w:sz w:val="24"/>
                <w:szCs w:val="24"/>
              </w:rPr>
              <w:object w:dxaOrig="2120" w:dyaOrig="360" w14:anchorId="1194ED57">
                <v:shape id="_x0000_i1303" type="#_x0000_t75" style="width:107.25pt;height:17.25pt" o:ole="">
                  <v:imagedata r:id="rId566" o:title=""/>
                </v:shape>
                <o:OLEObject Type="Embed" ProgID="Equation.3" ShapeID="_x0000_i1303" DrawAspect="Content" ObjectID="_1634450424" r:id="rId567"/>
              </w:object>
            </w:r>
            <w:r w:rsidRPr="00CB1ABF">
              <w:rPr>
                <w:sz w:val="24"/>
                <w:szCs w:val="24"/>
              </w:rPr>
              <w:t xml:space="preserve"> </w:t>
            </w:r>
            <w:r w:rsidRPr="00CB1ABF">
              <w:rPr>
                <w:position w:val="-12"/>
                <w:sz w:val="24"/>
                <w:szCs w:val="24"/>
              </w:rPr>
              <w:object w:dxaOrig="1420" w:dyaOrig="360" w14:anchorId="1961E48C">
                <v:shape id="_x0000_i1304" type="#_x0000_t75" style="width:71.25pt;height:17.25pt" o:ole="">
                  <v:imagedata r:id="rId568" o:title=""/>
                </v:shape>
                <o:OLEObject Type="Embed" ProgID="Equation.3" ShapeID="_x0000_i1304" DrawAspect="Content" ObjectID="_1634450425" r:id="rId569"/>
              </w:object>
            </w:r>
            <w:r w:rsidRPr="00CB1ABF">
              <w:rPr>
                <w:sz w:val="24"/>
                <w:szCs w:val="24"/>
              </w:rPr>
              <w:t xml:space="preserve">, so that </w:t>
            </w:r>
            <w:r w:rsidRPr="00CB1ABF">
              <w:rPr>
                <w:position w:val="-30"/>
                <w:sz w:val="24"/>
                <w:szCs w:val="24"/>
              </w:rPr>
              <w:object w:dxaOrig="1180" w:dyaOrig="680" w14:anchorId="5B897C57">
                <v:shape id="_x0000_i1305" type="#_x0000_t75" style="width:57.75pt;height:33pt" o:ole="">
                  <v:imagedata r:id="rId570" o:title=""/>
                </v:shape>
                <o:OLEObject Type="Embed" ProgID="Equation.3" ShapeID="_x0000_i1305" DrawAspect="Content" ObjectID="_1634450426" r:id="rId571"/>
              </w:object>
            </w:r>
            <w:r w:rsidRPr="00CB1ABF">
              <w:rPr>
                <w:sz w:val="24"/>
                <w:szCs w:val="24"/>
              </w:rPr>
              <w:t xml:space="preserve">, </w:t>
            </w:r>
          </w:p>
          <w:p w14:paraId="4D5A0C88" w14:textId="77777777" w:rsidR="00F70783" w:rsidRPr="00CB1ABF" w:rsidRDefault="00F70783" w:rsidP="002D0ED4">
            <w:pPr>
              <w:rPr>
                <w:sz w:val="24"/>
                <w:szCs w:val="24"/>
              </w:rPr>
            </w:pPr>
            <w:r w:rsidRPr="00CB1ABF">
              <w:rPr>
                <w:position w:val="-12"/>
                <w:sz w:val="24"/>
                <w:szCs w:val="24"/>
              </w:rPr>
              <w:object w:dxaOrig="2079" w:dyaOrig="360" w14:anchorId="4473F943">
                <v:shape id="_x0000_i1306" type="#_x0000_t75" style="width:102.75pt;height:17.25pt" o:ole="">
                  <v:imagedata r:id="rId572" o:title=""/>
                </v:shape>
                <o:OLEObject Type="Embed" ProgID="Equation.3" ShapeID="_x0000_i1306" DrawAspect="Content" ObjectID="_1634450427" r:id="rId573"/>
              </w:object>
            </w:r>
            <w:r w:rsidRPr="00CB1ABF">
              <w:rPr>
                <w:sz w:val="24"/>
                <w:szCs w:val="24"/>
              </w:rPr>
              <w:t>, so that</w:t>
            </w:r>
            <w:r w:rsidRPr="00CB1ABF">
              <w:rPr>
                <w:position w:val="-24"/>
                <w:sz w:val="24"/>
                <w:szCs w:val="24"/>
              </w:rPr>
              <w:object w:dxaOrig="2120" w:dyaOrig="620" w14:anchorId="302E4925">
                <v:shape id="_x0000_i1307" type="#_x0000_t75" style="width:107.25pt;height:30.75pt" o:ole="">
                  <v:imagedata r:id="rId574" o:title=""/>
                </v:shape>
                <o:OLEObject Type="Embed" ProgID="Equation.3" ShapeID="_x0000_i1307" DrawAspect="Content" ObjectID="_1634450428" r:id="rId575"/>
              </w:object>
            </w:r>
            <w:r w:rsidRPr="00CB1ABF">
              <w:rPr>
                <w:sz w:val="24"/>
                <w:szCs w:val="24"/>
              </w:rPr>
              <w:t xml:space="preserve">, substituting for </w:t>
            </w:r>
            <w:r w:rsidRPr="00CB1ABF">
              <w:rPr>
                <w:position w:val="-6"/>
                <w:sz w:val="24"/>
                <w:szCs w:val="24"/>
              </w:rPr>
              <w:object w:dxaOrig="139" w:dyaOrig="240" w14:anchorId="7AB8E70E">
                <v:shape id="_x0000_i1308" type="#_x0000_t75" style="width:6pt;height:12pt" o:ole="">
                  <v:imagedata r:id="rId576" o:title=""/>
                </v:shape>
                <o:OLEObject Type="Embed" ProgID="Equation.3" ShapeID="_x0000_i1308" DrawAspect="Content" ObjectID="_1634450429" r:id="rId577"/>
              </w:object>
            </w:r>
            <w:r w:rsidRPr="00CB1ABF">
              <w:rPr>
                <w:sz w:val="24"/>
                <w:szCs w:val="24"/>
              </w:rPr>
              <w:t xml:space="preserve"> gives:</w:t>
            </w:r>
          </w:p>
          <w:p w14:paraId="129F89B0" w14:textId="77777777" w:rsidR="00F70783" w:rsidRPr="00CB1ABF" w:rsidRDefault="00F70783" w:rsidP="002D0ED4">
            <w:pPr>
              <w:rPr>
                <w:sz w:val="24"/>
                <w:szCs w:val="24"/>
              </w:rPr>
            </w:pPr>
            <w:r w:rsidRPr="00CB1ABF">
              <w:rPr>
                <w:position w:val="-32"/>
                <w:sz w:val="24"/>
                <w:szCs w:val="24"/>
              </w:rPr>
              <w:object w:dxaOrig="3980" w:dyaOrig="800" w14:anchorId="22850364">
                <v:shape id="_x0000_i1309" type="#_x0000_t75" style="width:200.25pt;height:41.25pt" o:ole="">
                  <v:imagedata r:id="rId578" o:title=""/>
                </v:shape>
                <o:OLEObject Type="Embed" ProgID="Equation.3" ShapeID="_x0000_i1309" DrawAspect="Content" ObjectID="_1634450430" r:id="rId579"/>
              </w:object>
            </w:r>
            <w:r>
              <w:rPr>
                <w:position w:val="-32"/>
                <w:sz w:val="24"/>
                <w:szCs w:val="24"/>
              </w:rPr>
              <w:t xml:space="preserve"> </w:t>
            </w:r>
            <w:r w:rsidRPr="00CB1ABF">
              <w:rPr>
                <w:sz w:val="24"/>
                <w:szCs w:val="24"/>
              </w:rPr>
              <w:t xml:space="preserve">or </w:t>
            </w:r>
            <w:r w:rsidRPr="00CB1ABF">
              <w:rPr>
                <w:position w:val="-34"/>
                <w:sz w:val="24"/>
                <w:szCs w:val="24"/>
              </w:rPr>
              <w:object w:dxaOrig="3060" w:dyaOrig="800" w14:anchorId="63DFDE2E">
                <v:shape id="_x0000_i1310" type="#_x0000_t75" style="width:153pt;height:41.25pt" o:ole="">
                  <v:imagedata r:id="rId580" o:title=""/>
                </v:shape>
                <o:OLEObject Type="Embed" ProgID="Equation.3" ShapeID="_x0000_i1310" DrawAspect="Content" ObjectID="_1634450431" r:id="rId581"/>
              </w:object>
            </w:r>
            <w:r w:rsidRPr="00CB1ABF">
              <w:rPr>
                <w:sz w:val="24"/>
                <w:szCs w:val="24"/>
              </w:rPr>
              <w:t>, so that</w:t>
            </w:r>
          </w:p>
          <w:p w14:paraId="0D71D4F8" w14:textId="77777777" w:rsidR="00F70783" w:rsidRPr="00CB1ABF" w:rsidRDefault="00F70783" w:rsidP="002D0ED4">
            <w:pPr>
              <w:rPr>
                <w:sz w:val="24"/>
                <w:szCs w:val="24"/>
              </w:rPr>
            </w:pPr>
            <w:r w:rsidRPr="00CB1ABF">
              <w:rPr>
                <w:position w:val="-76"/>
                <w:sz w:val="24"/>
                <w:szCs w:val="24"/>
              </w:rPr>
              <w:object w:dxaOrig="5400" w:dyaOrig="1640" w14:anchorId="1E5B7629">
                <v:shape id="_x0000_i1311" type="#_x0000_t75" style="width:269.25pt;height:81.75pt" o:ole="">
                  <v:imagedata r:id="rId582" o:title=""/>
                </v:shape>
                <o:OLEObject Type="Embed" ProgID="Equation.3" ShapeID="_x0000_i1311" DrawAspect="Content" ObjectID="_1634450432" r:id="rId583"/>
              </w:object>
            </w:r>
          </w:p>
        </w:tc>
      </w:tr>
      <w:tr w:rsidR="00F70783" w:rsidRPr="00CB1ABF" w14:paraId="69B1F043" w14:textId="77777777" w:rsidTr="002D0ED4">
        <w:trPr>
          <w:cantSplit/>
        </w:trPr>
        <w:tc>
          <w:tcPr>
            <w:tcW w:w="1041" w:type="dxa"/>
          </w:tcPr>
          <w:p w14:paraId="296CB322" w14:textId="77777777" w:rsidR="00F70783" w:rsidRPr="00CB1ABF" w:rsidRDefault="00F70783" w:rsidP="002D0ED4">
            <w:pPr>
              <w:rPr>
                <w:sz w:val="24"/>
                <w:szCs w:val="24"/>
              </w:rPr>
            </w:pPr>
            <w:r w:rsidRPr="00CB1ABF">
              <w:rPr>
                <w:sz w:val="24"/>
                <w:szCs w:val="24"/>
              </w:rPr>
              <w:t>46.</w:t>
            </w:r>
          </w:p>
        </w:tc>
        <w:tc>
          <w:tcPr>
            <w:tcW w:w="8614" w:type="dxa"/>
          </w:tcPr>
          <w:p w14:paraId="4A20DC58" w14:textId="77777777" w:rsidR="00F70783" w:rsidRPr="00CB1ABF" w:rsidRDefault="00F70783" w:rsidP="002D0ED4">
            <w:pPr>
              <w:rPr>
                <w:i/>
                <w:sz w:val="24"/>
                <w:szCs w:val="24"/>
              </w:rPr>
            </w:pPr>
            <w:r w:rsidRPr="00CB1ABF">
              <w:rPr>
                <w:i/>
                <w:sz w:val="24"/>
                <w:szCs w:val="24"/>
              </w:rPr>
              <w:t xml:space="preserve">A basketball player is running at </w:t>
            </w:r>
            <w:r w:rsidRPr="00CB1ABF">
              <w:rPr>
                <w:i/>
                <w:position w:val="-6"/>
                <w:sz w:val="24"/>
                <w:szCs w:val="24"/>
              </w:rPr>
              <w:object w:dxaOrig="900" w:dyaOrig="279" w14:anchorId="35D0C881">
                <v:shape id="_x0000_i1312" type="#_x0000_t75" style="width:45.75pt;height:14.25pt" o:ole="">
                  <v:imagedata r:id="rId584" o:title=""/>
                </v:shape>
                <o:OLEObject Type="Embed" ProgID="Equation.3" ShapeID="_x0000_i1312" DrawAspect="Content" ObjectID="_1634450433" r:id="rId585"/>
              </w:object>
            </w:r>
            <w:r w:rsidRPr="00CB1ABF">
              <w:rPr>
                <w:i/>
                <w:sz w:val="24"/>
                <w:szCs w:val="24"/>
              </w:rPr>
              <w:t xml:space="preserve"> directly toward the basket when he jumps into the air to dunk the ball. He maintains his horizontal velocity. (a) What vertical velocity does he need to rise 0.750 m above the floor? (b) How far from the basket (measured in the horizontal direction) must he start his jump to reach his maximum height at the same</w:t>
            </w:r>
            <w:r>
              <w:rPr>
                <w:i/>
                <w:sz w:val="24"/>
                <w:szCs w:val="24"/>
              </w:rPr>
              <w:t xml:space="preserve"> time as he reaches the basket?</w:t>
            </w:r>
          </w:p>
        </w:tc>
      </w:tr>
      <w:tr w:rsidR="00F70783" w:rsidRPr="00CB1ABF" w14:paraId="1BC33291" w14:textId="77777777" w:rsidTr="002D0ED4">
        <w:tc>
          <w:tcPr>
            <w:tcW w:w="1041" w:type="dxa"/>
          </w:tcPr>
          <w:p w14:paraId="6A5B2170" w14:textId="77777777" w:rsidR="00F70783" w:rsidRPr="00CB1ABF" w:rsidRDefault="00F70783" w:rsidP="002D0ED4">
            <w:pPr>
              <w:rPr>
                <w:sz w:val="24"/>
                <w:szCs w:val="24"/>
              </w:rPr>
            </w:pPr>
            <w:r w:rsidRPr="00CB1ABF">
              <w:rPr>
                <w:sz w:val="24"/>
                <w:szCs w:val="24"/>
              </w:rPr>
              <w:t xml:space="preserve"> </w:t>
            </w:r>
          </w:p>
        </w:tc>
        <w:tc>
          <w:tcPr>
            <w:tcW w:w="8614" w:type="dxa"/>
          </w:tcPr>
          <w:p w14:paraId="451EC37E" w14:textId="77777777" w:rsidR="00F70783" w:rsidRPr="00CB1ABF" w:rsidRDefault="00F70783" w:rsidP="002D0ED4">
            <w:pPr>
              <w:rPr>
                <w:sz w:val="24"/>
                <w:szCs w:val="24"/>
              </w:rPr>
            </w:pPr>
            <w:r w:rsidRPr="00CB1ABF">
              <w:rPr>
                <w:sz w:val="24"/>
                <w:szCs w:val="24"/>
              </w:rPr>
              <w:t>(a) Given:</w:t>
            </w:r>
            <w:r>
              <w:rPr>
                <w:sz w:val="24"/>
                <w:szCs w:val="24"/>
              </w:rPr>
              <w:t xml:space="preserve"> </w:t>
            </w:r>
            <w:r w:rsidRPr="00A35B36">
              <w:rPr>
                <w:position w:val="-14"/>
                <w:sz w:val="24"/>
              </w:rPr>
              <w:object w:dxaOrig="7100" w:dyaOrig="400" w14:anchorId="25A8CCE3">
                <v:shape id="_x0000_i1313" type="#_x0000_t75" style="width:354pt;height:20.25pt" o:ole="">
                  <v:imagedata r:id="rId586" o:title=""/>
                </v:shape>
                <o:OLEObject Type="Embed" ProgID="Equation.3" ShapeID="_x0000_i1313" DrawAspect="Content" ObjectID="_1634450434" r:id="rId587"/>
              </w:object>
            </w:r>
          </w:p>
          <w:bookmarkStart w:id="6" w:name="_GoBack"/>
          <w:p w14:paraId="483E91A3" w14:textId="77777777" w:rsidR="00F70783" w:rsidRPr="00CB1ABF" w:rsidRDefault="00F94D08" w:rsidP="002D0ED4">
            <w:pPr>
              <w:ind w:left="332"/>
              <w:rPr>
                <w:sz w:val="24"/>
                <w:szCs w:val="24"/>
              </w:rPr>
            </w:pPr>
            <w:r w:rsidRPr="00BA0A12">
              <w:rPr>
                <w:position w:val="-40"/>
                <w:sz w:val="24"/>
                <w:szCs w:val="24"/>
              </w:rPr>
              <w:object w:dxaOrig="6880" w:dyaOrig="920" w14:anchorId="57C8FA01">
                <v:shape id="_x0000_i1415" type="#_x0000_t75" style="width:345pt;height:45.75pt" o:ole="">
                  <v:imagedata r:id="rId588" o:title=""/>
                </v:shape>
                <o:OLEObject Type="Embed" ProgID="Equation.DSMT4" ShapeID="_x0000_i1415" DrawAspect="Content" ObjectID="_1634450435" r:id="rId589"/>
              </w:object>
            </w:r>
            <w:bookmarkEnd w:id="6"/>
            <w:r w:rsidR="00F70783" w:rsidRPr="00CB1ABF">
              <w:rPr>
                <w:sz w:val="24"/>
                <w:szCs w:val="24"/>
              </w:rPr>
              <w:t xml:space="preserve">                                                                                                                                    </w:t>
            </w:r>
          </w:p>
          <w:p w14:paraId="23660464" w14:textId="77777777" w:rsidR="00F70783" w:rsidRPr="00CB1ABF" w:rsidRDefault="00F70783" w:rsidP="002D0ED4">
            <w:pPr>
              <w:rPr>
                <w:sz w:val="24"/>
                <w:szCs w:val="24"/>
              </w:rPr>
            </w:pPr>
            <w:r w:rsidRPr="00705855">
              <w:rPr>
                <w:position w:val="60"/>
                <w:sz w:val="24"/>
                <w:szCs w:val="24"/>
              </w:rPr>
              <w:t>(b)</w:t>
            </w:r>
            <w:r w:rsidRPr="00CB1ABF">
              <w:rPr>
                <w:sz w:val="24"/>
                <w:szCs w:val="24"/>
              </w:rPr>
              <w:t xml:space="preserve"> </w:t>
            </w:r>
            <w:r w:rsidRPr="00705855">
              <w:rPr>
                <w:position w:val="-66"/>
                <w:sz w:val="24"/>
                <w:szCs w:val="24"/>
              </w:rPr>
              <w:object w:dxaOrig="6200" w:dyaOrig="1480" w14:anchorId="542BD486">
                <v:shape id="_x0000_i1314" type="#_x0000_t75" style="width:306.75pt;height:75.75pt" o:ole="">
                  <v:imagedata r:id="rId590" o:title=""/>
                </v:shape>
                <o:OLEObject Type="Embed" ProgID="Equation.3" ShapeID="_x0000_i1314" DrawAspect="Content" ObjectID="_1634450436" r:id="rId591"/>
              </w:object>
            </w:r>
          </w:p>
        </w:tc>
      </w:tr>
      <w:tr w:rsidR="00F70783" w:rsidRPr="00CB1ABF" w14:paraId="09799692" w14:textId="77777777" w:rsidTr="002D0ED4">
        <w:trPr>
          <w:cantSplit/>
        </w:trPr>
        <w:tc>
          <w:tcPr>
            <w:tcW w:w="1041" w:type="dxa"/>
          </w:tcPr>
          <w:p w14:paraId="2A77AE08" w14:textId="77777777" w:rsidR="00F70783" w:rsidRPr="00CB1ABF" w:rsidRDefault="00F70783" w:rsidP="002D0ED4">
            <w:pPr>
              <w:rPr>
                <w:sz w:val="24"/>
                <w:szCs w:val="24"/>
              </w:rPr>
            </w:pPr>
            <w:r w:rsidRPr="00CB1ABF">
              <w:rPr>
                <w:sz w:val="24"/>
                <w:szCs w:val="24"/>
              </w:rPr>
              <w:lastRenderedPageBreak/>
              <w:t>47.</w:t>
            </w:r>
          </w:p>
        </w:tc>
        <w:tc>
          <w:tcPr>
            <w:tcW w:w="8614" w:type="dxa"/>
          </w:tcPr>
          <w:p w14:paraId="4C5C3C14" w14:textId="77777777" w:rsidR="00F70783" w:rsidRPr="00CB1ABF" w:rsidRDefault="00F70783" w:rsidP="002D0ED4">
            <w:pPr>
              <w:rPr>
                <w:i/>
                <w:sz w:val="24"/>
                <w:szCs w:val="24"/>
              </w:rPr>
            </w:pPr>
            <w:r w:rsidRPr="00CB1ABF">
              <w:rPr>
                <w:i/>
                <w:sz w:val="24"/>
                <w:szCs w:val="24"/>
              </w:rPr>
              <w:t xml:space="preserve">A football player punts the ball at </w:t>
            </w:r>
            <w:proofErr w:type="spellStart"/>
            <w:proofErr w:type="gramStart"/>
            <w:r w:rsidRPr="00CB1ABF">
              <w:rPr>
                <w:i/>
                <w:sz w:val="24"/>
                <w:szCs w:val="24"/>
              </w:rPr>
              <w:t>a</w:t>
            </w:r>
            <w:proofErr w:type="spellEnd"/>
            <w:proofErr w:type="gramEnd"/>
            <w:r w:rsidRPr="00CB1ABF">
              <w:rPr>
                <w:i/>
                <w:sz w:val="24"/>
                <w:szCs w:val="24"/>
              </w:rPr>
              <w:t xml:space="preserve"> </w:t>
            </w:r>
            <w:r w:rsidRPr="00F0093E">
              <w:rPr>
                <w:position w:val="-6"/>
                <w:sz w:val="24"/>
              </w:rPr>
              <w:object w:dxaOrig="580" w:dyaOrig="279" w14:anchorId="3085028E">
                <v:shape id="_x0000_i1315" type="#_x0000_t75" style="width:30pt;height:14.25pt" o:ole="">
                  <v:imagedata r:id="rId592" o:title=""/>
                </v:shape>
                <o:OLEObject Type="Embed" ProgID="Equation.3" ShapeID="_x0000_i1315" DrawAspect="Content" ObjectID="_1634450437" r:id="rId593"/>
              </w:object>
            </w:r>
            <w:r>
              <w:t xml:space="preserve"> </w:t>
            </w:r>
            <w:r w:rsidRPr="00CB1ABF">
              <w:rPr>
                <w:i/>
                <w:sz w:val="24"/>
                <w:szCs w:val="24"/>
              </w:rPr>
              <w:t>angle. Without an effect from the wind, the ball would travel 60.0 m horizontally. (a) What is the initial speed of the ball? (b) When the ball is near its maximum height it experiences a brief gust of wind that reduces its horizontal velocity by 1.50 m/s. What distance doe</w:t>
            </w:r>
            <w:r>
              <w:rPr>
                <w:i/>
                <w:sz w:val="24"/>
                <w:szCs w:val="24"/>
              </w:rPr>
              <w:t>s the ball travel horizontally?</w:t>
            </w:r>
          </w:p>
        </w:tc>
      </w:tr>
      <w:tr w:rsidR="00F70783" w:rsidRPr="00CB1ABF" w14:paraId="48C47CCA" w14:textId="77777777" w:rsidTr="002D0ED4">
        <w:tc>
          <w:tcPr>
            <w:tcW w:w="1041" w:type="dxa"/>
          </w:tcPr>
          <w:p w14:paraId="18922793" w14:textId="77777777" w:rsidR="00F70783" w:rsidRPr="00CB1ABF" w:rsidRDefault="00F70783" w:rsidP="002D0ED4">
            <w:pPr>
              <w:rPr>
                <w:sz w:val="24"/>
                <w:szCs w:val="24"/>
              </w:rPr>
            </w:pPr>
            <w:r w:rsidRPr="00CB1ABF">
              <w:rPr>
                <w:sz w:val="24"/>
                <w:szCs w:val="24"/>
              </w:rPr>
              <w:t>Solution</w:t>
            </w:r>
          </w:p>
        </w:tc>
        <w:tc>
          <w:tcPr>
            <w:tcW w:w="8614" w:type="dxa"/>
          </w:tcPr>
          <w:p w14:paraId="3A04DF49" w14:textId="77777777" w:rsidR="00F70783" w:rsidRPr="00CB1ABF" w:rsidRDefault="00F70783" w:rsidP="002D0ED4">
            <w:pPr>
              <w:rPr>
                <w:sz w:val="24"/>
                <w:szCs w:val="24"/>
              </w:rPr>
            </w:pPr>
            <w:r w:rsidRPr="00CB1ABF">
              <w:rPr>
                <w:sz w:val="24"/>
                <w:szCs w:val="24"/>
              </w:rPr>
              <w:t xml:space="preserve">(a) </w:t>
            </w:r>
            <w:r w:rsidRPr="00CB1ABF">
              <w:rPr>
                <w:position w:val="-32"/>
                <w:sz w:val="24"/>
                <w:szCs w:val="24"/>
              </w:rPr>
              <w:object w:dxaOrig="6759" w:dyaOrig="780" w14:anchorId="79BFCE4F">
                <v:shape id="_x0000_i1316" type="#_x0000_t75" style="width:338.25pt;height:39.75pt" o:ole="">
                  <v:imagedata r:id="rId594" o:title=""/>
                </v:shape>
                <o:OLEObject Type="Embed" ProgID="Equation.3" ShapeID="_x0000_i1316" DrawAspect="Content" ObjectID="_1634450438" r:id="rId595"/>
              </w:object>
            </w:r>
          </w:p>
          <w:p w14:paraId="67F6C5CA" w14:textId="77777777" w:rsidR="00F70783" w:rsidRPr="00CB1ABF" w:rsidRDefault="00F70783" w:rsidP="002D0ED4">
            <w:pPr>
              <w:rPr>
                <w:sz w:val="24"/>
                <w:szCs w:val="24"/>
              </w:rPr>
            </w:pPr>
            <w:r w:rsidRPr="00CB1ABF">
              <w:rPr>
                <w:sz w:val="24"/>
                <w:szCs w:val="24"/>
              </w:rPr>
              <w:t xml:space="preserve">(b) </w:t>
            </w:r>
            <w:r w:rsidRPr="00CB1ABF">
              <w:rPr>
                <w:position w:val="-12"/>
                <w:sz w:val="24"/>
                <w:szCs w:val="24"/>
              </w:rPr>
              <w:object w:dxaOrig="4620" w:dyaOrig="360" w14:anchorId="4E5AACE7">
                <v:shape id="_x0000_i1317" type="#_x0000_t75" style="width:231pt;height:17.25pt" o:ole="">
                  <v:imagedata r:id="rId596" o:title=""/>
                </v:shape>
                <o:OLEObject Type="Embed" ProgID="Equation.3" ShapeID="_x0000_i1317" DrawAspect="Content" ObjectID="_1634450439" r:id="rId597"/>
              </w:object>
            </w:r>
          </w:p>
          <w:p w14:paraId="010EC129" w14:textId="77777777" w:rsidR="00F70783" w:rsidRPr="00CB1ABF" w:rsidRDefault="00F70783" w:rsidP="002D0ED4">
            <w:pPr>
              <w:ind w:left="332"/>
              <w:rPr>
                <w:sz w:val="24"/>
                <w:szCs w:val="24"/>
              </w:rPr>
            </w:pPr>
            <w:r w:rsidRPr="00CB1ABF">
              <w:rPr>
                <w:sz w:val="24"/>
                <w:szCs w:val="24"/>
              </w:rPr>
              <w:t>With the wind gust, the horizontal velocity is decreased by 1.50 m/s:</w:t>
            </w:r>
          </w:p>
          <w:p w14:paraId="2E14EF27" w14:textId="77777777" w:rsidR="00F70783" w:rsidRPr="00CB1ABF" w:rsidRDefault="00F70783" w:rsidP="002D0ED4">
            <w:pPr>
              <w:ind w:left="332"/>
              <w:rPr>
                <w:sz w:val="24"/>
                <w:szCs w:val="24"/>
              </w:rPr>
            </w:pPr>
            <w:r w:rsidRPr="00CB1ABF">
              <w:rPr>
                <w:position w:val="-14"/>
                <w:sz w:val="24"/>
                <w:szCs w:val="24"/>
              </w:rPr>
              <w:object w:dxaOrig="5120" w:dyaOrig="380" w14:anchorId="07A7EBAB">
                <v:shape id="_x0000_i1318" type="#_x0000_t75" style="width:255.75pt;height:18.75pt" o:ole="">
                  <v:imagedata r:id="rId598" o:title=""/>
                </v:shape>
                <o:OLEObject Type="Embed" ProgID="Equation.3" ShapeID="_x0000_i1318" DrawAspect="Content" ObjectID="_1634450440" r:id="rId599"/>
              </w:object>
            </w:r>
          </w:p>
          <w:p w14:paraId="742779EA" w14:textId="77777777" w:rsidR="00F70783" w:rsidRPr="00CB1ABF" w:rsidRDefault="00F70783" w:rsidP="002D0ED4">
            <w:pPr>
              <w:ind w:left="332"/>
              <w:rPr>
                <w:sz w:val="24"/>
                <w:szCs w:val="24"/>
              </w:rPr>
            </w:pPr>
            <w:r w:rsidRPr="00CB1ABF">
              <w:rPr>
                <w:sz w:val="24"/>
                <w:szCs w:val="24"/>
              </w:rPr>
              <w:t xml:space="preserve">The time can be calculated for each half of the flight: </w:t>
            </w:r>
            <w:r>
              <w:rPr>
                <w:noProof/>
                <w:position w:val="-30"/>
                <w:sz w:val="24"/>
                <w:szCs w:val="24"/>
                <w:lang w:bidi="ar-SA"/>
              </w:rPr>
              <w:drawing>
                <wp:inline distT="0" distB="0" distL="0" distR="0" wp14:anchorId="5008B91D" wp14:editId="79B27E00">
                  <wp:extent cx="1998345" cy="424180"/>
                  <wp:effectExtent l="0" t="0" r="8255" b="7620"/>
                  <wp:docPr id="707" name="Picture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7"/>
                          <pic:cNvPicPr>
                            <a:picLocks noChangeAspect="1" noChangeArrowheads="1"/>
                          </pic:cNvPicPr>
                        </pic:nvPicPr>
                        <pic:blipFill>
                          <a:blip r:embed="rId600" cstate="print">
                            <a:extLst>
                              <a:ext uri="{28A0092B-C50C-407E-A947-70E740481C1C}">
                                <a14:useLocalDpi xmlns:a14="http://schemas.microsoft.com/office/drawing/2010/main" val="0"/>
                              </a:ext>
                            </a:extLst>
                          </a:blip>
                          <a:srcRect/>
                          <a:stretch>
                            <a:fillRect/>
                          </a:stretch>
                        </pic:blipFill>
                        <pic:spPr bwMode="auto">
                          <a:xfrm>
                            <a:off x="0" y="0"/>
                            <a:ext cx="1998345" cy="424180"/>
                          </a:xfrm>
                          <a:prstGeom prst="rect">
                            <a:avLst/>
                          </a:prstGeom>
                          <a:noFill/>
                          <a:ln>
                            <a:noFill/>
                          </a:ln>
                        </pic:spPr>
                      </pic:pic>
                    </a:graphicData>
                  </a:graphic>
                </wp:inline>
              </w:drawing>
            </w:r>
          </w:p>
          <w:p w14:paraId="297D0E0B" w14:textId="77777777" w:rsidR="00F70783" w:rsidRPr="00CB1ABF" w:rsidRDefault="00F70783" w:rsidP="002D0ED4">
            <w:pPr>
              <w:ind w:left="332"/>
              <w:rPr>
                <w:sz w:val="24"/>
                <w:szCs w:val="24"/>
              </w:rPr>
            </w:pPr>
            <w:r w:rsidRPr="00CB1ABF">
              <w:rPr>
                <w:sz w:val="24"/>
                <w:szCs w:val="24"/>
              </w:rPr>
              <w:t xml:space="preserve">(The time is not changed by wind gust, since it only acts in x-direction.) Finally, the distance </w:t>
            </w:r>
            <w:r>
              <w:rPr>
                <w:sz w:val="24"/>
                <w:szCs w:val="24"/>
              </w:rPr>
              <w:t>traveled</w:t>
            </w:r>
            <w:r w:rsidRPr="00CB1ABF">
              <w:rPr>
                <w:sz w:val="24"/>
                <w:szCs w:val="24"/>
              </w:rPr>
              <w:t xml:space="preserve"> after the wind gust is: </w:t>
            </w:r>
          </w:p>
          <w:p w14:paraId="3D9079D0" w14:textId="77777777" w:rsidR="00F70783" w:rsidRPr="00CB1ABF" w:rsidRDefault="00F70783" w:rsidP="002D0ED4">
            <w:pPr>
              <w:ind w:left="332"/>
              <w:rPr>
                <w:sz w:val="24"/>
                <w:szCs w:val="24"/>
              </w:rPr>
            </w:pPr>
            <w:r w:rsidRPr="00CB1ABF">
              <w:rPr>
                <w:position w:val="-12"/>
                <w:sz w:val="24"/>
                <w:szCs w:val="24"/>
              </w:rPr>
              <w:object w:dxaOrig="4239" w:dyaOrig="360" w14:anchorId="4F98B87D">
                <v:shape id="_x0000_i1319" type="#_x0000_t75" style="width:212.25pt;height:17.25pt" o:ole="">
                  <v:imagedata r:id="rId601" o:title=""/>
                </v:shape>
                <o:OLEObject Type="Embed" ProgID="Equation.3" ShapeID="_x0000_i1319" DrawAspect="Content" ObjectID="_1634450441" r:id="rId602"/>
              </w:object>
            </w:r>
          </w:p>
          <w:p w14:paraId="6A9DF4C8" w14:textId="77777777" w:rsidR="00F70783" w:rsidRPr="00CB1ABF" w:rsidRDefault="00F70783" w:rsidP="002D0ED4">
            <w:pPr>
              <w:ind w:left="332"/>
              <w:rPr>
                <w:sz w:val="24"/>
                <w:szCs w:val="24"/>
              </w:rPr>
            </w:pPr>
            <w:r w:rsidRPr="00CB1ABF">
              <w:rPr>
                <w:sz w:val="24"/>
                <w:szCs w:val="24"/>
              </w:rPr>
              <w:t xml:space="preserve"> So the ball travels a total of </w:t>
            </w:r>
            <w:r w:rsidRPr="00CB1ABF">
              <w:rPr>
                <w:sz w:val="24"/>
                <w:szCs w:val="24"/>
                <w:u w:val="single"/>
              </w:rPr>
              <w:t>57.4 m</w:t>
            </w:r>
            <w:r w:rsidRPr="00CB1ABF">
              <w:rPr>
                <w:sz w:val="24"/>
                <w:szCs w:val="24"/>
              </w:rPr>
              <w:t xml:space="preserve"> with the brief gust of wind.</w:t>
            </w:r>
          </w:p>
        </w:tc>
      </w:tr>
      <w:tr w:rsidR="00F70783" w:rsidRPr="00CB1ABF" w14:paraId="724E151C" w14:textId="77777777" w:rsidTr="002D0ED4">
        <w:trPr>
          <w:cantSplit/>
        </w:trPr>
        <w:tc>
          <w:tcPr>
            <w:tcW w:w="1041" w:type="dxa"/>
          </w:tcPr>
          <w:p w14:paraId="34F42CF2" w14:textId="77777777" w:rsidR="00F70783" w:rsidRPr="00CB1ABF" w:rsidRDefault="00F70783" w:rsidP="002D0ED4">
            <w:pPr>
              <w:rPr>
                <w:sz w:val="24"/>
                <w:szCs w:val="24"/>
              </w:rPr>
            </w:pPr>
            <w:r w:rsidRPr="00CB1ABF">
              <w:rPr>
                <w:sz w:val="24"/>
                <w:szCs w:val="24"/>
              </w:rPr>
              <w:lastRenderedPageBreak/>
              <w:t>48.</w:t>
            </w:r>
          </w:p>
        </w:tc>
        <w:tc>
          <w:tcPr>
            <w:tcW w:w="8614" w:type="dxa"/>
          </w:tcPr>
          <w:p w14:paraId="166D1868" w14:textId="77777777" w:rsidR="00F70783" w:rsidRPr="00CB1ABF" w:rsidRDefault="00F70783" w:rsidP="002D0ED4">
            <w:pPr>
              <w:rPr>
                <w:i/>
                <w:sz w:val="24"/>
                <w:szCs w:val="24"/>
              </w:rPr>
            </w:pPr>
            <w:r w:rsidRPr="00CB1ABF">
              <w:rPr>
                <w:i/>
                <w:sz w:val="24"/>
                <w:szCs w:val="24"/>
              </w:rPr>
              <w:t>Prove that the trajectory of a projectile is parabolic, having the form</w:t>
            </w:r>
            <w:r w:rsidRPr="00CB1ABF">
              <w:rPr>
                <w:i/>
                <w:position w:val="-10"/>
                <w:sz w:val="24"/>
                <w:szCs w:val="24"/>
              </w:rPr>
              <w:object w:dxaOrig="1240" w:dyaOrig="360" w14:anchorId="30EA823B">
                <v:shape id="_x0000_i1320" type="#_x0000_t75" style="width:62.25pt;height:17.25pt" o:ole="">
                  <v:imagedata r:id="rId603" o:title=""/>
                </v:shape>
                <o:OLEObject Type="Embed" ProgID="Equation.3" ShapeID="_x0000_i1320" DrawAspect="Content" ObjectID="_1634450442" r:id="rId604"/>
              </w:object>
            </w:r>
            <w:r w:rsidRPr="00CB1ABF">
              <w:rPr>
                <w:i/>
                <w:sz w:val="24"/>
                <w:szCs w:val="24"/>
              </w:rPr>
              <w:t xml:space="preserve">. To obtain this expression, solve the equation </w:t>
            </w:r>
            <w:r w:rsidRPr="00CB1ABF">
              <w:rPr>
                <w:i/>
                <w:position w:val="-12"/>
                <w:sz w:val="24"/>
                <w:szCs w:val="24"/>
              </w:rPr>
              <w:object w:dxaOrig="800" w:dyaOrig="360" w14:anchorId="2F92DDB6">
                <v:shape id="_x0000_i1321" type="#_x0000_t75" style="width:39.75pt;height:17.25pt" o:ole="">
                  <v:imagedata r:id="rId605" o:title=""/>
                </v:shape>
                <o:OLEObject Type="Embed" ProgID="Equation.3" ShapeID="_x0000_i1321" DrawAspect="Content" ObjectID="_1634450443" r:id="rId606"/>
              </w:object>
            </w:r>
            <w:r w:rsidRPr="00CB1ABF">
              <w:rPr>
                <w:i/>
                <w:sz w:val="24"/>
                <w:szCs w:val="24"/>
              </w:rPr>
              <w:t xml:space="preserve"> for </w:t>
            </w:r>
            <w:r w:rsidRPr="00CB1ABF">
              <w:rPr>
                <w:position w:val="-6"/>
                <w:sz w:val="24"/>
                <w:szCs w:val="24"/>
              </w:rPr>
              <w:object w:dxaOrig="139" w:dyaOrig="240" w14:anchorId="30506583">
                <v:shape id="_x0000_i1322" type="#_x0000_t75" style="width:6pt;height:12pt" o:ole="">
                  <v:imagedata r:id="rId607" o:title=""/>
                </v:shape>
                <o:OLEObject Type="Embed" ProgID="Equation.3" ShapeID="_x0000_i1322" DrawAspect="Content" ObjectID="_1634450444" r:id="rId608"/>
              </w:object>
            </w:r>
            <w:r w:rsidRPr="00CB1ABF">
              <w:rPr>
                <w:sz w:val="24"/>
                <w:szCs w:val="24"/>
              </w:rPr>
              <w:t xml:space="preserve"> </w:t>
            </w:r>
            <w:r w:rsidRPr="00CB1ABF">
              <w:rPr>
                <w:i/>
                <w:sz w:val="24"/>
                <w:szCs w:val="24"/>
              </w:rPr>
              <w:t xml:space="preserve">and substitute it into the expression </w:t>
            </w:r>
            <w:proofErr w:type="gramStart"/>
            <w:r w:rsidRPr="00CB1ABF">
              <w:rPr>
                <w:i/>
                <w:sz w:val="24"/>
                <w:szCs w:val="24"/>
              </w:rPr>
              <w:t xml:space="preserve">for </w:t>
            </w:r>
            <w:proofErr w:type="gramEnd"/>
            <w:r w:rsidRPr="00CB1ABF">
              <w:rPr>
                <w:i/>
                <w:position w:val="-14"/>
                <w:sz w:val="24"/>
                <w:szCs w:val="24"/>
              </w:rPr>
              <w:object w:dxaOrig="1860" w:dyaOrig="400" w14:anchorId="175316A1">
                <v:shape id="_x0000_i1323" type="#_x0000_t75" style="width:93pt;height:20.25pt" o:ole="">
                  <v:imagedata r:id="rId609" o:title=""/>
                </v:shape>
                <o:OLEObject Type="Embed" ProgID="Equation.3" ShapeID="_x0000_i1323" DrawAspect="Content" ObjectID="_1634450445" r:id="rId610"/>
              </w:object>
            </w:r>
            <w:r w:rsidRPr="00CB1ABF">
              <w:rPr>
                <w:i/>
                <w:sz w:val="24"/>
                <w:szCs w:val="24"/>
              </w:rPr>
              <w:t xml:space="preserve">. (These equations describe </w:t>
            </w:r>
            <w:proofErr w:type="gramStart"/>
            <w:r w:rsidRPr="00CB1ABF">
              <w:rPr>
                <w:i/>
                <w:sz w:val="24"/>
                <w:szCs w:val="24"/>
              </w:rPr>
              <w:t xml:space="preserve">the </w:t>
            </w:r>
            <w:r w:rsidRPr="00CB1ABF">
              <w:rPr>
                <w:i/>
                <w:position w:val="-6"/>
                <w:sz w:val="24"/>
                <w:szCs w:val="24"/>
              </w:rPr>
              <w:object w:dxaOrig="200" w:dyaOrig="220" w14:anchorId="6997CF44">
                <v:shape id="_x0000_i1324" type="#_x0000_t75" style="width:9.75pt;height:9.75pt" o:ole="">
                  <v:imagedata r:id="rId611" o:title=""/>
                </v:shape>
                <o:OLEObject Type="Embed" ProgID="Equation.3" ShapeID="_x0000_i1324" DrawAspect="Content" ObjectID="_1634450446" r:id="rId612"/>
              </w:object>
            </w:r>
            <w:r w:rsidRPr="00CB1ABF">
              <w:rPr>
                <w:i/>
                <w:sz w:val="24"/>
                <w:szCs w:val="24"/>
              </w:rPr>
              <w:t xml:space="preserve"> and</w:t>
            </w:r>
            <w:proofErr w:type="gramEnd"/>
            <w:r w:rsidRPr="00CB1ABF">
              <w:rPr>
                <w:i/>
                <w:sz w:val="24"/>
                <w:szCs w:val="24"/>
              </w:rPr>
              <w:t xml:space="preserve"> </w:t>
            </w:r>
            <w:r w:rsidRPr="00CB1ABF">
              <w:rPr>
                <w:position w:val="-10"/>
                <w:sz w:val="24"/>
                <w:szCs w:val="24"/>
              </w:rPr>
              <w:object w:dxaOrig="220" w:dyaOrig="260" w14:anchorId="7FF7470E">
                <v:shape id="_x0000_i1325" type="#_x0000_t75" style="width:9.75pt;height:12pt" o:ole="">
                  <v:imagedata r:id="rId613" o:title=""/>
                </v:shape>
                <o:OLEObject Type="Embed" ProgID="Equation.3" ShapeID="_x0000_i1325" DrawAspect="Content" ObjectID="_1634450447" r:id="rId614"/>
              </w:object>
            </w:r>
            <w:r w:rsidRPr="00CB1ABF">
              <w:rPr>
                <w:i/>
                <w:sz w:val="24"/>
                <w:szCs w:val="24"/>
              </w:rPr>
              <w:t xml:space="preserve"> positions of a projectile that starts at the origin.) You should obtain an equation of the form </w:t>
            </w:r>
            <w:r w:rsidRPr="00CB1ABF">
              <w:rPr>
                <w:i/>
                <w:position w:val="-10"/>
                <w:sz w:val="24"/>
                <w:szCs w:val="24"/>
              </w:rPr>
              <w:object w:dxaOrig="1240" w:dyaOrig="360" w14:anchorId="4C6DDEBE">
                <v:shape id="_x0000_i1326" type="#_x0000_t75" style="width:62.25pt;height:17.25pt" o:ole="">
                  <v:imagedata r:id="rId615" o:title=""/>
                </v:shape>
                <o:OLEObject Type="Embed" ProgID="Equation.3" ShapeID="_x0000_i1326" DrawAspect="Content" ObjectID="_1634450448" r:id="rId616"/>
              </w:object>
            </w:r>
            <w:r w:rsidRPr="00CB1ABF">
              <w:rPr>
                <w:i/>
                <w:sz w:val="24"/>
                <w:szCs w:val="24"/>
              </w:rPr>
              <w:t xml:space="preserve"> where </w:t>
            </w:r>
            <w:r w:rsidRPr="00CB1ABF">
              <w:rPr>
                <w:i/>
                <w:position w:val="-6"/>
                <w:sz w:val="24"/>
                <w:szCs w:val="24"/>
              </w:rPr>
              <w:object w:dxaOrig="200" w:dyaOrig="220" w14:anchorId="2E070633">
                <v:shape id="_x0000_i1327" type="#_x0000_t75" style="width:9.75pt;height:9.75pt" o:ole="">
                  <v:imagedata r:id="rId617" o:title=""/>
                </v:shape>
                <o:OLEObject Type="Embed" ProgID="Equation.3" ShapeID="_x0000_i1327" DrawAspect="Content" ObjectID="_1634450449" r:id="rId618"/>
              </w:object>
            </w:r>
            <w:r w:rsidRPr="00CB1ABF">
              <w:rPr>
                <w:i/>
                <w:sz w:val="24"/>
                <w:szCs w:val="24"/>
              </w:rPr>
              <w:t xml:space="preserve"> and </w:t>
            </w:r>
            <w:r w:rsidRPr="00CB1ABF">
              <w:rPr>
                <w:i/>
                <w:position w:val="-6"/>
                <w:sz w:val="24"/>
                <w:szCs w:val="24"/>
              </w:rPr>
              <w:object w:dxaOrig="200" w:dyaOrig="279" w14:anchorId="5E85B0EF">
                <v:shape id="_x0000_i1328" type="#_x0000_t75" style="width:9.75pt;height:14.25pt" o:ole="">
                  <v:imagedata r:id="rId619" o:title=""/>
                </v:shape>
                <o:OLEObject Type="Embed" ProgID="Equation.3" ShapeID="_x0000_i1328" DrawAspect="Content" ObjectID="_1634450450" r:id="rId620"/>
              </w:object>
            </w:r>
            <w:r w:rsidRPr="00CB1ABF">
              <w:rPr>
                <w:i/>
                <w:sz w:val="24"/>
                <w:szCs w:val="24"/>
              </w:rPr>
              <w:t xml:space="preserve"> are constants. </w:t>
            </w:r>
          </w:p>
        </w:tc>
      </w:tr>
      <w:tr w:rsidR="00F70783" w:rsidRPr="00CB1ABF" w14:paraId="64DC87FD" w14:textId="77777777" w:rsidTr="002D0ED4">
        <w:tc>
          <w:tcPr>
            <w:tcW w:w="1041" w:type="dxa"/>
          </w:tcPr>
          <w:p w14:paraId="388CD061" w14:textId="77777777" w:rsidR="00F70783" w:rsidRPr="00CB1ABF" w:rsidRDefault="00F70783" w:rsidP="002D0ED4">
            <w:pPr>
              <w:rPr>
                <w:sz w:val="24"/>
                <w:szCs w:val="24"/>
              </w:rPr>
            </w:pPr>
            <w:r w:rsidRPr="00CB1ABF">
              <w:rPr>
                <w:sz w:val="24"/>
                <w:szCs w:val="24"/>
              </w:rPr>
              <w:t>Solution</w:t>
            </w:r>
          </w:p>
        </w:tc>
        <w:tc>
          <w:tcPr>
            <w:tcW w:w="8614" w:type="dxa"/>
          </w:tcPr>
          <w:p w14:paraId="0D22E0CC" w14:textId="77777777" w:rsidR="00F70783" w:rsidRPr="00CB1ABF" w:rsidRDefault="00F70783" w:rsidP="002D0ED4">
            <w:pPr>
              <w:rPr>
                <w:sz w:val="24"/>
                <w:szCs w:val="24"/>
              </w:rPr>
            </w:pPr>
            <w:r w:rsidRPr="00CB1ABF">
              <w:rPr>
                <w:position w:val="-30"/>
                <w:sz w:val="24"/>
                <w:szCs w:val="24"/>
              </w:rPr>
              <w:object w:dxaOrig="2840" w:dyaOrig="680" w14:anchorId="49E1BBEE">
                <v:shape id="_x0000_i1329" type="#_x0000_t75" style="width:141pt;height:33pt" o:ole="">
                  <v:imagedata r:id="rId621" o:title=""/>
                </v:shape>
                <o:OLEObject Type="Embed" ProgID="Equation.3" ShapeID="_x0000_i1329" DrawAspect="Content" ObjectID="_1634450451" r:id="rId622"/>
              </w:object>
            </w:r>
            <w:r w:rsidRPr="00CB1ABF">
              <w:rPr>
                <w:sz w:val="24"/>
                <w:szCs w:val="24"/>
              </w:rPr>
              <w:t xml:space="preserve"> </w:t>
            </w:r>
          </w:p>
          <w:p w14:paraId="0E16B77F" w14:textId="77777777" w:rsidR="00F70783" w:rsidRPr="00CB1ABF" w:rsidRDefault="00F70783" w:rsidP="002D0ED4">
            <w:pPr>
              <w:rPr>
                <w:sz w:val="24"/>
                <w:szCs w:val="24"/>
              </w:rPr>
            </w:pPr>
            <w:r w:rsidRPr="00CB1ABF">
              <w:rPr>
                <w:sz w:val="24"/>
                <w:szCs w:val="24"/>
              </w:rPr>
              <w:t xml:space="preserve">Substitute into </w:t>
            </w:r>
            <w:r>
              <w:rPr>
                <w:sz w:val="24"/>
                <w:szCs w:val="24"/>
              </w:rPr>
              <w:t>the</w:t>
            </w:r>
            <w:r w:rsidRPr="00CB1ABF">
              <w:rPr>
                <w:position w:val="-10"/>
                <w:sz w:val="24"/>
                <w:szCs w:val="24"/>
              </w:rPr>
              <w:t xml:space="preserve"> </w:t>
            </w:r>
            <w:r w:rsidRPr="00CB1ABF">
              <w:rPr>
                <w:position w:val="-10"/>
                <w:sz w:val="24"/>
                <w:szCs w:val="24"/>
              </w:rPr>
              <w:object w:dxaOrig="220" w:dyaOrig="260" w14:anchorId="73F38402">
                <v:shape id="_x0000_i1330" type="#_x0000_t75" style="width:9.75pt;height:12pt" o:ole="">
                  <v:imagedata r:id="rId623" o:title=""/>
                </v:shape>
                <o:OLEObject Type="Embed" ProgID="Equation.3" ShapeID="_x0000_i1330" DrawAspect="Content" ObjectID="_1634450452" r:id="rId624"/>
              </w:object>
            </w:r>
            <w:r w:rsidRPr="00CB1ABF">
              <w:rPr>
                <w:sz w:val="24"/>
                <w:szCs w:val="24"/>
              </w:rPr>
              <w:t>-equation:</w:t>
            </w:r>
            <w:r>
              <w:rPr>
                <w:sz w:val="24"/>
                <w:szCs w:val="24"/>
              </w:rPr>
              <w:t xml:space="preserve"> </w:t>
            </w:r>
            <w:r w:rsidRPr="00CB1ABF">
              <w:rPr>
                <w:position w:val="-24"/>
                <w:sz w:val="24"/>
                <w:szCs w:val="24"/>
              </w:rPr>
              <w:object w:dxaOrig="2120" w:dyaOrig="620" w14:anchorId="601C25CE">
                <v:shape id="_x0000_i1331" type="#_x0000_t75" style="width:107.25pt;height:30.75pt" o:ole="">
                  <v:imagedata r:id="rId625" o:title=""/>
                </v:shape>
                <o:OLEObject Type="Embed" ProgID="Equation.3" ShapeID="_x0000_i1331" DrawAspect="Content" ObjectID="_1634450453" r:id="rId626"/>
              </w:object>
            </w:r>
            <w:r w:rsidRPr="00CB1ABF">
              <w:rPr>
                <w:sz w:val="24"/>
                <w:szCs w:val="24"/>
              </w:rPr>
              <w:t>, giving</w:t>
            </w:r>
          </w:p>
          <w:p w14:paraId="188A3E42" w14:textId="77777777" w:rsidR="00F70783" w:rsidRPr="00CB1ABF" w:rsidRDefault="00F70783" w:rsidP="002D0ED4">
            <w:pPr>
              <w:rPr>
                <w:sz w:val="24"/>
                <w:szCs w:val="24"/>
              </w:rPr>
            </w:pPr>
            <w:r w:rsidRPr="00705855">
              <w:rPr>
                <w:position w:val="-78"/>
                <w:sz w:val="24"/>
                <w:szCs w:val="24"/>
              </w:rPr>
              <w:object w:dxaOrig="4160" w:dyaOrig="1680" w14:anchorId="32E32B06">
                <v:shape id="_x0000_i1332" type="#_x0000_t75" style="width:207pt;height:86.25pt" o:ole="">
                  <v:imagedata r:id="rId627" o:title=""/>
                </v:shape>
                <o:OLEObject Type="Embed" ProgID="Equation.3" ShapeID="_x0000_i1332" DrawAspect="Content" ObjectID="_1634450454" r:id="rId628"/>
              </w:object>
            </w:r>
          </w:p>
          <w:p w14:paraId="0A832985" w14:textId="77777777" w:rsidR="00F70783" w:rsidRPr="00CB1ABF" w:rsidRDefault="00F70783" w:rsidP="002D0ED4">
            <w:pPr>
              <w:rPr>
                <w:sz w:val="24"/>
                <w:szCs w:val="24"/>
              </w:rPr>
            </w:pPr>
            <w:r w:rsidRPr="00CB1ABF">
              <w:rPr>
                <w:position w:val="-30"/>
                <w:sz w:val="24"/>
                <w:szCs w:val="24"/>
              </w:rPr>
              <w:object w:dxaOrig="2560" w:dyaOrig="680" w14:anchorId="4FF66131">
                <v:shape id="_x0000_i1333" type="#_x0000_t75" style="width:128.25pt;height:33pt" o:ole="">
                  <v:imagedata r:id="rId629" o:title=""/>
                </v:shape>
                <o:OLEObject Type="Embed" ProgID="Equation.3" ShapeID="_x0000_i1333" DrawAspect="Content" ObjectID="_1634450455" r:id="rId630"/>
              </w:object>
            </w:r>
            <w:r>
              <w:rPr>
                <w:sz w:val="24"/>
                <w:szCs w:val="24"/>
              </w:rPr>
              <w:t>, w</w:t>
            </w:r>
            <w:r w:rsidRPr="00CB1ABF">
              <w:rPr>
                <w:sz w:val="24"/>
                <w:szCs w:val="24"/>
              </w:rPr>
              <w:t>hich are constants.</w:t>
            </w:r>
          </w:p>
        </w:tc>
      </w:tr>
      <w:tr w:rsidR="00F70783" w:rsidRPr="00CB1ABF" w14:paraId="69E078E2" w14:textId="77777777" w:rsidTr="002D0ED4">
        <w:trPr>
          <w:cantSplit/>
        </w:trPr>
        <w:tc>
          <w:tcPr>
            <w:tcW w:w="1041" w:type="dxa"/>
          </w:tcPr>
          <w:p w14:paraId="7B59E958" w14:textId="77777777" w:rsidR="00F70783" w:rsidRPr="00CB1ABF" w:rsidRDefault="00F70783" w:rsidP="002D0ED4">
            <w:pPr>
              <w:rPr>
                <w:sz w:val="24"/>
                <w:szCs w:val="24"/>
              </w:rPr>
            </w:pPr>
            <w:r w:rsidRPr="00CB1ABF">
              <w:rPr>
                <w:sz w:val="24"/>
                <w:szCs w:val="24"/>
              </w:rPr>
              <w:t>49.</w:t>
            </w:r>
          </w:p>
        </w:tc>
        <w:tc>
          <w:tcPr>
            <w:tcW w:w="8614" w:type="dxa"/>
          </w:tcPr>
          <w:p w14:paraId="4359DF83" w14:textId="77777777" w:rsidR="00F70783" w:rsidRPr="00CB1ABF" w:rsidRDefault="00F70783" w:rsidP="002D0ED4">
            <w:pPr>
              <w:rPr>
                <w:i/>
                <w:sz w:val="24"/>
                <w:szCs w:val="24"/>
              </w:rPr>
            </w:pPr>
            <w:r w:rsidRPr="00CB1ABF">
              <w:rPr>
                <w:i/>
                <w:sz w:val="24"/>
                <w:szCs w:val="24"/>
              </w:rPr>
              <w:t xml:space="preserve">Derive </w:t>
            </w:r>
            <w:r w:rsidRPr="00CB1ABF">
              <w:rPr>
                <w:i/>
                <w:position w:val="-30"/>
                <w:sz w:val="24"/>
                <w:szCs w:val="24"/>
              </w:rPr>
              <w:object w:dxaOrig="1480" w:dyaOrig="720" w14:anchorId="39FB70BD">
                <v:shape id="_x0000_i1334" type="#_x0000_t75" style="width:72.75pt;height:36pt" o:ole="">
                  <v:imagedata r:id="rId631" o:title=""/>
                </v:shape>
                <o:OLEObject Type="Embed" ProgID="Equation.3" ShapeID="_x0000_i1334" DrawAspect="Content" ObjectID="_1634450456" r:id="rId632"/>
              </w:object>
            </w:r>
            <w:r w:rsidRPr="00CB1ABF">
              <w:rPr>
                <w:i/>
                <w:sz w:val="24"/>
                <w:szCs w:val="24"/>
              </w:rPr>
              <w:t xml:space="preserve"> for the range of a projectile on level ground by finding the time </w:t>
            </w:r>
            <w:r w:rsidRPr="00CB1ABF">
              <w:rPr>
                <w:position w:val="-6"/>
                <w:sz w:val="24"/>
                <w:szCs w:val="24"/>
              </w:rPr>
              <w:object w:dxaOrig="139" w:dyaOrig="240" w14:anchorId="7E20D7A0">
                <v:shape id="_x0000_i1335" type="#_x0000_t75" style="width:6pt;height:12pt" o:ole="">
                  <v:imagedata r:id="rId633" o:title=""/>
                </v:shape>
                <o:OLEObject Type="Embed" ProgID="Equation.3" ShapeID="_x0000_i1335" DrawAspect="Content" ObjectID="_1634450457" r:id="rId634"/>
              </w:object>
            </w:r>
            <w:r w:rsidRPr="00CB1ABF">
              <w:rPr>
                <w:sz w:val="24"/>
                <w:szCs w:val="24"/>
              </w:rPr>
              <w:t xml:space="preserve"> </w:t>
            </w:r>
            <w:r w:rsidRPr="00CB1ABF">
              <w:rPr>
                <w:i/>
                <w:sz w:val="24"/>
                <w:szCs w:val="24"/>
              </w:rPr>
              <w:t>at which</w:t>
            </w:r>
            <w:r w:rsidRPr="00CB1ABF">
              <w:rPr>
                <w:position w:val="-10"/>
                <w:sz w:val="24"/>
                <w:szCs w:val="24"/>
              </w:rPr>
              <w:object w:dxaOrig="220" w:dyaOrig="260" w14:anchorId="4CFD1494">
                <v:shape id="_x0000_i1336" type="#_x0000_t75" style="width:9.75pt;height:12pt" o:ole="">
                  <v:imagedata r:id="rId635" o:title=""/>
                </v:shape>
                <o:OLEObject Type="Embed" ProgID="Equation.3" ShapeID="_x0000_i1336" DrawAspect="Content" ObjectID="_1634450458" r:id="rId636"/>
              </w:object>
            </w:r>
            <w:r w:rsidRPr="00CB1ABF">
              <w:rPr>
                <w:i/>
                <w:sz w:val="24"/>
                <w:szCs w:val="24"/>
              </w:rPr>
              <w:t xml:space="preserve"> becomes zero and substituting this value of </w:t>
            </w:r>
            <w:r w:rsidRPr="00CB1ABF">
              <w:rPr>
                <w:position w:val="-6"/>
                <w:sz w:val="24"/>
                <w:szCs w:val="24"/>
              </w:rPr>
              <w:object w:dxaOrig="139" w:dyaOrig="240" w14:anchorId="240B4A8F">
                <v:shape id="_x0000_i1337" type="#_x0000_t75" style="width:6pt;height:12pt" o:ole="">
                  <v:imagedata r:id="rId637" o:title=""/>
                </v:shape>
                <o:OLEObject Type="Embed" ProgID="Equation.3" ShapeID="_x0000_i1337" DrawAspect="Content" ObjectID="_1634450459" r:id="rId638"/>
              </w:object>
            </w:r>
            <w:r w:rsidRPr="00CB1ABF">
              <w:rPr>
                <w:i/>
                <w:sz w:val="24"/>
                <w:szCs w:val="24"/>
              </w:rPr>
              <w:t xml:space="preserve"> into the expression for</w:t>
            </w:r>
            <w:r w:rsidRPr="00CB1ABF">
              <w:rPr>
                <w:i/>
                <w:position w:val="-12"/>
                <w:sz w:val="24"/>
                <w:szCs w:val="24"/>
              </w:rPr>
              <w:object w:dxaOrig="620" w:dyaOrig="360" w14:anchorId="60380CCA">
                <v:shape id="_x0000_i1338" type="#_x0000_t75" style="width:30.75pt;height:17.25pt" o:ole="">
                  <v:imagedata r:id="rId639" o:title=""/>
                </v:shape>
                <o:OLEObject Type="Embed" ProgID="Equation.3" ShapeID="_x0000_i1338" DrawAspect="Content" ObjectID="_1634450460" r:id="rId640"/>
              </w:object>
            </w:r>
            <w:r w:rsidRPr="00CB1ABF">
              <w:rPr>
                <w:i/>
                <w:sz w:val="24"/>
                <w:szCs w:val="24"/>
              </w:rPr>
              <w:t xml:space="preserve">, noting that </w:t>
            </w:r>
            <w:r w:rsidRPr="00CB1ABF">
              <w:rPr>
                <w:i/>
                <w:position w:val="-12"/>
                <w:sz w:val="24"/>
                <w:szCs w:val="24"/>
              </w:rPr>
              <w:object w:dxaOrig="1040" w:dyaOrig="360" w14:anchorId="614F8E1A">
                <v:shape id="_x0000_i1339" type="#_x0000_t75" style="width:51.75pt;height:17.25pt" o:ole="">
                  <v:imagedata r:id="rId641" o:title=""/>
                </v:shape>
                <o:OLEObject Type="Embed" ProgID="Equation.3" ShapeID="_x0000_i1339" DrawAspect="Content" ObjectID="_1634450461" r:id="rId642"/>
              </w:object>
            </w:r>
            <w:r>
              <w:rPr>
                <w:i/>
                <w:sz w:val="24"/>
                <w:szCs w:val="24"/>
              </w:rPr>
              <w:t>.</w:t>
            </w:r>
          </w:p>
        </w:tc>
      </w:tr>
      <w:tr w:rsidR="00F70783" w:rsidRPr="00CB1ABF" w14:paraId="4034B55F" w14:textId="77777777" w:rsidTr="002D0ED4">
        <w:trPr>
          <w:cantSplit/>
        </w:trPr>
        <w:tc>
          <w:tcPr>
            <w:tcW w:w="1041" w:type="dxa"/>
          </w:tcPr>
          <w:p w14:paraId="638A5D33" w14:textId="77777777" w:rsidR="00F70783" w:rsidRPr="00CB1ABF" w:rsidRDefault="00F70783" w:rsidP="002D0ED4">
            <w:pPr>
              <w:rPr>
                <w:sz w:val="24"/>
                <w:szCs w:val="24"/>
              </w:rPr>
            </w:pPr>
            <w:r w:rsidRPr="00CB1ABF">
              <w:rPr>
                <w:sz w:val="24"/>
                <w:szCs w:val="24"/>
              </w:rPr>
              <w:lastRenderedPageBreak/>
              <w:t>Solution</w:t>
            </w:r>
          </w:p>
        </w:tc>
        <w:tc>
          <w:tcPr>
            <w:tcW w:w="8614" w:type="dxa"/>
          </w:tcPr>
          <w:p w14:paraId="4E266B55" w14:textId="77777777" w:rsidR="00F70783" w:rsidRPr="00CB1ABF" w:rsidRDefault="00F70783" w:rsidP="002D0ED4">
            <w:pPr>
              <w:rPr>
                <w:sz w:val="24"/>
                <w:szCs w:val="24"/>
              </w:rPr>
            </w:pPr>
            <w:r w:rsidRPr="00CB1ABF">
              <w:rPr>
                <w:position w:val="-24"/>
                <w:sz w:val="24"/>
                <w:szCs w:val="24"/>
              </w:rPr>
              <w:object w:dxaOrig="4340" w:dyaOrig="620" w14:anchorId="440B6ACA">
                <v:shape id="_x0000_i1340" type="#_x0000_t75" style="width:219pt;height:30.75pt" o:ole="">
                  <v:imagedata r:id="rId643" o:title=""/>
                </v:shape>
                <o:OLEObject Type="Embed" ProgID="Equation.3" ShapeID="_x0000_i1340" DrawAspect="Content" ObjectID="_1634450462" r:id="rId644"/>
              </w:object>
            </w:r>
            <w:r w:rsidRPr="00CB1ABF">
              <w:rPr>
                <w:sz w:val="24"/>
                <w:szCs w:val="24"/>
              </w:rPr>
              <w:t xml:space="preserve"> so that </w:t>
            </w:r>
            <w:r w:rsidRPr="00CB1ABF">
              <w:rPr>
                <w:position w:val="-28"/>
                <w:sz w:val="24"/>
                <w:szCs w:val="24"/>
              </w:rPr>
              <w:object w:dxaOrig="1420" w:dyaOrig="680" w14:anchorId="050C9E14">
                <v:shape id="_x0000_i1341" type="#_x0000_t75" style="width:71.25pt;height:33pt" o:ole="">
                  <v:imagedata r:id="rId645" o:title=""/>
                </v:shape>
                <o:OLEObject Type="Embed" ProgID="Equation.3" ShapeID="_x0000_i1341" DrawAspect="Content" ObjectID="_1634450463" r:id="rId646"/>
              </w:object>
            </w:r>
          </w:p>
          <w:p w14:paraId="32F074BF" w14:textId="77777777" w:rsidR="00F70783" w:rsidRPr="00CB1ABF" w:rsidRDefault="00F70783" w:rsidP="002D0ED4">
            <w:pPr>
              <w:rPr>
                <w:sz w:val="24"/>
                <w:szCs w:val="24"/>
              </w:rPr>
            </w:pPr>
            <w:r w:rsidRPr="00CB1ABF">
              <w:rPr>
                <w:position w:val="-12"/>
                <w:sz w:val="24"/>
                <w:szCs w:val="24"/>
              </w:rPr>
              <w:object w:dxaOrig="2960" w:dyaOrig="360" w14:anchorId="50191ECF">
                <v:shape id="_x0000_i1342" type="#_x0000_t75" style="width:147.75pt;height:17.25pt" o:ole="">
                  <v:imagedata r:id="rId647" o:title=""/>
                </v:shape>
                <o:OLEObject Type="Embed" ProgID="Equation.3" ShapeID="_x0000_i1342" DrawAspect="Content" ObjectID="_1634450464" r:id="rId648"/>
              </w:object>
            </w:r>
            <w:r>
              <w:rPr>
                <w:position w:val="-12"/>
                <w:sz w:val="24"/>
                <w:szCs w:val="24"/>
              </w:rPr>
              <w:t xml:space="preserve"> </w:t>
            </w:r>
            <w:r w:rsidRPr="00CB1ABF">
              <w:rPr>
                <w:sz w:val="24"/>
                <w:szCs w:val="24"/>
              </w:rPr>
              <w:t xml:space="preserve">and substituting for </w:t>
            </w:r>
            <w:r w:rsidRPr="00CB1ABF">
              <w:rPr>
                <w:position w:val="-6"/>
                <w:sz w:val="24"/>
                <w:szCs w:val="24"/>
              </w:rPr>
              <w:object w:dxaOrig="139" w:dyaOrig="240" w14:anchorId="6EBFD838">
                <v:shape id="_x0000_i1343" type="#_x0000_t75" style="width:6pt;height:12pt" o:ole="">
                  <v:imagedata r:id="rId649" o:title=""/>
                </v:shape>
                <o:OLEObject Type="Embed" ProgID="Equation.3" ShapeID="_x0000_i1343" DrawAspect="Content" ObjectID="_1634450465" r:id="rId650"/>
              </w:object>
            </w:r>
            <w:r w:rsidRPr="00CB1ABF">
              <w:rPr>
                <w:sz w:val="24"/>
                <w:szCs w:val="24"/>
              </w:rPr>
              <w:t>gives:</w:t>
            </w:r>
          </w:p>
          <w:p w14:paraId="4DBB8732" w14:textId="77777777" w:rsidR="00F70783" w:rsidRPr="00CB1ABF" w:rsidRDefault="00F70783" w:rsidP="002D0ED4">
            <w:pPr>
              <w:rPr>
                <w:sz w:val="24"/>
                <w:szCs w:val="24"/>
              </w:rPr>
            </w:pPr>
            <w:r w:rsidRPr="00CB1ABF">
              <w:rPr>
                <w:position w:val="-30"/>
                <w:sz w:val="24"/>
                <w:szCs w:val="24"/>
              </w:rPr>
              <w:object w:dxaOrig="4020" w:dyaOrig="740" w14:anchorId="50D6C132">
                <v:shape id="_x0000_i1344" type="#_x0000_t75" style="width:201pt;height:36pt" o:ole="">
                  <v:imagedata r:id="rId651" o:title=""/>
                </v:shape>
                <o:OLEObject Type="Embed" ProgID="Equation.3" ShapeID="_x0000_i1344" DrawAspect="Content" ObjectID="_1634450466" r:id="rId652"/>
              </w:object>
            </w:r>
          </w:p>
          <w:p w14:paraId="2E3E71C4" w14:textId="77777777" w:rsidR="00F70783" w:rsidRDefault="00F70783" w:rsidP="002D0ED4">
            <w:pPr>
              <w:rPr>
                <w:position w:val="-34"/>
                <w:sz w:val="24"/>
                <w:szCs w:val="24"/>
              </w:rPr>
            </w:pPr>
            <w:r>
              <w:rPr>
                <w:sz w:val="24"/>
                <w:szCs w:val="24"/>
              </w:rPr>
              <w:t>S</w:t>
            </w:r>
            <w:r w:rsidRPr="00CB1ABF">
              <w:rPr>
                <w:sz w:val="24"/>
                <w:szCs w:val="24"/>
              </w:rPr>
              <w:t xml:space="preserve">ince </w:t>
            </w:r>
            <w:r w:rsidRPr="00CB1ABF">
              <w:rPr>
                <w:position w:val="-10"/>
                <w:sz w:val="24"/>
                <w:szCs w:val="24"/>
              </w:rPr>
              <w:object w:dxaOrig="2079" w:dyaOrig="320" w14:anchorId="59BE87E2">
                <v:shape id="_x0000_i1345" type="#_x0000_t75" style="width:102.75pt;height:15.75pt" o:ole="">
                  <v:imagedata r:id="rId653" o:title=""/>
                </v:shape>
                <o:OLEObject Type="Embed" ProgID="Equation.3" ShapeID="_x0000_i1345" DrawAspect="Content" ObjectID="_1634450467" r:id="rId654"/>
              </w:object>
            </w:r>
            <w:r>
              <w:rPr>
                <w:position w:val="-10"/>
                <w:sz w:val="24"/>
                <w:szCs w:val="24"/>
              </w:rPr>
              <w:t xml:space="preserve"> </w:t>
            </w:r>
            <w:r w:rsidRPr="00CB1ABF">
              <w:rPr>
                <w:sz w:val="24"/>
                <w:szCs w:val="24"/>
              </w:rPr>
              <w:t>the range is:</w:t>
            </w:r>
            <w:r>
              <w:rPr>
                <w:sz w:val="24"/>
                <w:szCs w:val="24"/>
              </w:rPr>
              <w:t xml:space="preserve"> </w:t>
            </w:r>
            <w:r w:rsidRPr="00CB1ABF">
              <w:rPr>
                <w:position w:val="-34"/>
                <w:sz w:val="24"/>
                <w:szCs w:val="24"/>
              </w:rPr>
              <w:object w:dxaOrig="1440" w:dyaOrig="780" w14:anchorId="7D6FD871">
                <v:shape id="_x0000_i1346" type="#_x0000_t75" style="width:1in;height:38.25pt" o:ole="">
                  <v:imagedata r:id="rId655" o:title=""/>
                </v:shape>
                <o:OLEObject Type="Embed" ProgID="Equation.3" ShapeID="_x0000_i1346" DrawAspect="Content" ObjectID="_1634450468" r:id="rId656"/>
              </w:object>
            </w:r>
          </w:p>
          <w:p w14:paraId="2C9F358F" w14:textId="77777777" w:rsidR="00F70783" w:rsidRDefault="00F70783" w:rsidP="002D0ED4">
            <w:pPr>
              <w:rPr>
                <w:position w:val="-34"/>
                <w:sz w:val="24"/>
                <w:szCs w:val="24"/>
              </w:rPr>
            </w:pPr>
          </w:p>
          <w:p w14:paraId="72D6821E" w14:textId="77777777" w:rsidR="00F70783" w:rsidRDefault="00F70783" w:rsidP="002D0ED4">
            <w:pPr>
              <w:rPr>
                <w:position w:val="-34"/>
                <w:sz w:val="24"/>
                <w:szCs w:val="24"/>
              </w:rPr>
            </w:pPr>
          </w:p>
          <w:p w14:paraId="2A4AAA91" w14:textId="77777777" w:rsidR="00F70783" w:rsidRDefault="00F70783" w:rsidP="002D0ED4">
            <w:pPr>
              <w:rPr>
                <w:position w:val="-34"/>
                <w:sz w:val="24"/>
                <w:szCs w:val="24"/>
              </w:rPr>
            </w:pPr>
          </w:p>
          <w:p w14:paraId="0D7E4549" w14:textId="77777777" w:rsidR="00F70783" w:rsidRPr="00BA0A12" w:rsidRDefault="00F70783" w:rsidP="002D0ED4">
            <w:pPr>
              <w:rPr>
                <w:position w:val="-34"/>
                <w:sz w:val="24"/>
                <w:szCs w:val="24"/>
              </w:rPr>
            </w:pPr>
          </w:p>
        </w:tc>
      </w:tr>
    </w:tbl>
    <w:p w14:paraId="411ECBAA" w14:textId="77777777" w:rsidR="00F70783" w:rsidRDefault="00F70783" w:rsidP="00F70783">
      <w:pPr>
        <w:pStyle w:val="Heading1"/>
      </w:pPr>
      <w:bookmarkStart w:id="7" w:name="_Toc331405101"/>
      <w:r>
        <w:t>3.5 Addition of Velocities</w:t>
      </w:r>
      <w:bookmarkEnd w:id="7"/>
    </w:p>
    <w:tbl>
      <w:tblPr>
        <w:tblW w:w="0" w:type="auto"/>
        <w:tblInd w:w="-65" w:type="dxa"/>
        <w:tblCellMar>
          <w:top w:w="115" w:type="dxa"/>
          <w:left w:w="115" w:type="dxa"/>
          <w:bottom w:w="115" w:type="dxa"/>
          <w:right w:w="115" w:type="dxa"/>
        </w:tblCellMar>
        <w:tblLook w:val="04A0" w:firstRow="1" w:lastRow="0" w:firstColumn="1" w:lastColumn="0" w:noHBand="0" w:noVBand="1"/>
      </w:tblPr>
      <w:tblGrid>
        <w:gridCol w:w="1037"/>
        <w:gridCol w:w="8618"/>
      </w:tblGrid>
      <w:tr w:rsidR="00F70783" w:rsidRPr="00CB1ABF" w14:paraId="68B2E0B9" w14:textId="77777777" w:rsidTr="002D0ED4">
        <w:trPr>
          <w:cantSplit/>
        </w:trPr>
        <w:tc>
          <w:tcPr>
            <w:tcW w:w="1037" w:type="dxa"/>
          </w:tcPr>
          <w:p w14:paraId="5577FD8A" w14:textId="77777777" w:rsidR="00F70783" w:rsidRPr="00CB1ABF" w:rsidRDefault="00F70783" w:rsidP="002D0ED4">
            <w:pPr>
              <w:rPr>
                <w:sz w:val="24"/>
                <w:szCs w:val="24"/>
              </w:rPr>
            </w:pPr>
            <w:r w:rsidRPr="00CB1ABF">
              <w:rPr>
                <w:sz w:val="24"/>
                <w:szCs w:val="24"/>
              </w:rPr>
              <w:t>52.</w:t>
            </w:r>
          </w:p>
        </w:tc>
        <w:tc>
          <w:tcPr>
            <w:tcW w:w="8618" w:type="dxa"/>
          </w:tcPr>
          <w:p w14:paraId="77468D97" w14:textId="77777777" w:rsidR="00F70783" w:rsidRPr="00CB1ABF" w:rsidRDefault="00F70783" w:rsidP="002D0ED4">
            <w:pPr>
              <w:rPr>
                <w:i/>
                <w:sz w:val="24"/>
                <w:szCs w:val="24"/>
              </w:rPr>
            </w:pPr>
            <w:r w:rsidRPr="00CB1ABF">
              <w:rPr>
                <w:i/>
                <w:sz w:val="24"/>
                <w:szCs w:val="24"/>
              </w:rPr>
              <w:t xml:space="preserve">Bryan Allen pedaled a human-powered aircraft across the English Channel from the cliffs of Dover to Cap Gris-Nez on June 12, 1979. (a) He flew for 169 min at an average velocity of 3.53 m/s in a direction </w:t>
            </w:r>
            <w:r w:rsidRPr="00F0093E">
              <w:rPr>
                <w:position w:val="-6"/>
                <w:sz w:val="24"/>
              </w:rPr>
              <w:object w:dxaOrig="400" w:dyaOrig="279" w14:anchorId="46CF641B">
                <v:shape id="_x0000_i1347" type="#_x0000_t75" style="width:20.25pt;height:14.25pt" o:ole="">
                  <v:imagedata r:id="rId657" o:title=""/>
                </v:shape>
                <o:OLEObject Type="Embed" ProgID="Equation.3" ShapeID="_x0000_i1347" DrawAspect="Content" ObjectID="_1634450469" r:id="rId658"/>
              </w:object>
            </w:r>
            <w:r w:rsidRPr="00CB1ABF">
              <w:rPr>
                <w:i/>
                <w:sz w:val="24"/>
                <w:szCs w:val="24"/>
              </w:rPr>
              <w:t xml:space="preserve"> south of east. What was his total displacement? (b) Allen encountered a headwind averaging 2.00 m/s almost precisely in the opposite direction of his motion relative to the Earth. What was his average velocity relative to the air? (c) What was his total displacement relative to the air mass?</w:t>
            </w:r>
          </w:p>
        </w:tc>
      </w:tr>
      <w:tr w:rsidR="00F70783" w:rsidRPr="00CB1ABF" w14:paraId="53D21B90" w14:textId="77777777" w:rsidTr="002D0ED4">
        <w:trPr>
          <w:cantSplit/>
        </w:trPr>
        <w:tc>
          <w:tcPr>
            <w:tcW w:w="1037" w:type="dxa"/>
          </w:tcPr>
          <w:p w14:paraId="3164179D" w14:textId="77777777" w:rsidR="00F70783" w:rsidRPr="00CB1ABF" w:rsidRDefault="00F70783" w:rsidP="002D0ED4">
            <w:pPr>
              <w:rPr>
                <w:sz w:val="24"/>
                <w:szCs w:val="24"/>
              </w:rPr>
            </w:pPr>
            <w:r w:rsidRPr="00CB1ABF">
              <w:rPr>
                <w:sz w:val="24"/>
                <w:szCs w:val="24"/>
              </w:rPr>
              <w:lastRenderedPageBreak/>
              <w:t>Solution</w:t>
            </w:r>
          </w:p>
        </w:tc>
        <w:tc>
          <w:tcPr>
            <w:tcW w:w="8618" w:type="dxa"/>
          </w:tcPr>
          <w:p w14:paraId="67EAA5EB" w14:textId="77777777" w:rsidR="00F70783" w:rsidRPr="00CB1ABF" w:rsidRDefault="00F70783" w:rsidP="002D0ED4">
            <w:pPr>
              <w:rPr>
                <w:sz w:val="24"/>
                <w:szCs w:val="24"/>
              </w:rPr>
            </w:pPr>
            <w:r w:rsidRPr="00CB1ABF">
              <w:rPr>
                <w:sz w:val="24"/>
                <w:szCs w:val="24"/>
              </w:rPr>
              <w:t xml:space="preserve">(a) </w:t>
            </w:r>
            <w:r w:rsidRPr="00CB1ABF">
              <w:rPr>
                <w:position w:val="-28"/>
                <w:sz w:val="24"/>
                <w:szCs w:val="24"/>
              </w:rPr>
              <w:object w:dxaOrig="7280" w:dyaOrig="680" w14:anchorId="1D403FCB">
                <v:shape id="_x0000_i1348" type="#_x0000_t75" style="width:363pt;height:33pt" o:ole="">
                  <v:imagedata r:id="rId659" o:title=""/>
                </v:shape>
                <o:OLEObject Type="Embed" ProgID="Equation.3" ShapeID="_x0000_i1348" DrawAspect="Content" ObjectID="_1634450470" r:id="rId660"/>
              </w:object>
            </w:r>
          </w:p>
          <w:p w14:paraId="2FEC17F1" w14:textId="77777777" w:rsidR="00F70783" w:rsidRPr="00CB1ABF" w:rsidRDefault="00F70783" w:rsidP="002D0ED4">
            <w:pPr>
              <w:rPr>
                <w:position w:val="-50"/>
                <w:sz w:val="24"/>
                <w:szCs w:val="24"/>
              </w:rPr>
            </w:pPr>
            <w:r w:rsidRPr="00BA0A12">
              <w:rPr>
                <w:position w:val="20"/>
                <w:sz w:val="24"/>
                <w:szCs w:val="24"/>
              </w:rPr>
              <w:t>(b)</w:t>
            </w:r>
            <w:r w:rsidRPr="00CB1ABF">
              <w:rPr>
                <w:sz w:val="24"/>
                <w:szCs w:val="24"/>
              </w:rPr>
              <w:t xml:space="preserve"> </w:t>
            </w:r>
            <w:r w:rsidRPr="00CB1ABF">
              <w:rPr>
                <w:position w:val="-30"/>
                <w:sz w:val="24"/>
                <w:szCs w:val="24"/>
              </w:rPr>
              <w:object w:dxaOrig="4819" w:dyaOrig="720" w14:anchorId="44DC1C5F">
                <v:shape id="_x0000_i1349" type="#_x0000_t75" style="width:240.75pt;height:36pt" o:ole="">
                  <v:imagedata r:id="rId661" o:title=""/>
                </v:shape>
                <o:OLEObject Type="Embed" ProgID="Equation.3" ShapeID="_x0000_i1349" DrawAspect="Content" ObjectID="_1634450471" r:id="rId662"/>
              </w:object>
            </w:r>
          </w:p>
          <w:p w14:paraId="0F5F3DCA" w14:textId="77777777" w:rsidR="00F70783" w:rsidRPr="00CB1ABF" w:rsidRDefault="00F70783" w:rsidP="002D0ED4">
            <w:pPr>
              <w:rPr>
                <w:sz w:val="24"/>
                <w:szCs w:val="24"/>
              </w:rPr>
            </w:pPr>
            <w:r w:rsidRPr="00CB1ABF">
              <w:rPr>
                <w:sz w:val="24"/>
                <w:szCs w:val="24"/>
              </w:rPr>
              <w:t xml:space="preserve">(c) </w:t>
            </w:r>
            <w:r w:rsidRPr="00CB1ABF">
              <w:rPr>
                <w:position w:val="-28"/>
                <w:sz w:val="24"/>
                <w:szCs w:val="24"/>
              </w:rPr>
              <w:object w:dxaOrig="5840" w:dyaOrig="680" w14:anchorId="4B39493E">
                <v:shape id="_x0000_i1350" type="#_x0000_t75" style="width:293.25pt;height:33pt" o:ole="">
                  <v:imagedata r:id="rId663" o:title=""/>
                </v:shape>
                <o:OLEObject Type="Embed" ProgID="Equation.3" ShapeID="_x0000_i1350" DrawAspect="Content" ObjectID="_1634450472" r:id="rId664"/>
              </w:object>
            </w:r>
          </w:p>
        </w:tc>
      </w:tr>
      <w:tr w:rsidR="00F70783" w:rsidRPr="00CB1ABF" w14:paraId="470573DD" w14:textId="77777777" w:rsidTr="002D0ED4">
        <w:trPr>
          <w:cantSplit/>
        </w:trPr>
        <w:tc>
          <w:tcPr>
            <w:tcW w:w="1037" w:type="dxa"/>
          </w:tcPr>
          <w:p w14:paraId="3E785175" w14:textId="77777777" w:rsidR="00F70783" w:rsidRPr="00CB1ABF" w:rsidRDefault="00F70783" w:rsidP="002D0ED4">
            <w:pPr>
              <w:rPr>
                <w:sz w:val="24"/>
                <w:szCs w:val="24"/>
              </w:rPr>
            </w:pPr>
            <w:r w:rsidRPr="00CB1ABF">
              <w:rPr>
                <w:sz w:val="24"/>
                <w:szCs w:val="24"/>
              </w:rPr>
              <w:t>53.</w:t>
            </w:r>
          </w:p>
        </w:tc>
        <w:tc>
          <w:tcPr>
            <w:tcW w:w="8618" w:type="dxa"/>
          </w:tcPr>
          <w:p w14:paraId="28D9CFCB" w14:textId="77777777" w:rsidR="00F70783" w:rsidRPr="00CB1ABF" w:rsidRDefault="00F70783" w:rsidP="002D0ED4">
            <w:pPr>
              <w:rPr>
                <w:i/>
                <w:sz w:val="24"/>
                <w:szCs w:val="24"/>
              </w:rPr>
            </w:pPr>
            <w:r w:rsidRPr="00CB1ABF">
              <w:rPr>
                <w:i/>
                <w:sz w:val="24"/>
                <w:szCs w:val="24"/>
              </w:rPr>
              <w:t>A seagull flies at a velocity of 9.00 m/s straight into the wind. (a) If it takes the bird 20.0 min to travel 6.00 km relative to the Earth, what is the velocity of the wind? (b) If the bird turns around and flies with the wind, how long will he take to return 6.00 km? (c) Discuss how the wind affects the total round-trip time compared to what it would be with no wind.</w:t>
            </w:r>
          </w:p>
        </w:tc>
      </w:tr>
      <w:tr w:rsidR="00F70783" w:rsidRPr="00CB1ABF" w14:paraId="71286529" w14:textId="77777777" w:rsidTr="002D0ED4">
        <w:tc>
          <w:tcPr>
            <w:tcW w:w="1037" w:type="dxa"/>
          </w:tcPr>
          <w:p w14:paraId="373ACC50" w14:textId="77777777" w:rsidR="00F70783" w:rsidRPr="00CB1ABF" w:rsidRDefault="00F70783" w:rsidP="002D0ED4">
            <w:pPr>
              <w:rPr>
                <w:sz w:val="24"/>
                <w:szCs w:val="24"/>
              </w:rPr>
            </w:pPr>
            <w:r w:rsidRPr="00CB1ABF">
              <w:rPr>
                <w:sz w:val="24"/>
                <w:szCs w:val="24"/>
              </w:rPr>
              <w:t>Solution</w:t>
            </w:r>
          </w:p>
        </w:tc>
        <w:tc>
          <w:tcPr>
            <w:tcW w:w="8618" w:type="dxa"/>
          </w:tcPr>
          <w:p w14:paraId="65BCE989" w14:textId="77777777" w:rsidR="00F70783" w:rsidRPr="00CB1ABF" w:rsidRDefault="00F70783" w:rsidP="002D0ED4">
            <w:pPr>
              <w:rPr>
                <w:sz w:val="24"/>
                <w:szCs w:val="24"/>
              </w:rPr>
            </w:pPr>
            <w:r w:rsidRPr="00CB1ABF">
              <w:rPr>
                <w:sz w:val="24"/>
                <w:szCs w:val="24"/>
              </w:rPr>
              <w:t>(a) A= air; S = seagull; G = ground,</w:t>
            </w:r>
            <w:r>
              <w:rPr>
                <w:sz w:val="24"/>
                <w:szCs w:val="24"/>
              </w:rPr>
              <w:t xml:space="preserve"> </w:t>
            </w:r>
            <w:r w:rsidRPr="00CB1ABF">
              <w:rPr>
                <w:sz w:val="24"/>
                <w:szCs w:val="24"/>
              </w:rPr>
              <w:t xml:space="preserve">so </w:t>
            </w:r>
            <w:r w:rsidRPr="00CB1ABF">
              <w:rPr>
                <w:position w:val="-12"/>
                <w:sz w:val="24"/>
                <w:szCs w:val="24"/>
              </w:rPr>
              <w:object w:dxaOrig="3739" w:dyaOrig="360" w14:anchorId="6FBBBC77">
                <v:shape id="_x0000_i1351" type="#_x0000_t75" style="width:188.25pt;height:17.25pt" o:ole="">
                  <v:imagedata r:id="rId665" o:title=""/>
                </v:shape>
                <o:OLEObject Type="Embed" ProgID="Equation.3" ShapeID="_x0000_i1351" DrawAspect="Content" ObjectID="_1634450473" r:id="rId666"/>
              </w:object>
            </w:r>
          </w:p>
          <w:p w14:paraId="1B5809C2" w14:textId="77777777" w:rsidR="00F70783" w:rsidRPr="00CB1ABF" w:rsidRDefault="00F70783" w:rsidP="002D0ED4">
            <w:pPr>
              <w:ind w:left="288"/>
              <w:rPr>
                <w:sz w:val="24"/>
                <w:szCs w:val="24"/>
              </w:rPr>
            </w:pPr>
            <w:r w:rsidRPr="00CB1ABF">
              <w:rPr>
                <w:position w:val="-48"/>
                <w:sz w:val="24"/>
                <w:szCs w:val="24"/>
              </w:rPr>
              <w:object w:dxaOrig="4300" w:dyaOrig="1080" w14:anchorId="103A257B">
                <v:shape id="_x0000_i1352" type="#_x0000_t75" style="width:215.25pt;height:54.75pt" o:ole="">
                  <v:imagedata r:id="rId667" o:title=""/>
                </v:shape>
                <o:OLEObject Type="Embed" ProgID="Equation.3" ShapeID="_x0000_i1352" DrawAspect="Content" ObjectID="_1634450474" r:id="rId668"/>
              </w:object>
            </w:r>
            <w:r w:rsidRPr="00CB1ABF">
              <w:rPr>
                <w:sz w:val="24"/>
                <w:szCs w:val="24"/>
              </w:rPr>
              <w:t xml:space="preserve"> </w:t>
            </w:r>
          </w:p>
          <w:p w14:paraId="1B7B1AEA" w14:textId="77777777" w:rsidR="00F70783" w:rsidRPr="00CB1ABF" w:rsidRDefault="00F70783" w:rsidP="002D0ED4">
            <w:pPr>
              <w:rPr>
                <w:sz w:val="24"/>
                <w:szCs w:val="24"/>
              </w:rPr>
            </w:pPr>
            <w:r w:rsidRPr="00705855">
              <w:rPr>
                <w:position w:val="30"/>
                <w:sz w:val="24"/>
                <w:szCs w:val="24"/>
              </w:rPr>
              <w:t>(b)</w:t>
            </w:r>
            <w:r w:rsidRPr="00CB1ABF">
              <w:rPr>
                <w:sz w:val="24"/>
                <w:szCs w:val="24"/>
              </w:rPr>
              <w:t xml:space="preserve"> </w:t>
            </w:r>
            <w:r w:rsidRPr="00705855">
              <w:rPr>
                <w:position w:val="-48"/>
                <w:sz w:val="24"/>
                <w:szCs w:val="24"/>
              </w:rPr>
              <w:object w:dxaOrig="5940" w:dyaOrig="1080" w14:anchorId="21BCAA17">
                <v:shape id="_x0000_i1353" type="#_x0000_t75" style="width:297pt;height:53.25pt" o:ole="">
                  <v:imagedata r:id="rId669" o:title=""/>
                </v:shape>
                <o:OLEObject Type="Embed" ProgID="Equation.3" ShapeID="_x0000_i1353" DrawAspect="Content" ObjectID="_1634450475" r:id="rId670"/>
              </w:object>
            </w:r>
          </w:p>
          <w:p w14:paraId="5CC448C4" w14:textId="77777777" w:rsidR="00F70783" w:rsidRPr="00CB1ABF" w:rsidRDefault="00F70783" w:rsidP="002D0ED4">
            <w:pPr>
              <w:ind w:left="378" w:hanging="378"/>
              <w:rPr>
                <w:sz w:val="24"/>
                <w:szCs w:val="24"/>
              </w:rPr>
            </w:pPr>
            <w:r w:rsidRPr="00CB1ABF">
              <w:rPr>
                <w:sz w:val="24"/>
                <w:szCs w:val="24"/>
              </w:rPr>
              <w:t>(c) The wind will always slow down the round trip time, relative to having no wind present.</w:t>
            </w:r>
          </w:p>
        </w:tc>
      </w:tr>
      <w:tr w:rsidR="00F70783" w:rsidRPr="00CB1ABF" w14:paraId="4D40D3D6" w14:textId="77777777" w:rsidTr="002D0ED4">
        <w:trPr>
          <w:cantSplit/>
        </w:trPr>
        <w:tc>
          <w:tcPr>
            <w:tcW w:w="1037" w:type="dxa"/>
          </w:tcPr>
          <w:p w14:paraId="35BDCD8E" w14:textId="77777777" w:rsidR="00F70783" w:rsidRPr="00CB1ABF" w:rsidRDefault="00F70783" w:rsidP="002D0ED4">
            <w:pPr>
              <w:rPr>
                <w:sz w:val="24"/>
                <w:szCs w:val="24"/>
              </w:rPr>
            </w:pPr>
            <w:r w:rsidRPr="00CB1ABF">
              <w:rPr>
                <w:sz w:val="24"/>
                <w:szCs w:val="24"/>
              </w:rPr>
              <w:t>54.</w:t>
            </w:r>
          </w:p>
        </w:tc>
        <w:tc>
          <w:tcPr>
            <w:tcW w:w="8618" w:type="dxa"/>
          </w:tcPr>
          <w:p w14:paraId="4D839D92" w14:textId="77777777" w:rsidR="00F70783" w:rsidRPr="00CB1ABF" w:rsidRDefault="00F70783" w:rsidP="002D0ED4">
            <w:pPr>
              <w:rPr>
                <w:i/>
                <w:sz w:val="24"/>
                <w:szCs w:val="24"/>
              </w:rPr>
            </w:pPr>
            <w:r w:rsidRPr="00CB1ABF">
              <w:rPr>
                <w:i/>
                <w:sz w:val="24"/>
                <w:szCs w:val="24"/>
              </w:rPr>
              <w:t xml:space="preserve">Near the end of a marathon race, the first two runners are separated by a distance of 45.0 m. The front runner has a velocity of 3.50 m/s, and the second a velocity of 4.20 m/s. (a) What is the velocity of the second runner relative to the first? (b) If the front runner is 250 m from the finish line, who will win the race, assuming they run at constant velocity? (c) What distance ahead will the winner be when she crosses the finish line? </w:t>
            </w:r>
          </w:p>
        </w:tc>
      </w:tr>
      <w:tr w:rsidR="00F70783" w:rsidRPr="00CB1ABF" w14:paraId="4E75DA1E" w14:textId="77777777" w:rsidTr="002D0ED4">
        <w:trPr>
          <w:cantSplit/>
        </w:trPr>
        <w:tc>
          <w:tcPr>
            <w:tcW w:w="1037" w:type="dxa"/>
          </w:tcPr>
          <w:p w14:paraId="4B0BA4DD" w14:textId="77777777" w:rsidR="00F70783" w:rsidRPr="00CB1ABF" w:rsidRDefault="00F70783" w:rsidP="002D0ED4">
            <w:pPr>
              <w:rPr>
                <w:sz w:val="24"/>
                <w:szCs w:val="24"/>
              </w:rPr>
            </w:pPr>
            <w:r w:rsidRPr="00CB1ABF">
              <w:rPr>
                <w:sz w:val="24"/>
                <w:szCs w:val="24"/>
              </w:rPr>
              <w:lastRenderedPageBreak/>
              <w:t>Solution</w:t>
            </w:r>
          </w:p>
        </w:tc>
        <w:tc>
          <w:tcPr>
            <w:tcW w:w="8618" w:type="dxa"/>
          </w:tcPr>
          <w:p w14:paraId="18C0903F" w14:textId="77777777" w:rsidR="00F70783" w:rsidRPr="00CB1ABF" w:rsidRDefault="00F70783" w:rsidP="002D0ED4">
            <w:pPr>
              <w:ind w:left="378" w:hanging="378"/>
              <w:rPr>
                <w:position w:val="-12"/>
                <w:sz w:val="24"/>
                <w:szCs w:val="24"/>
              </w:rPr>
            </w:pPr>
            <w:r w:rsidRPr="00CB1ABF">
              <w:rPr>
                <w:sz w:val="24"/>
                <w:szCs w:val="24"/>
              </w:rPr>
              <w:t xml:space="preserve">(a) Label F for the front runner and S for the second runner: </w:t>
            </w:r>
            <w:r w:rsidRPr="00CB1ABF">
              <w:rPr>
                <w:position w:val="-30"/>
                <w:sz w:val="24"/>
                <w:szCs w:val="24"/>
              </w:rPr>
              <w:object w:dxaOrig="7140" w:dyaOrig="720" w14:anchorId="5DD5F5FE">
                <v:shape id="_x0000_i1354" type="#_x0000_t75" style="width:357pt;height:36pt" o:ole="">
                  <v:imagedata r:id="rId671" o:title=""/>
                </v:shape>
                <o:OLEObject Type="Embed" ProgID="Equation.3" ShapeID="_x0000_i1354" DrawAspect="Content" ObjectID="_1634450476" r:id="rId672"/>
              </w:object>
            </w:r>
          </w:p>
          <w:p w14:paraId="2E6A922F" w14:textId="77777777" w:rsidR="00F70783" w:rsidRPr="00CB1ABF" w:rsidRDefault="00F70783" w:rsidP="002D0ED4">
            <w:pPr>
              <w:rPr>
                <w:sz w:val="24"/>
                <w:szCs w:val="24"/>
              </w:rPr>
            </w:pPr>
            <w:r w:rsidRPr="00705855">
              <w:rPr>
                <w:position w:val="30"/>
                <w:sz w:val="24"/>
                <w:szCs w:val="24"/>
              </w:rPr>
              <w:t>(b)</w:t>
            </w:r>
            <w:r w:rsidRPr="00CB1ABF">
              <w:rPr>
                <w:sz w:val="24"/>
                <w:szCs w:val="24"/>
              </w:rPr>
              <w:t xml:space="preserve">  </w:t>
            </w:r>
            <w:r w:rsidRPr="00705855">
              <w:rPr>
                <w:position w:val="-64"/>
                <w:sz w:val="24"/>
                <w:szCs w:val="24"/>
              </w:rPr>
              <w:object w:dxaOrig="3060" w:dyaOrig="1400" w14:anchorId="744AEF9B">
                <v:shape id="_x0000_i1355" type="#_x0000_t75" style="width:153pt;height:69.75pt" o:ole="">
                  <v:imagedata r:id="rId673" o:title=""/>
                </v:shape>
                <o:OLEObject Type="Embed" ProgID="Equation.3" ShapeID="_x0000_i1355" DrawAspect="Content" ObjectID="_1634450477" r:id="rId674"/>
              </w:object>
            </w:r>
          </w:p>
          <w:p w14:paraId="4976F1FC" w14:textId="77777777" w:rsidR="00F70783" w:rsidRPr="00CB1ABF" w:rsidRDefault="00F70783" w:rsidP="002D0ED4">
            <w:pPr>
              <w:ind w:left="378"/>
              <w:rPr>
                <w:sz w:val="24"/>
                <w:szCs w:val="24"/>
                <w:u w:val="single"/>
              </w:rPr>
            </w:pPr>
            <w:r w:rsidRPr="00CB1ABF">
              <w:rPr>
                <w:sz w:val="24"/>
                <w:szCs w:val="24"/>
                <w:u w:val="single"/>
              </w:rPr>
              <w:t>The second runner will win.</w:t>
            </w:r>
          </w:p>
          <w:p w14:paraId="732E3360" w14:textId="77777777" w:rsidR="00F70783" w:rsidRPr="00CB1ABF" w:rsidRDefault="00F70783" w:rsidP="002D0ED4">
            <w:pPr>
              <w:rPr>
                <w:sz w:val="24"/>
                <w:szCs w:val="24"/>
              </w:rPr>
            </w:pPr>
            <w:r w:rsidRPr="00CB1ABF">
              <w:rPr>
                <w:sz w:val="24"/>
                <w:szCs w:val="24"/>
              </w:rPr>
              <w:t xml:space="preserve">(c)   </w:t>
            </w:r>
            <w:r w:rsidRPr="00CB1ABF">
              <w:rPr>
                <w:position w:val="-14"/>
                <w:sz w:val="24"/>
                <w:szCs w:val="24"/>
              </w:rPr>
              <w:object w:dxaOrig="5580" w:dyaOrig="380" w14:anchorId="79D70172">
                <v:shape id="_x0000_i1356" type="#_x0000_t75" style="width:279pt;height:20.25pt" o:ole="">
                  <v:imagedata r:id="rId675" o:title=""/>
                </v:shape>
                <o:OLEObject Type="Embed" ProgID="Equation.3" ShapeID="_x0000_i1356" DrawAspect="Content" ObjectID="_1634450478" r:id="rId676"/>
              </w:object>
            </w:r>
          </w:p>
        </w:tc>
      </w:tr>
      <w:tr w:rsidR="00F70783" w:rsidRPr="00CB1ABF" w14:paraId="79E48694" w14:textId="77777777" w:rsidTr="002D0ED4">
        <w:trPr>
          <w:cantSplit/>
        </w:trPr>
        <w:tc>
          <w:tcPr>
            <w:tcW w:w="1037" w:type="dxa"/>
          </w:tcPr>
          <w:p w14:paraId="1A3D8EA3" w14:textId="77777777" w:rsidR="00F70783" w:rsidRPr="00CB1ABF" w:rsidRDefault="00F70783" w:rsidP="002D0ED4">
            <w:pPr>
              <w:rPr>
                <w:sz w:val="24"/>
                <w:szCs w:val="24"/>
              </w:rPr>
            </w:pPr>
            <w:r w:rsidRPr="00CB1ABF">
              <w:rPr>
                <w:sz w:val="24"/>
                <w:szCs w:val="24"/>
              </w:rPr>
              <w:t>55.</w:t>
            </w:r>
          </w:p>
        </w:tc>
        <w:tc>
          <w:tcPr>
            <w:tcW w:w="8618" w:type="dxa"/>
          </w:tcPr>
          <w:p w14:paraId="4695BF9B" w14:textId="77777777" w:rsidR="00F70783" w:rsidRPr="00CB1ABF" w:rsidRDefault="00F70783" w:rsidP="002D0ED4">
            <w:pPr>
              <w:rPr>
                <w:i/>
                <w:sz w:val="24"/>
                <w:szCs w:val="24"/>
              </w:rPr>
            </w:pPr>
            <w:r w:rsidRPr="00CB1ABF">
              <w:rPr>
                <w:i/>
                <w:sz w:val="24"/>
                <w:szCs w:val="24"/>
              </w:rPr>
              <w:t xml:space="preserve">Verify that the coin dropped by the airline passenger in the </w:t>
            </w:r>
            <w:r w:rsidRPr="00CB1ABF">
              <w:rPr>
                <w:i/>
                <w:color w:val="984806" w:themeColor="accent6" w:themeShade="80"/>
                <w:sz w:val="24"/>
                <w:szCs w:val="24"/>
              </w:rPr>
              <w:t>Example 3.8</w:t>
            </w:r>
            <w:r w:rsidRPr="00CB1ABF">
              <w:rPr>
                <w:i/>
                <w:sz w:val="24"/>
                <w:szCs w:val="24"/>
              </w:rPr>
              <w:t xml:space="preserve"> travels 144 m horizontally while falling 1.50 m in the f</w:t>
            </w:r>
            <w:r>
              <w:rPr>
                <w:i/>
                <w:sz w:val="24"/>
                <w:szCs w:val="24"/>
              </w:rPr>
              <w:t>rame of reference of the Earth.</w:t>
            </w:r>
          </w:p>
        </w:tc>
      </w:tr>
      <w:tr w:rsidR="00F70783" w:rsidRPr="00CB1ABF" w14:paraId="6CF72CBB" w14:textId="77777777" w:rsidTr="002D0ED4">
        <w:trPr>
          <w:cantSplit/>
        </w:trPr>
        <w:tc>
          <w:tcPr>
            <w:tcW w:w="1037" w:type="dxa"/>
          </w:tcPr>
          <w:p w14:paraId="4F0BE3D6" w14:textId="77777777" w:rsidR="00F70783" w:rsidRPr="00CB1ABF" w:rsidRDefault="00F70783" w:rsidP="002D0ED4">
            <w:pPr>
              <w:rPr>
                <w:sz w:val="24"/>
                <w:szCs w:val="24"/>
              </w:rPr>
            </w:pPr>
            <w:r w:rsidRPr="00CB1ABF">
              <w:rPr>
                <w:sz w:val="24"/>
                <w:szCs w:val="24"/>
              </w:rPr>
              <w:t>Solution</w:t>
            </w:r>
          </w:p>
        </w:tc>
        <w:tc>
          <w:tcPr>
            <w:tcW w:w="8618" w:type="dxa"/>
          </w:tcPr>
          <w:p w14:paraId="16305D30" w14:textId="77777777" w:rsidR="00F70783" w:rsidRPr="00CB1ABF" w:rsidRDefault="00F70783" w:rsidP="002D0ED4">
            <w:pPr>
              <w:rPr>
                <w:sz w:val="24"/>
                <w:szCs w:val="24"/>
              </w:rPr>
            </w:pPr>
            <w:r w:rsidRPr="00CB1ABF">
              <w:rPr>
                <w:position w:val="-30"/>
                <w:sz w:val="24"/>
                <w:szCs w:val="24"/>
              </w:rPr>
              <w:object w:dxaOrig="3040" w:dyaOrig="740" w14:anchorId="485F613C">
                <v:shape id="_x0000_i1357" type="#_x0000_t75" style="width:153pt;height:36pt" o:ole="">
                  <v:imagedata r:id="rId677" o:title=""/>
                </v:shape>
                <o:OLEObject Type="Embed" ProgID="Equation.3" ShapeID="_x0000_i1357" DrawAspect="Content" ObjectID="_1634450479" r:id="rId678"/>
              </w:object>
            </w:r>
            <w:r w:rsidRPr="00CB1ABF">
              <w:rPr>
                <w:sz w:val="24"/>
                <w:szCs w:val="24"/>
              </w:rPr>
              <w:t xml:space="preserve">so substituting for </w:t>
            </w:r>
            <w:r w:rsidRPr="00CB1ABF">
              <w:rPr>
                <w:i/>
                <w:position w:val="-6"/>
                <w:sz w:val="24"/>
                <w:szCs w:val="24"/>
              </w:rPr>
              <w:object w:dxaOrig="139" w:dyaOrig="240" w14:anchorId="0E220727">
                <v:shape id="_x0000_i1358" type="#_x0000_t75" style="width:6pt;height:12pt" o:ole="">
                  <v:imagedata r:id="rId679" o:title=""/>
                </v:shape>
                <o:OLEObject Type="Embed" ProgID="Equation.3" ShapeID="_x0000_i1358" DrawAspect="Content" ObjectID="_1634450480" r:id="rId680"/>
              </w:object>
            </w:r>
            <w:r w:rsidRPr="00CB1ABF">
              <w:rPr>
                <w:i/>
                <w:sz w:val="24"/>
                <w:szCs w:val="24"/>
              </w:rPr>
              <w:t xml:space="preserve"> </w:t>
            </w:r>
            <w:r w:rsidRPr="00CB1ABF">
              <w:rPr>
                <w:sz w:val="24"/>
                <w:szCs w:val="24"/>
              </w:rPr>
              <w:t>gives:</w:t>
            </w:r>
          </w:p>
          <w:p w14:paraId="5873C91C" w14:textId="77777777" w:rsidR="00F70783" w:rsidRPr="00CB1ABF" w:rsidRDefault="00F70783" w:rsidP="002D0ED4">
            <w:pPr>
              <w:rPr>
                <w:sz w:val="24"/>
                <w:szCs w:val="24"/>
              </w:rPr>
            </w:pPr>
            <w:r w:rsidRPr="00CB1ABF">
              <w:rPr>
                <w:position w:val="-26"/>
                <w:sz w:val="24"/>
                <w:szCs w:val="24"/>
              </w:rPr>
              <w:object w:dxaOrig="4580" w:dyaOrig="700" w14:anchorId="4A791A2A">
                <v:shape id="_x0000_i1359" type="#_x0000_t75" style="width:228pt;height:35.25pt" o:ole="">
                  <v:imagedata r:id="rId681" o:title=""/>
                </v:shape>
                <o:OLEObject Type="Embed" ProgID="Equation.3" ShapeID="_x0000_i1359" DrawAspect="Content" ObjectID="_1634450481" r:id="rId682"/>
              </w:object>
            </w:r>
          </w:p>
        </w:tc>
      </w:tr>
      <w:tr w:rsidR="00F70783" w:rsidRPr="00CB1ABF" w14:paraId="6A0FD3AE" w14:textId="77777777" w:rsidTr="002D0ED4">
        <w:trPr>
          <w:cantSplit/>
        </w:trPr>
        <w:tc>
          <w:tcPr>
            <w:tcW w:w="1037" w:type="dxa"/>
          </w:tcPr>
          <w:p w14:paraId="617C01E9" w14:textId="77777777" w:rsidR="00F70783" w:rsidRPr="00CB1ABF" w:rsidRDefault="00F70783" w:rsidP="002D0ED4">
            <w:pPr>
              <w:rPr>
                <w:sz w:val="24"/>
                <w:szCs w:val="24"/>
              </w:rPr>
            </w:pPr>
            <w:r w:rsidRPr="00CB1ABF">
              <w:rPr>
                <w:sz w:val="24"/>
                <w:szCs w:val="24"/>
              </w:rPr>
              <w:t>56.</w:t>
            </w:r>
          </w:p>
        </w:tc>
        <w:tc>
          <w:tcPr>
            <w:tcW w:w="8618" w:type="dxa"/>
          </w:tcPr>
          <w:p w14:paraId="6D622AC6" w14:textId="77777777" w:rsidR="00F70783" w:rsidRPr="00CB1ABF" w:rsidRDefault="00F70783" w:rsidP="002D0ED4">
            <w:pPr>
              <w:rPr>
                <w:i/>
                <w:sz w:val="24"/>
                <w:szCs w:val="24"/>
              </w:rPr>
            </w:pPr>
            <w:r w:rsidRPr="00CB1ABF">
              <w:rPr>
                <w:i/>
                <w:sz w:val="24"/>
                <w:szCs w:val="24"/>
              </w:rPr>
              <w:t xml:space="preserve">A football quarterback is moving straight backward at a speed of 2.00 m/s when he throws a pass to a player 18.0 m straight downfield. The ball is thrown at an angle of </w:t>
            </w:r>
            <w:r w:rsidRPr="00F0093E">
              <w:rPr>
                <w:position w:val="-6"/>
                <w:sz w:val="24"/>
              </w:rPr>
              <w:object w:dxaOrig="580" w:dyaOrig="279" w14:anchorId="22EDA389">
                <v:shape id="_x0000_i1360" type="#_x0000_t75" style="width:30pt;height:14.25pt" o:ole="">
                  <v:imagedata r:id="rId683" o:title=""/>
                </v:shape>
                <o:OLEObject Type="Embed" ProgID="Equation.3" ShapeID="_x0000_i1360" DrawAspect="Content" ObjectID="_1634450482" r:id="rId684"/>
              </w:object>
            </w:r>
            <w:r w:rsidRPr="00CB1ABF">
              <w:rPr>
                <w:i/>
                <w:sz w:val="24"/>
                <w:szCs w:val="24"/>
              </w:rPr>
              <w:t xml:space="preserve"> relative to the ground and is caught at the same height as it is released. What is the initial velocity of the ball </w:t>
            </w:r>
            <w:r w:rsidRPr="00CB1ABF">
              <w:rPr>
                <w:sz w:val="24"/>
                <w:szCs w:val="24"/>
              </w:rPr>
              <w:t>relative to the quarterback</w:t>
            </w:r>
            <w:r>
              <w:rPr>
                <w:i/>
                <w:sz w:val="24"/>
                <w:szCs w:val="24"/>
              </w:rPr>
              <w:t>?</w:t>
            </w:r>
          </w:p>
        </w:tc>
      </w:tr>
      <w:tr w:rsidR="00F70783" w:rsidRPr="00CB1ABF" w14:paraId="284F1943" w14:textId="77777777" w:rsidTr="002D0ED4">
        <w:tc>
          <w:tcPr>
            <w:tcW w:w="1037" w:type="dxa"/>
          </w:tcPr>
          <w:p w14:paraId="7C38ADD2" w14:textId="77777777" w:rsidR="00F70783" w:rsidRPr="00CB1ABF" w:rsidRDefault="00F70783" w:rsidP="002D0ED4">
            <w:pPr>
              <w:rPr>
                <w:sz w:val="24"/>
                <w:szCs w:val="24"/>
              </w:rPr>
            </w:pPr>
            <w:r w:rsidRPr="00CB1ABF">
              <w:rPr>
                <w:sz w:val="24"/>
                <w:szCs w:val="24"/>
              </w:rPr>
              <w:t>Solution</w:t>
            </w:r>
          </w:p>
        </w:tc>
        <w:tc>
          <w:tcPr>
            <w:tcW w:w="8618" w:type="dxa"/>
          </w:tcPr>
          <w:p w14:paraId="25715BE9" w14:textId="77777777" w:rsidR="00F70783" w:rsidRPr="00CB1ABF" w:rsidRDefault="00F70783" w:rsidP="002D0ED4">
            <w:pPr>
              <w:rPr>
                <w:sz w:val="24"/>
                <w:szCs w:val="24"/>
              </w:rPr>
            </w:pPr>
            <w:r w:rsidRPr="00CB1ABF">
              <w:rPr>
                <w:b/>
                <w:position w:val="-50"/>
                <w:sz w:val="24"/>
                <w:szCs w:val="24"/>
              </w:rPr>
              <w:object w:dxaOrig="2439" w:dyaOrig="1100" w14:anchorId="11A7964A">
                <v:shape id="_x0000_i1361" type="#_x0000_t75" style="width:123pt;height:54.75pt" o:ole="">
                  <v:imagedata r:id="rId685" o:title=""/>
                </v:shape>
                <o:OLEObject Type="Embed" ProgID="Equation.3" ShapeID="_x0000_i1361" DrawAspect="Content" ObjectID="_1634450483" r:id="rId686"/>
              </w:object>
            </w:r>
            <w:r w:rsidRPr="00CB1ABF">
              <w:rPr>
                <w:sz w:val="24"/>
                <w:szCs w:val="24"/>
              </w:rPr>
              <w:t xml:space="preserve"> </w:t>
            </w:r>
          </w:p>
          <w:p w14:paraId="08DFAE9F" w14:textId="77777777" w:rsidR="00F70783" w:rsidRPr="00CB1ABF" w:rsidRDefault="00F70783" w:rsidP="002D0ED4">
            <w:pPr>
              <w:rPr>
                <w:sz w:val="24"/>
                <w:szCs w:val="24"/>
              </w:rPr>
            </w:pPr>
            <w:r w:rsidRPr="00CB1ABF">
              <w:rPr>
                <w:sz w:val="24"/>
                <w:szCs w:val="24"/>
              </w:rPr>
              <w:object w:dxaOrig="3763" w:dyaOrig="1448" w14:anchorId="653D4E5A">
                <v:shape id="_x0000_i1362" type="#_x0000_t75" style="width:218.25pt;height:84pt" o:ole="" fillcolor="window">
                  <v:imagedata r:id="rId687" o:title=""/>
                </v:shape>
                <o:OLEObject Type="Embed" ProgID="MSDraw" ShapeID="_x0000_i1362" DrawAspect="Content" ObjectID="_1634450484" r:id="rId688">
                  <o:FieldCodes>\* mergeformat</o:FieldCodes>
                </o:OLEObject>
              </w:object>
            </w:r>
          </w:p>
          <w:p w14:paraId="083ACD5A" w14:textId="77777777" w:rsidR="00F70783" w:rsidRPr="00CB1ABF" w:rsidRDefault="00F70783" w:rsidP="002D0ED4">
            <w:pPr>
              <w:rPr>
                <w:sz w:val="24"/>
                <w:szCs w:val="24"/>
              </w:rPr>
            </w:pPr>
            <w:r w:rsidRPr="00CB1ABF">
              <w:rPr>
                <w:position w:val="-30"/>
                <w:sz w:val="24"/>
                <w:szCs w:val="24"/>
              </w:rPr>
              <w:object w:dxaOrig="4980" w:dyaOrig="720" w14:anchorId="7BF3B8BF">
                <v:shape id="_x0000_i1363" type="#_x0000_t75" style="width:248.25pt;height:36pt" o:ole="">
                  <v:imagedata r:id="rId689" o:title=""/>
                </v:shape>
                <o:OLEObject Type="Embed" ProgID="Equation.3" ShapeID="_x0000_i1363" DrawAspect="Content" ObjectID="_1634450485" r:id="rId690"/>
              </w:object>
            </w:r>
          </w:p>
          <w:p w14:paraId="52E4A307" w14:textId="77777777" w:rsidR="00F70783" w:rsidRPr="00CB1ABF" w:rsidRDefault="00F70783" w:rsidP="002D0ED4">
            <w:pPr>
              <w:rPr>
                <w:sz w:val="24"/>
                <w:szCs w:val="24"/>
              </w:rPr>
            </w:pPr>
            <w:r w:rsidRPr="00CB1ABF">
              <w:rPr>
                <w:position w:val="-54"/>
                <w:sz w:val="24"/>
                <w:szCs w:val="24"/>
              </w:rPr>
              <w:object w:dxaOrig="2740" w:dyaOrig="1200" w14:anchorId="5003605C">
                <v:shape id="_x0000_i1364" type="#_x0000_t75" style="width:138pt;height:60pt" o:ole="">
                  <v:imagedata r:id="rId691" o:title=""/>
                </v:shape>
                <o:OLEObject Type="Embed" ProgID="Equation.3" ShapeID="_x0000_i1364" DrawAspect="Content" ObjectID="_1634450486" r:id="rId692"/>
              </w:object>
            </w:r>
          </w:p>
        </w:tc>
      </w:tr>
      <w:tr w:rsidR="00F70783" w:rsidRPr="00CB1ABF" w14:paraId="090E2384" w14:textId="77777777" w:rsidTr="002D0ED4">
        <w:trPr>
          <w:cantSplit/>
        </w:trPr>
        <w:tc>
          <w:tcPr>
            <w:tcW w:w="1037" w:type="dxa"/>
          </w:tcPr>
          <w:p w14:paraId="7D88F162" w14:textId="77777777" w:rsidR="00F70783" w:rsidRPr="00CB1ABF" w:rsidRDefault="00F70783" w:rsidP="002D0ED4">
            <w:pPr>
              <w:rPr>
                <w:sz w:val="24"/>
                <w:szCs w:val="24"/>
              </w:rPr>
            </w:pPr>
            <w:r w:rsidRPr="00CB1ABF">
              <w:rPr>
                <w:sz w:val="24"/>
                <w:szCs w:val="24"/>
              </w:rPr>
              <w:lastRenderedPageBreak/>
              <w:t>57.</w:t>
            </w:r>
          </w:p>
        </w:tc>
        <w:tc>
          <w:tcPr>
            <w:tcW w:w="8618" w:type="dxa"/>
          </w:tcPr>
          <w:p w14:paraId="09A138D6" w14:textId="77777777" w:rsidR="00F70783" w:rsidRPr="00CB1ABF" w:rsidRDefault="00F70783" w:rsidP="002D0ED4">
            <w:pPr>
              <w:rPr>
                <w:i/>
                <w:sz w:val="24"/>
                <w:szCs w:val="24"/>
              </w:rPr>
            </w:pPr>
            <w:r w:rsidRPr="00CB1ABF">
              <w:rPr>
                <w:i/>
                <w:sz w:val="24"/>
                <w:szCs w:val="24"/>
              </w:rPr>
              <w:t xml:space="preserve">A ship sets sail from Rotterdam, The Netherlands, heading due north at 7.00 m/s relative to the water. The local ocean current is 1.50 m/s in a direction </w:t>
            </w:r>
            <w:r w:rsidRPr="00CB1ABF">
              <w:rPr>
                <w:i/>
                <w:position w:val="-6"/>
                <w:sz w:val="24"/>
                <w:szCs w:val="24"/>
              </w:rPr>
              <w:object w:dxaOrig="580" w:dyaOrig="279" w14:anchorId="2C9495B2">
                <v:shape id="_x0000_i1365" type="#_x0000_t75" style="width:30pt;height:14.25pt" o:ole="">
                  <v:imagedata r:id="rId693" o:title=""/>
                </v:shape>
                <o:OLEObject Type="Embed" ProgID="Equation.3" ShapeID="_x0000_i1365" DrawAspect="Content" ObjectID="_1634450487" r:id="rId694"/>
              </w:object>
            </w:r>
            <w:r w:rsidRPr="00CB1ABF">
              <w:rPr>
                <w:i/>
                <w:sz w:val="24"/>
                <w:szCs w:val="24"/>
              </w:rPr>
              <w:t xml:space="preserve"> north of east. What is the velocity of the ship relative to the Earth? </w:t>
            </w:r>
          </w:p>
        </w:tc>
      </w:tr>
      <w:tr w:rsidR="00F70783" w:rsidRPr="00CB1ABF" w14:paraId="265DF404" w14:textId="77777777" w:rsidTr="002D0ED4">
        <w:tc>
          <w:tcPr>
            <w:tcW w:w="1037" w:type="dxa"/>
          </w:tcPr>
          <w:p w14:paraId="7E753426" w14:textId="77777777" w:rsidR="00F70783" w:rsidRPr="00CB1ABF" w:rsidRDefault="00F70783" w:rsidP="002D0ED4">
            <w:pPr>
              <w:rPr>
                <w:sz w:val="24"/>
                <w:szCs w:val="24"/>
              </w:rPr>
            </w:pPr>
            <w:r w:rsidRPr="00CB1ABF">
              <w:rPr>
                <w:sz w:val="24"/>
                <w:szCs w:val="24"/>
              </w:rPr>
              <w:t>Solution</w:t>
            </w:r>
          </w:p>
        </w:tc>
        <w:tc>
          <w:tcPr>
            <w:tcW w:w="8618" w:type="dxa"/>
          </w:tcPr>
          <w:p w14:paraId="715E94A8" w14:textId="77777777" w:rsidR="00F70783" w:rsidRDefault="00F70783" w:rsidP="002D0ED4">
            <w:pPr>
              <w:rPr>
                <w:b/>
                <w:position w:val="-12"/>
                <w:sz w:val="24"/>
                <w:szCs w:val="24"/>
              </w:rPr>
            </w:pPr>
            <w:r w:rsidRPr="00CB1ABF">
              <w:rPr>
                <w:sz w:val="24"/>
                <w:szCs w:val="24"/>
              </w:rPr>
              <w:t xml:space="preserve">B = boat, W = water, G = ground, so that </w:t>
            </w:r>
            <w:r w:rsidRPr="00CB1ABF">
              <w:rPr>
                <w:b/>
                <w:position w:val="-12"/>
                <w:sz w:val="24"/>
                <w:szCs w:val="24"/>
              </w:rPr>
              <w:object w:dxaOrig="1780" w:dyaOrig="360" w14:anchorId="5B3F9332">
                <v:shape id="_x0000_i1366" type="#_x0000_t75" style="width:87.75pt;height:17.25pt" o:ole="">
                  <v:imagedata r:id="rId695" o:title=""/>
                </v:shape>
                <o:OLEObject Type="Embed" ProgID="Equation.3" ShapeID="_x0000_i1366" DrawAspect="Content" ObjectID="_1634450488" r:id="rId696"/>
              </w:object>
            </w:r>
          </w:p>
          <w:p w14:paraId="5479DECD" w14:textId="77777777" w:rsidR="00F70783" w:rsidRDefault="00F70783" w:rsidP="002D0ED4">
            <w:pPr>
              <w:rPr>
                <w:b/>
                <w:position w:val="-12"/>
                <w:sz w:val="24"/>
                <w:szCs w:val="24"/>
              </w:rPr>
            </w:pPr>
          </w:p>
          <w:p w14:paraId="62653C5B" w14:textId="77777777" w:rsidR="00F70783" w:rsidRDefault="00F70783" w:rsidP="002D0ED4">
            <w:pPr>
              <w:rPr>
                <w:b/>
                <w:position w:val="-12"/>
                <w:sz w:val="24"/>
                <w:szCs w:val="24"/>
              </w:rPr>
            </w:pPr>
          </w:p>
          <w:p w14:paraId="60C95FC0" w14:textId="77777777" w:rsidR="00F70783" w:rsidRDefault="00F70783" w:rsidP="002D0ED4">
            <w:pPr>
              <w:rPr>
                <w:b/>
                <w:position w:val="-12"/>
                <w:sz w:val="24"/>
                <w:szCs w:val="24"/>
              </w:rPr>
            </w:pPr>
          </w:p>
          <w:p w14:paraId="286B29C9" w14:textId="77777777" w:rsidR="00F70783" w:rsidRDefault="00F70783" w:rsidP="002D0ED4">
            <w:pPr>
              <w:rPr>
                <w:sz w:val="24"/>
                <w:szCs w:val="24"/>
              </w:rPr>
            </w:pPr>
          </w:p>
          <w:p w14:paraId="322EC01D" w14:textId="77777777" w:rsidR="00F70783" w:rsidRPr="00CB1ABF" w:rsidRDefault="00F70783" w:rsidP="002D0ED4">
            <w:pPr>
              <w:rPr>
                <w:sz w:val="24"/>
                <w:szCs w:val="24"/>
              </w:rPr>
            </w:pPr>
            <w:r>
              <w:rPr>
                <w:noProof/>
                <w:sz w:val="24"/>
                <w:szCs w:val="24"/>
                <w:lang w:bidi="ar-SA"/>
              </w:rPr>
              <w:drawing>
                <wp:inline distT="0" distB="0" distL="0" distR="0" wp14:anchorId="30FED495" wp14:editId="3B2E35CA">
                  <wp:extent cx="1348105" cy="1216025"/>
                  <wp:effectExtent l="0" t="0" r="0" b="3175"/>
                  <wp:docPr id="756" name="Picture 7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6"/>
                          <pic:cNvPicPr>
                            <a:picLocks noChangeAspect="1" noChangeArrowheads="1"/>
                          </pic:cNvPicPr>
                        </pic:nvPicPr>
                        <pic:blipFill>
                          <a:blip r:embed="rId697" cstate="print">
                            <a:extLst>
                              <a:ext uri="{28A0092B-C50C-407E-A947-70E740481C1C}">
                                <a14:useLocalDpi xmlns:a14="http://schemas.microsoft.com/office/drawing/2010/main" val="0"/>
                              </a:ext>
                            </a:extLst>
                          </a:blip>
                          <a:srcRect/>
                          <a:stretch>
                            <a:fillRect/>
                          </a:stretch>
                        </pic:blipFill>
                        <pic:spPr bwMode="auto">
                          <a:xfrm>
                            <a:off x="0" y="0"/>
                            <a:ext cx="1348105" cy="1216025"/>
                          </a:xfrm>
                          <a:prstGeom prst="rect">
                            <a:avLst/>
                          </a:prstGeom>
                          <a:noFill/>
                          <a:ln>
                            <a:noFill/>
                          </a:ln>
                        </pic:spPr>
                      </pic:pic>
                    </a:graphicData>
                  </a:graphic>
                </wp:inline>
              </w:drawing>
            </w:r>
          </w:p>
          <w:p w14:paraId="468CE5F0" w14:textId="77777777" w:rsidR="00F70783" w:rsidRPr="00CB1ABF" w:rsidRDefault="00F70783" w:rsidP="002D0ED4">
            <w:pPr>
              <w:rPr>
                <w:sz w:val="24"/>
                <w:szCs w:val="24"/>
              </w:rPr>
            </w:pPr>
            <w:r w:rsidRPr="00CB1ABF">
              <w:rPr>
                <w:position w:val="-96"/>
                <w:sz w:val="24"/>
                <w:szCs w:val="24"/>
              </w:rPr>
              <w:object w:dxaOrig="6420" w:dyaOrig="2040" w14:anchorId="76D2622B">
                <v:shape id="_x0000_i1367" type="#_x0000_t75" style="width:321.75pt;height:102.75pt" o:ole="">
                  <v:imagedata r:id="rId698" o:title=""/>
                </v:shape>
                <o:OLEObject Type="Embed" ProgID="Equation.3" ShapeID="_x0000_i1367" DrawAspect="Content" ObjectID="_1634450489" r:id="rId699"/>
              </w:object>
            </w:r>
          </w:p>
        </w:tc>
      </w:tr>
      <w:tr w:rsidR="00F70783" w:rsidRPr="00CB1ABF" w14:paraId="1E9F27F9" w14:textId="77777777" w:rsidTr="002D0ED4">
        <w:trPr>
          <w:cantSplit/>
        </w:trPr>
        <w:tc>
          <w:tcPr>
            <w:tcW w:w="1037" w:type="dxa"/>
          </w:tcPr>
          <w:p w14:paraId="7D671065" w14:textId="77777777" w:rsidR="00F70783" w:rsidRPr="00CB1ABF" w:rsidRDefault="00F70783" w:rsidP="002D0ED4">
            <w:pPr>
              <w:rPr>
                <w:sz w:val="24"/>
                <w:szCs w:val="24"/>
              </w:rPr>
            </w:pPr>
            <w:r w:rsidRPr="00CB1ABF">
              <w:rPr>
                <w:sz w:val="24"/>
                <w:szCs w:val="24"/>
              </w:rPr>
              <w:lastRenderedPageBreak/>
              <w:t>58.</w:t>
            </w:r>
          </w:p>
        </w:tc>
        <w:tc>
          <w:tcPr>
            <w:tcW w:w="8618" w:type="dxa"/>
          </w:tcPr>
          <w:p w14:paraId="75ECF5D0" w14:textId="77777777" w:rsidR="00F70783" w:rsidRPr="00CB1ABF" w:rsidRDefault="00F70783" w:rsidP="002D0ED4">
            <w:pPr>
              <w:rPr>
                <w:i/>
                <w:sz w:val="24"/>
                <w:szCs w:val="24"/>
              </w:rPr>
            </w:pPr>
            <w:r w:rsidRPr="00CB1ABF">
              <w:rPr>
                <w:i/>
                <w:sz w:val="24"/>
                <w:szCs w:val="24"/>
              </w:rPr>
              <w:t xml:space="preserve">(a) A jet airplane flying from Darwin, Australia, has an air speed of 260 m/s in a direction </w:t>
            </w:r>
            <w:r w:rsidRPr="00CB1ABF">
              <w:rPr>
                <w:i/>
                <w:position w:val="-6"/>
                <w:sz w:val="24"/>
                <w:szCs w:val="24"/>
              </w:rPr>
              <w:object w:dxaOrig="460" w:dyaOrig="279" w14:anchorId="000CF905">
                <v:shape id="_x0000_i1368" type="#_x0000_t75" style="width:21.75pt;height:14.25pt" o:ole="">
                  <v:imagedata r:id="rId700" o:title=""/>
                </v:shape>
                <o:OLEObject Type="Embed" ProgID="Equation.3" ShapeID="_x0000_i1368" DrawAspect="Content" ObjectID="_1634450490" r:id="rId701"/>
              </w:object>
            </w:r>
            <w:r w:rsidRPr="00CB1ABF">
              <w:rPr>
                <w:i/>
                <w:sz w:val="24"/>
                <w:szCs w:val="24"/>
              </w:rPr>
              <w:t xml:space="preserve"> south of west. It is in the jet stream, which is blowing at 35.0 m/s in a direction </w:t>
            </w:r>
            <w:r w:rsidRPr="00CB1ABF">
              <w:rPr>
                <w:position w:val="-6"/>
                <w:sz w:val="24"/>
                <w:szCs w:val="24"/>
              </w:rPr>
              <w:object w:dxaOrig="380" w:dyaOrig="279" w14:anchorId="0CB9EFCA">
                <v:shape id="_x0000_i1369" type="#_x0000_t75" style="width:18.75pt;height:14.25pt" o:ole="">
                  <v:imagedata r:id="rId702" o:title=""/>
                </v:shape>
                <o:OLEObject Type="Embed" ProgID="Equation.3" ShapeID="_x0000_i1369" DrawAspect="Content" ObjectID="_1634450491" r:id="rId703"/>
              </w:object>
            </w:r>
            <w:r w:rsidRPr="00CB1ABF">
              <w:rPr>
                <w:i/>
                <w:sz w:val="24"/>
                <w:szCs w:val="24"/>
              </w:rPr>
              <w:t xml:space="preserve"> south of east. What is the velocity of the airplane relative to the Earth? (b) Discuss whether your answers are consistent with your expectations for the effect of the wind on the plane’s path.</w:t>
            </w:r>
          </w:p>
        </w:tc>
      </w:tr>
      <w:tr w:rsidR="00F70783" w:rsidRPr="00CB1ABF" w14:paraId="78F8DA8F" w14:textId="77777777" w:rsidTr="002D0ED4">
        <w:tc>
          <w:tcPr>
            <w:tcW w:w="1037" w:type="dxa"/>
          </w:tcPr>
          <w:p w14:paraId="5ACD353A" w14:textId="77777777" w:rsidR="00F70783" w:rsidRPr="00CB1ABF" w:rsidRDefault="00F70783" w:rsidP="002D0ED4">
            <w:pPr>
              <w:rPr>
                <w:sz w:val="24"/>
                <w:szCs w:val="24"/>
              </w:rPr>
            </w:pPr>
            <w:r w:rsidRPr="00CB1ABF">
              <w:rPr>
                <w:sz w:val="24"/>
                <w:szCs w:val="24"/>
              </w:rPr>
              <w:t>Solution</w:t>
            </w:r>
          </w:p>
        </w:tc>
        <w:tc>
          <w:tcPr>
            <w:tcW w:w="8618" w:type="dxa"/>
          </w:tcPr>
          <w:p w14:paraId="0D7FCDA3" w14:textId="77777777" w:rsidR="00F70783" w:rsidRPr="00CB1ABF" w:rsidRDefault="00F70783" w:rsidP="002D0ED4">
            <w:pPr>
              <w:rPr>
                <w:sz w:val="24"/>
                <w:szCs w:val="24"/>
              </w:rPr>
            </w:pPr>
            <w:r w:rsidRPr="00CB1ABF">
              <w:rPr>
                <w:sz w:val="24"/>
                <w:szCs w:val="24"/>
              </w:rPr>
              <w:t>(a) P = plane; A = air; G = ground</w:t>
            </w:r>
          </w:p>
          <w:p w14:paraId="7B009857" w14:textId="77777777" w:rsidR="00F70783" w:rsidRPr="00CB1ABF" w:rsidRDefault="00F70783" w:rsidP="002D0ED4">
            <w:pPr>
              <w:ind w:left="378"/>
              <w:rPr>
                <w:sz w:val="24"/>
                <w:szCs w:val="24"/>
              </w:rPr>
            </w:pPr>
            <w:r w:rsidRPr="00CB1ABF">
              <w:rPr>
                <w:position w:val="-72"/>
                <w:sz w:val="24"/>
                <w:szCs w:val="24"/>
              </w:rPr>
              <w:object w:dxaOrig="5920" w:dyaOrig="1560" w14:anchorId="5430C9FC">
                <v:shape id="_x0000_i1370" type="#_x0000_t75" style="width:297pt;height:81pt" o:ole="">
                  <v:imagedata r:id="rId704" o:title=""/>
                </v:shape>
                <o:OLEObject Type="Embed" ProgID="Equation.3" ShapeID="_x0000_i1370" DrawAspect="Content" ObjectID="_1634450492" r:id="rId705"/>
              </w:object>
            </w:r>
          </w:p>
          <w:p w14:paraId="60E12F4C" w14:textId="77777777" w:rsidR="00F70783" w:rsidRPr="00CB1ABF" w:rsidRDefault="00F70783" w:rsidP="002D0ED4">
            <w:pPr>
              <w:ind w:left="378"/>
              <w:rPr>
                <w:sz w:val="24"/>
                <w:szCs w:val="24"/>
              </w:rPr>
            </w:pPr>
            <w:r w:rsidRPr="00CB1ABF">
              <w:rPr>
                <w:sz w:val="24"/>
                <w:szCs w:val="24"/>
              </w:rPr>
              <w:object w:dxaOrig="2413" w:dyaOrig="1475" w14:anchorId="6EC1B97B">
                <v:shape id="_x0000_i1371" type="#_x0000_t75" style="width:132pt;height:81.75pt" o:ole="" fillcolor="window">
                  <v:imagedata r:id="rId706" o:title=""/>
                </v:shape>
                <o:OLEObject Type="Embed" ProgID="MSDraw" ShapeID="_x0000_i1371" DrawAspect="Content" ObjectID="_1634450493" r:id="rId707">
                  <o:FieldCodes>\* mergeformat</o:FieldCodes>
                </o:OLEObject>
              </w:object>
            </w:r>
          </w:p>
          <w:p w14:paraId="39E073D1" w14:textId="77777777" w:rsidR="00F70783" w:rsidRPr="00CB1ABF" w:rsidRDefault="00F70783" w:rsidP="002D0ED4">
            <w:pPr>
              <w:ind w:left="378"/>
              <w:rPr>
                <w:sz w:val="24"/>
                <w:szCs w:val="24"/>
              </w:rPr>
            </w:pPr>
            <w:r w:rsidRPr="00CB1ABF">
              <w:rPr>
                <w:position w:val="-60"/>
                <w:sz w:val="24"/>
                <w:szCs w:val="24"/>
              </w:rPr>
              <w:object w:dxaOrig="7540" w:dyaOrig="1320" w14:anchorId="18F591C2">
                <v:shape id="_x0000_i1372" type="#_x0000_t75" style="width:377.25pt;height:66pt" o:ole="">
                  <v:imagedata r:id="rId708" o:title=""/>
                </v:shape>
                <o:OLEObject Type="Embed" ProgID="Equation.3" ShapeID="_x0000_i1372" DrawAspect="Content" ObjectID="_1634450494" r:id="rId709"/>
              </w:object>
            </w:r>
          </w:p>
          <w:p w14:paraId="72C7E068" w14:textId="77777777" w:rsidR="00F70783" w:rsidRPr="00CB1ABF" w:rsidRDefault="00F70783" w:rsidP="002D0ED4">
            <w:pPr>
              <w:ind w:left="378" w:hanging="378"/>
              <w:rPr>
                <w:sz w:val="24"/>
                <w:szCs w:val="24"/>
              </w:rPr>
            </w:pPr>
            <w:r w:rsidRPr="00CB1ABF">
              <w:rPr>
                <w:sz w:val="24"/>
                <w:szCs w:val="24"/>
              </w:rPr>
              <w:t>(b) The wind should make the plane travel slower and more to the south, which is what was calculated.</w:t>
            </w:r>
          </w:p>
        </w:tc>
      </w:tr>
      <w:tr w:rsidR="00F70783" w:rsidRPr="00CB1ABF" w14:paraId="79198925" w14:textId="77777777" w:rsidTr="002D0ED4">
        <w:trPr>
          <w:cantSplit/>
        </w:trPr>
        <w:tc>
          <w:tcPr>
            <w:tcW w:w="1037" w:type="dxa"/>
          </w:tcPr>
          <w:p w14:paraId="7DE585A0" w14:textId="77777777" w:rsidR="00F70783" w:rsidRPr="00CB1ABF" w:rsidRDefault="00F70783" w:rsidP="002D0ED4">
            <w:pPr>
              <w:rPr>
                <w:sz w:val="24"/>
                <w:szCs w:val="24"/>
              </w:rPr>
            </w:pPr>
            <w:r w:rsidRPr="00CB1ABF">
              <w:rPr>
                <w:sz w:val="24"/>
                <w:szCs w:val="24"/>
              </w:rPr>
              <w:lastRenderedPageBreak/>
              <w:t>59.</w:t>
            </w:r>
          </w:p>
        </w:tc>
        <w:tc>
          <w:tcPr>
            <w:tcW w:w="8618" w:type="dxa"/>
          </w:tcPr>
          <w:p w14:paraId="694437B2" w14:textId="77777777" w:rsidR="00F70783" w:rsidRPr="00CB1ABF" w:rsidRDefault="00F70783" w:rsidP="002D0ED4">
            <w:pPr>
              <w:rPr>
                <w:i/>
                <w:sz w:val="24"/>
                <w:szCs w:val="24"/>
              </w:rPr>
            </w:pPr>
            <w:r w:rsidRPr="00CB1ABF">
              <w:rPr>
                <w:i/>
                <w:sz w:val="24"/>
                <w:szCs w:val="24"/>
              </w:rPr>
              <w:t xml:space="preserve">(a) In what direction would the ship in </w:t>
            </w:r>
            <w:r w:rsidRPr="00CB1ABF">
              <w:rPr>
                <w:i/>
                <w:color w:val="984806" w:themeColor="accent6" w:themeShade="80"/>
                <w:sz w:val="24"/>
                <w:szCs w:val="24"/>
              </w:rPr>
              <w:t>Exercise 3.57</w:t>
            </w:r>
            <w:r w:rsidRPr="00CB1ABF">
              <w:rPr>
                <w:i/>
                <w:sz w:val="24"/>
                <w:szCs w:val="24"/>
              </w:rPr>
              <w:t xml:space="preserve"> have to travel in order to have a velocity straight north relative to the Earth, assuming its speed relative to the water </w:t>
            </w:r>
            <w:proofErr w:type="gramStart"/>
            <w:r w:rsidRPr="00CB1ABF">
              <w:rPr>
                <w:i/>
                <w:sz w:val="24"/>
                <w:szCs w:val="24"/>
              </w:rPr>
              <w:t xml:space="preserve">remains </w:t>
            </w:r>
            <w:proofErr w:type="gramEnd"/>
            <w:r w:rsidRPr="00CB1ABF">
              <w:rPr>
                <w:i/>
                <w:position w:val="-6"/>
                <w:sz w:val="24"/>
                <w:szCs w:val="24"/>
              </w:rPr>
              <w:object w:dxaOrig="880" w:dyaOrig="279" w14:anchorId="1FE56C83">
                <v:shape id="_x0000_i1373" type="#_x0000_t75" style="width:42.75pt;height:14.25pt" o:ole="">
                  <v:imagedata r:id="rId710" o:title=""/>
                </v:shape>
                <o:OLEObject Type="Embed" ProgID="Equation.3" ShapeID="_x0000_i1373" DrawAspect="Content" ObjectID="_1634450495" r:id="rId711"/>
              </w:object>
            </w:r>
            <w:r w:rsidRPr="00CB1ABF">
              <w:rPr>
                <w:i/>
                <w:sz w:val="24"/>
                <w:szCs w:val="24"/>
              </w:rPr>
              <w:t>? (b) What would its speed be relative to the Earth?</w:t>
            </w:r>
          </w:p>
        </w:tc>
      </w:tr>
      <w:tr w:rsidR="00F70783" w:rsidRPr="00CB1ABF" w14:paraId="56D30D99" w14:textId="77777777" w:rsidTr="002D0ED4">
        <w:tc>
          <w:tcPr>
            <w:tcW w:w="1037" w:type="dxa"/>
          </w:tcPr>
          <w:p w14:paraId="63AF3658" w14:textId="77777777" w:rsidR="00F70783" w:rsidRPr="00CB1ABF" w:rsidRDefault="00F70783" w:rsidP="002D0ED4">
            <w:pPr>
              <w:rPr>
                <w:sz w:val="24"/>
                <w:szCs w:val="24"/>
              </w:rPr>
            </w:pPr>
            <w:r w:rsidRPr="00CB1ABF">
              <w:rPr>
                <w:sz w:val="24"/>
                <w:szCs w:val="24"/>
              </w:rPr>
              <w:t>Solution</w:t>
            </w:r>
          </w:p>
        </w:tc>
        <w:tc>
          <w:tcPr>
            <w:tcW w:w="8618" w:type="dxa"/>
          </w:tcPr>
          <w:p w14:paraId="53C4A901" w14:textId="77777777" w:rsidR="00F70783" w:rsidRPr="00CB1ABF" w:rsidRDefault="00F70783" w:rsidP="002D0ED4">
            <w:pPr>
              <w:rPr>
                <w:b/>
                <w:position w:val="-12"/>
                <w:sz w:val="24"/>
                <w:szCs w:val="24"/>
              </w:rPr>
            </w:pPr>
            <w:r w:rsidRPr="00CB1ABF">
              <w:rPr>
                <w:b/>
                <w:position w:val="-12"/>
                <w:sz w:val="24"/>
                <w:szCs w:val="24"/>
              </w:rPr>
              <w:object w:dxaOrig="1140" w:dyaOrig="360" w14:anchorId="3F80976F">
                <v:shape id="_x0000_i1374" type="#_x0000_t75" style="width:57.75pt;height:17.25pt" o:ole="">
                  <v:imagedata r:id="rId712" o:title=""/>
                </v:shape>
                <o:OLEObject Type="Embed" ProgID="Equation.3" ShapeID="_x0000_i1374" DrawAspect="Content" ObjectID="_1634450496" r:id="rId713"/>
              </w:object>
            </w:r>
          </w:p>
          <w:p w14:paraId="3A947FCD" w14:textId="77777777" w:rsidR="00F70783" w:rsidRPr="00CB1ABF" w:rsidRDefault="00F70783" w:rsidP="002D0ED4">
            <w:pPr>
              <w:rPr>
                <w:sz w:val="24"/>
                <w:szCs w:val="24"/>
              </w:rPr>
            </w:pPr>
            <w:r w:rsidRPr="00CB1ABF">
              <w:rPr>
                <w:sz w:val="24"/>
                <w:szCs w:val="24"/>
              </w:rPr>
              <w:object w:dxaOrig="1878" w:dyaOrig="1963" w14:anchorId="433E5FDB">
                <v:shape id="_x0000_i1375" type="#_x0000_t75" style="width:93pt;height:96.75pt" o:ole="" fillcolor="window">
                  <v:imagedata r:id="rId714" o:title=""/>
                </v:shape>
                <o:OLEObject Type="Embed" ProgID="MSDraw" ShapeID="_x0000_i1375" DrawAspect="Content" ObjectID="_1634450497" r:id="rId715">
                  <o:FieldCodes>\* mergeformat</o:FieldCodes>
                </o:OLEObject>
              </w:object>
            </w:r>
          </w:p>
          <w:p w14:paraId="6DF7BFA6" w14:textId="77777777" w:rsidR="00F70783" w:rsidRPr="00CB1ABF" w:rsidRDefault="00F70783" w:rsidP="002D0ED4">
            <w:pPr>
              <w:rPr>
                <w:sz w:val="24"/>
                <w:szCs w:val="24"/>
              </w:rPr>
            </w:pPr>
            <w:r w:rsidRPr="00CB1ABF">
              <w:rPr>
                <w:sz w:val="24"/>
                <w:szCs w:val="24"/>
              </w:rPr>
              <w:t xml:space="preserve">(a)  </w:t>
            </w:r>
            <w:r w:rsidRPr="00CB1ABF">
              <w:rPr>
                <w:position w:val="-82"/>
                <w:sz w:val="24"/>
                <w:szCs w:val="24"/>
              </w:rPr>
              <w:object w:dxaOrig="5100" w:dyaOrig="1420" w14:anchorId="4AF028ED">
                <v:shape id="_x0000_i1376" type="#_x0000_t75" style="width:254.25pt;height:1in" o:ole="">
                  <v:imagedata r:id="rId716" o:title=""/>
                </v:shape>
                <o:OLEObject Type="Embed" ProgID="Equation.3" ShapeID="_x0000_i1376" DrawAspect="Content" ObjectID="_1634450498" r:id="rId717"/>
              </w:object>
            </w:r>
          </w:p>
          <w:p w14:paraId="54803DE3" w14:textId="77777777" w:rsidR="00F70783" w:rsidRPr="00CB1ABF" w:rsidRDefault="00F70783" w:rsidP="002D0ED4">
            <w:pPr>
              <w:rPr>
                <w:sz w:val="24"/>
                <w:szCs w:val="24"/>
              </w:rPr>
            </w:pPr>
            <w:r w:rsidRPr="00753765">
              <w:rPr>
                <w:position w:val="18"/>
                <w:sz w:val="24"/>
                <w:szCs w:val="24"/>
              </w:rPr>
              <w:t>(b)</w:t>
            </w:r>
            <w:r w:rsidRPr="00CB1ABF">
              <w:rPr>
                <w:sz w:val="24"/>
                <w:szCs w:val="24"/>
              </w:rPr>
              <w:t xml:space="preserve">  </w:t>
            </w:r>
            <w:r w:rsidRPr="00CB1ABF">
              <w:rPr>
                <w:position w:val="-30"/>
                <w:sz w:val="24"/>
                <w:szCs w:val="24"/>
              </w:rPr>
              <w:object w:dxaOrig="7420" w:dyaOrig="720" w14:anchorId="7A5EFA2A">
                <v:shape id="_x0000_i1377" type="#_x0000_t75" style="width:374.25pt;height:36.75pt" o:ole="">
                  <v:imagedata r:id="rId718" o:title=""/>
                </v:shape>
                <o:OLEObject Type="Embed" ProgID="Equation.3" ShapeID="_x0000_i1377" DrawAspect="Content" ObjectID="_1634450499" r:id="rId719"/>
              </w:object>
            </w:r>
          </w:p>
        </w:tc>
      </w:tr>
      <w:tr w:rsidR="00F70783" w:rsidRPr="00CB1ABF" w14:paraId="2855A13C" w14:textId="77777777" w:rsidTr="002D0ED4">
        <w:trPr>
          <w:cantSplit/>
        </w:trPr>
        <w:tc>
          <w:tcPr>
            <w:tcW w:w="1037" w:type="dxa"/>
          </w:tcPr>
          <w:p w14:paraId="79BD8224" w14:textId="77777777" w:rsidR="00F70783" w:rsidRPr="00CB1ABF" w:rsidRDefault="00F70783" w:rsidP="002D0ED4">
            <w:pPr>
              <w:rPr>
                <w:sz w:val="24"/>
                <w:szCs w:val="24"/>
              </w:rPr>
            </w:pPr>
            <w:r w:rsidRPr="00CB1ABF">
              <w:rPr>
                <w:sz w:val="24"/>
                <w:szCs w:val="24"/>
              </w:rPr>
              <w:t>60.</w:t>
            </w:r>
          </w:p>
        </w:tc>
        <w:tc>
          <w:tcPr>
            <w:tcW w:w="8618" w:type="dxa"/>
          </w:tcPr>
          <w:p w14:paraId="76369DEE" w14:textId="77777777" w:rsidR="00F70783" w:rsidRPr="00CB1ABF" w:rsidRDefault="00F70783" w:rsidP="002D0ED4">
            <w:pPr>
              <w:rPr>
                <w:i/>
                <w:sz w:val="24"/>
                <w:szCs w:val="24"/>
              </w:rPr>
            </w:pPr>
            <w:r w:rsidRPr="00CB1ABF">
              <w:rPr>
                <w:i/>
                <w:sz w:val="24"/>
                <w:szCs w:val="24"/>
              </w:rPr>
              <w:t xml:space="preserve">(a) Another airplane is flying in a jet stream that is blowing at 45.0 m/s in a direction </w:t>
            </w:r>
            <w:r w:rsidRPr="00CB1ABF">
              <w:rPr>
                <w:i/>
                <w:position w:val="-6"/>
                <w:sz w:val="24"/>
                <w:szCs w:val="24"/>
              </w:rPr>
              <w:object w:dxaOrig="580" w:dyaOrig="279" w14:anchorId="28B016F1">
                <v:shape id="_x0000_i1378" type="#_x0000_t75" style="width:30pt;height:14.25pt" o:ole="">
                  <v:imagedata r:id="rId720" o:title=""/>
                </v:shape>
                <o:OLEObject Type="Embed" ProgID="Equation.3" ShapeID="_x0000_i1378" DrawAspect="Content" ObjectID="_1634450500" r:id="rId721"/>
              </w:object>
            </w:r>
            <w:r w:rsidRPr="00CB1ABF">
              <w:rPr>
                <w:i/>
                <w:sz w:val="24"/>
                <w:szCs w:val="24"/>
              </w:rPr>
              <w:t xml:space="preserve"> south of east (as in </w:t>
            </w:r>
            <w:r w:rsidRPr="00CB1ABF">
              <w:rPr>
                <w:i/>
                <w:color w:val="984806" w:themeColor="accent6" w:themeShade="80"/>
                <w:sz w:val="24"/>
                <w:szCs w:val="24"/>
              </w:rPr>
              <w:t>Exercise 3.58</w:t>
            </w:r>
            <w:r w:rsidRPr="00CB1ABF">
              <w:rPr>
                <w:i/>
                <w:sz w:val="24"/>
                <w:szCs w:val="24"/>
              </w:rPr>
              <w:t xml:space="preserve">). Its direction of motion relative to the Earth is </w:t>
            </w:r>
            <w:r w:rsidRPr="00CB1ABF">
              <w:rPr>
                <w:i/>
                <w:position w:val="-6"/>
                <w:sz w:val="24"/>
                <w:szCs w:val="24"/>
              </w:rPr>
              <w:object w:dxaOrig="580" w:dyaOrig="279" w14:anchorId="066CF4CB">
                <v:shape id="_x0000_i1379" type="#_x0000_t75" style="width:30pt;height:14.25pt" o:ole="">
                  <v:imagedata r:id="rId722" o:title=""/>
                </v:shape>
                <o:OLEObject Type="Embed" ProgID="Equation.3" ShapeID="_x0000_i1379" DrawAspect="Content" ObjectID="_1634450501" r:id="rId723"/>
              </w:object>
            </w:r>
            <w:r w:rsidRPr="00CB1ABF">
              <w:rPr>
                <w:i/>
                <w:sz w:val="24"/>
                <w:szCs w:val="24"/>
              </w:rPr>
              <w:t xml:space="preserve"> south of west, while its direction of travel relative to the air is </w:t>
            </w:r>
            <w:r w:rsidRPr="00CB1ABF">
              <w:rPr>
                <w:i/>
                <w:position w:val="-6"/>
                <w:sz w:val="24"/>
                <w:szCs w:val="24"/>
              </w:rPr>
              <w:object w:dxaOrig="580" w:dyaOrig="279" w14:anchorId="1CF7D009">
                <v:shape id="_x0000_i1380" type="#_x0000_t75" style="width:30pt;height:14.25pt" o:ole="">
                  <v:imagedata r:id="rId724" o:title=""/>
                </v:shape>
                <o:OLEObject Type="Embed" ProgID="Equation.3" ShapeID="_x0000_i1380" DrawAspect="Content" ObjectID="_1634450502" r:id="rId725"/>
              </w:object>
            </w:r>
            <w:r w:rsidRPr="00CB1ABF">
              <w:rPr>
                <w:i/>
                <w:sz w:val="24"/>
                <w:szCs w:val="24"/>
              </w:rPr>
              <w:t xml:space="preserve"> south of west. What is the airplane’s speed relative to the air mass? (b) What is the airplane’s speed relative to the Earth? </w:t>
            </w:r>
          </w:p>
        </w:tc>
      </w:tr>
      <w:tr w:rsidR="00F70783" w:rsidRPr="00CB1ABF" w14:paraId="0FF350C3" w14:textId="77777777" w:rsidTr="002D0ED4">
        <w:tc>
          <w:tcPr>
            <w:tcW w:w="1037" w:type="dxa"/>
          </w:tcPr>
          <w:p w14:paraId="78173251" w14:textId="77777777" w:rsidR="00F70783" w:rsidRPr="00CB1ABF" w:rsidRDefault="00F70783" w:rsidP="002D0ED4">
            <w:pPr>
              <w:rPr>
                <w:sz w:val="24"/>
                <w:szCs w:val="24"/>
              </w:rPr>
            </w:pPr>
            <w:r w:rsidRPr="00CB1ABF">
              <w:rPr>
                <w:sz w:val="24"/>
                <w:szCs w:val="24"/>
              </w:rPr>
              <w:t>Solution</w:t>
            </w:r>
          </w:p>
        </w:tc>
        <w:tc>
          <w:tcPr>
            <w:tcW w:w="8618" w:type="dxa"/>
          </w:tcPr>
          <w:p w14:paraId="2CF23E1F" w14:textId="77777777" w:rsidR="00F70783" w:rsidRPr="00CB1ABF" w:rsidRDefault="00F70783" w:rsidP="002D0ED4">
            <w:pPr>
              <w:rPr>
                <w:sz w:val="24"/>
                <w:szCs w:val="24"/>
              </w:rPr>
            </w:pPr>
            <w:r w:rsidRPr="00364A8D">
              <w:rPr>
                <w:position w:val="120"/>
                <w:sz w:val="24"/>
                <w:szCs w:val="24"/>
              </w:rPr>
              <w:t>(a)</w:t>
            </w:r>
            <w:r>
              <w:rPr>
                <w:sz w:val="24"/>
                <w:szCs w:val="24"/>
              </w:rPr>
              <w:t xml:space="preserve"> </w:t>
            </w:r>
            <w:r w:rsidRPr="00CB1ABF">
              <w:rPr>
                <w:sz w:val="24"/>
                <w:szCs w:val="24"/>
              </w:rPr>
              <w:object w:dxaOrig="2505" w:dyaOrig="2220" w14:anchorId="69F4BD43">
                <v:shape id="_x0000_i1381" type="#_x0000_t75" style="width:92.25pt;height:81.75pt" o:ole="">
                  <v:imagedata r:id="rId726" o:title=""/>
                </v:shape>
                <o:OLEObject Type="Embed" ProgID="PBrush" ShapeID="_x0000_i1381" DrawAspect="Content" ObjectID="_1634450503" r:id="rId727"/>
              </w:object>
            </w:r>
            <w:r w:rsidRPr="00CB1ABF">
              <w:rPr>
                <w:sz w:val="24"/>
                <w:szCs w:val="24"/>
              </w:rPr>
              <w:t xml:space="preserve">              </w:t>
            </w:r>
            <w:r w:rsidRPr="00CB1ABF">
              <w:rPr>
                <w:sz w:val="24"/>
                <w:szCs w:val="24"/>
              </w:rPr>
              <w:object w:dxaOrig="2891" w:dyaOrig="1165" w14:anchorId="6D0DA4EE">
                <v:shape id="_x0000_i1382" type="#_x0000_t75" style="width:165.75pt;height:68.25pt" o:ole="" fillcolor="window">
                  <v:imagedata r:id="rId728" o:title=""/>
                </v:shape>
                <o:OLEObject Type="Embed" ProgID="MSDraw" ShapeID="_x0000_i1382" DrawAspect="Content" ObjectID="_1634450504" r:id="rId729">
                  <o:FieldCodes>\* mergeformat</o:FieldCodes>
                </o:OLEObject>
              </w:object>
            </w:r>
          </w:p>
          <w:p w14:paraId="6445E5EE" w14:textId="77777777" w:rsidR="00F70783" w:rsidRPr="00CB1ABF" w:rsidRDefault="00F70783" w:rsidP="002D0ED4">
            <w:pPr>
              <w:ind w:left="378"/>
              <w:rPr>
                <w:sz w:val="24"/>
                <w:szCs w:val="24"/>
              </w:rPr>
            </w:pPr>
            <w:r w:rsidRPr="00CB1ABF">
              <w:rPr>
                <w:sz w:val="24"/>
                <w:szCs w:val="24"/>
              </w:rPr>
              <w:t>a = airplane, w = wind, g = ground</w:t>
            </w:r>
          </w:p>
          <w:p w14:paraId="6892BDEA" w14:textId="77777777" w:rsidR="00F70783" w:rsidRPr="00CB1ABF" w:rsidRDefault="00F70783" w:rsidP="002D0ED4">
            <w:pPr>
              <w:ind w:left="378"/>
              <w:rPr>
                <w:sz w:val="24"/>
                <w:szCs w:val="24"/>
              </w:rPr>
            </w:pPr>
            <w:r w:rsidRPr="00CB1ABF">
              <w:rPr>
                <w:position w:val="-82"/>
                <w:sz w:val="24"/>
                <w:szCs w:val="24"/>
              </w:rPr>
              <w:object w:dxaOrig="7200" w:dyaOrig="1760" w14:anchorId="3F7D2663">
                <v:shape id="_x0000_i1383" type="#_x0000_t75" style="width:360.75pt;height:87.75pt" o:ole="">
                  <v:imagedata r:id="rId730" o:title=""/>
                </v:shape>
                <o:OLEObject Type="Embed" ProgID="Equation.3" ShapeID="_x0000_i1383" DrawAspect="Content" ObjectID="_1634450505" r:id="rId731"/>
              </w:object>
            </w:r>
          </w:p>
          <w:p w14:paraId="608CADC5" w14:textId="77777777" w:rsidR="00F70783" w:rsidRPr="00CB1ABF" w:rsidRDefault="00F70783" w:rsidP="002D0ED4">
            <w:pPr>
              <w:rPr>
                <w:sz w:val="24"/>
                <w:szCs w:val="24"/>
              </w:rPr>
            </w:pPr>
            <w:r w:rsidRPr="00364A8D">
              <w:rPr>
                <w:position w:val="40"/>
                <w:sz w:val="24"/>
                <w:szCs w:val="24"/>
              </w:rPr>
              <w:t>(b)</w:t>
            </w:r>
            <w:r w:rsidRPr="00CB1ABF">
              <w:rPr>
                <w:sz w:val="24"/>
                <w:szCs w:val="24"/>
              </w:rPr>
              <w:t xml:space="preserve"> </w:t>
            </w:r>
            <w:r w:rsidRPr="00364A8D">
              <w:rPr>
                <w:position w:val="-58"/>
                <w:sz w:val="24"/>
                <w:szCs w:val="24"/>
              </w:rPr>
              <w:object w:dxaOrig="5200" w:dyaOrig="1280" w14:anchorId="3F367B68">
                <v:shape id="_x0000_i1384" type="#_x0000_t75" style="width:258.75pt;height:63pt" o:ole="">
                  <v:imagedata r:id="rId732" o:title=""/>
                </v:shape>
                <o:OLEObject Type="Embed" ProgID="Equation.3" ShapeID="_x0000_i1384" DrawAspect="Content" ObjectID="_1634450506" r:id="rId733"/>
              </w:object>
            </w:r>
          </w:p>
        </w:tc>
      </w:tr>
      <w:tr w:rsidR="00F70783" w:rsidRPr="00CB1ABF" w14:paraId="37986788" w14:textId="77777777" w:rsidTr="002D0ED4">
        <w:trPr>
          <w:cantSplit/>
        </w:trPr>
        <w:tc>
          <w:tcPr>
            <w:tcW w:w="1037" w:type="dxa"/>
          </w:tcPr>
          <w:p w14:paraId="046DF56D" w14:textId="77777777" w:rsidR="00F70783" w:rsidRPr="00CB1ABF" w:rsidRDefault="00F70783" w:rsidP="002D0ED4">
            <w:pPr>
              <w:rPr>
                <w:sz w:val="24"/>
                <w:szCs w:val="24"/>
              </w:rPr>
            </w:pPr>
            <w:r w:rsidRPr="00CB1ABF">
              <w:rPr>
                <w:sz w:val="24"/>
                <w:szCs w:val="24"/>
              </w:rPr>
              <w:lastRenderedPageBreak/>
              <w:t>61.</w:t>
            </w:r>
          </w:p>
        </w:tc>
        <w:tc>
          <w:tcPr>
            <w:tcW w:w="8618" w:type="dxa"/>
          </w:tcPr>
          <w:p w14:paraId="096D0D00" w14:textId="77777777" w:rsidR="00F70783" w:rsidRPr="00CB1ABF" w:rsidRDefault="00F70783" w:rsidP="002D0ED4">
            <w:pPr>
              <w:rPr>
                <w:i/>
                <w:sz w:val="24"/>
                <w:szCs w:val="24"/>
              </w:rPr>
            </w:pPr>
            <w:r w:rsidRPr="00CB1ABF">
              <w:rPr>
                <w:i/>
                <w:sz w:val="24"/>
                <w:szCs w:val="24"/>
              </w:rPr>
              <w:t xml:space="preserve">A sandal is dropped from the top of a 15.0-m-high mast on a ship moving at 1.75 m/s due south. Calculate the velocity of </w:t>
            </w:r>
            <w:r w:rsidRPr="00CB1ABF">
              <w:rPr>
                <w:i/>
                <w:spacing w:val="5"/>
                <w:sz w:val="24"/>
                <w:szCs w:val="24"/>
              </w:rPr>
              <w:t xml:space="preserve">the sandal when it hits the deck of the ship: (a) relative to the </w:t>
            </w:r>
            <w:r w:rsidRPr="00CB1ABF">
              <w:rPr>
                <w:i/>
                <w:sz w:val="24"/>
                <w:szCs w:val="24"/>
              </w:rPr>
              <w:t xml:space="preserve">ship and (b) relative to a stationary observer on shore. (c) Discuss how the answers give a consistent result for the position at which the sandal hits the deck. </w:t>
            </w:r>
          </w:p>
        </w:tc>
      </w:tr>
      <w:tr w:rsidR="00F70783" w:rsidRPr="00CB1ABF" w14:paraId="4D2D862B" w14:textId="77777777" w:rsidTr="002D0ED4">
        <w:tc>
          <w:tcPr>
            <w:tcW w:w="1037" w:type="dxa"/>
          </w:tcPr>
          <w:p w14:paraId="6CC89E86" w14:textId="77777777" w:rsidR="00F70783" w:rsidRPr="00CB1ABF" w:rsidRDefault="00F70783" w:rsidP="002D0ED4">
            <w:pPr>
              <w:rPr>
                <w:sz w:val="24"/>
                <w:szCs w:val="24"/>
              </w:rPr>
            </w:pPr>
            <w:r w:rsidRPr="00CB1ABF">
              <w:rPr>
                <w:sz w:val="24"/>
                <w:szCs w:val="24"/>
              </w:rPr>
              <w:t>Solution</w:t>
            </w:r>
          </w:p>
        </w:tc>
        <w:tc>
          <w:tcPr>
            <w:tcW w:w="8618" w:type="dxa"/>
          </w:tcPr>
          <w:p w14:paraId="67767DE1" w14:textId="77777777" w:rsidR="00F70783" w:rsidRPr="00CB1ABF" w:rsidRDefault="00F70783" w:rsidP="002D0ED4">
            <w:pPr>
              <w:rPr>
                <w:sz w:val="24"/>
                <w:szCs w:val="24"/>
              </w:rPr>
            </w:pPr>
            <w:r w:rsidRPr="00705855">
              <w:rPr>
                <w:position w:val="50"/>
                <w:sz w:val="24"/>
                <w:szCs w:val="24"/>
              </w:rPr>
              <w:t>(a)</w:t>
            </w:r>
            <w:r w:rsidRPr="00CB1ABF">
              <w:rPr>
                <w:sz w:val="24"/>
                <w:szCs w:val="24"/>
              </w:rPr>
              <w:t xml:space="preserve"> </w:t>
            </w:r>
            <w:r w:rsidRPr="00705855">
              <w:rPr>
                <w:position w:val="-50"/>
                <w:sz w:val="24"/>
                <w:szCs w:val="24"/>
              </w:rPr>
              <w:object w:dxaOrig="4580" w:dyaOrig="1260" w14:anchorId="28291DA6">
                <v:shape id="_x0000_i1385" type="#_x0000_t75" style="width:228pt;height:63pt" o:ole="">
                  <v:imagedata r:id="rId734" o:title=""/>
                </v:shape>
                <o:OLEObject Type="Embed" ProgID="Equation.3" ShapeID="_x0000_i1385" DrawAspect="Content" ObjectID="_1634450507" r:id="rId735"/>
              </w:object>
            </w:r>
          </w:p>
          <w:p w14:paraId="47C7FCAD" w14:textId="77777777" w:rsidR="00F70783" w:rsidRPr="00CB1ABF" w:rsidRDefault="00F70783" w:rsidP="002D0ED4">
            <w:pPr>
              <w:rPr>
                <w:sz w:val="24"/>
                <w:szCs w:val="24"/>
              </w:rPr>
            </w:pPr>
            <w:r w:rsidRPr="00CB1ABF">
              <w:rPr>
                <w:sz w:val="24"/>
                <w:szCs w:val="24"/>
              </w:rPr>
              <w:t xml:space="preserve">(b) </w:t>
            </w:r>
            <w:r w:rsidRPr="00CB1ABF">
              <w:rPr>
                <w:position w:val="-14"/>
                <w:sz w:val="24"/>
                <w:szCs w:val="24"/>
              </w:rPr>
              <w:object w:dxaOrig="5899" w:dyaOrig="460" w14:anchorId="4C632D1D">
                <v:shape id="_x0000_i1386" type="#_x0000_t75" style="width:297pt;height:21.75pt" o:ole="">
                  <v:imagedata r:id="rId736" o:title=""/>
                </v:shape>
                <o:OLEObject Type="Embed" ProgID="Equation.3" ShapeID="_x0000_i1386" DrawAspect="Content" ObjectID="_1634450508" r:id="rId737"/>
              </w:object>
            </w:r>
          </w:p>
          <w:p w14:paraId="5E354DD1" w14:textId="77777777" w:rsidR="00F70783" w:rsidRPr="00CB1ABF" w:rsidRDefault="00F70783" w:rsidP="002D0ED4">
            <w:pPr>
              <w:ind w:left="288"/>
              <w:rPr>
                <w:sz w:val="24"/>
                <w:szCs w:val="24"/>
              </w:rPr>
            </w:pPr>
            <w:r w:rsidRPr="00CB1ABF">
              <w:rPr>
                <w:position w:val="-32"/>
                <w:sz w:val="24"/>
                <w:szCs w:val="24"/>
              </w:rPr>
              <w:object w:dxaOrig="2079" w:dyaOrig="800" w14:anchorId="13C69A23">
                <v:shape id="_x0000_i1387" type="#_x0000_t75" style="width:102.75pt;height:41.25pt" o:ole="">
                  <v:imagedata r:id="rId738" o:title=""/>
                </v:shape>
                <o:OLEObject Type="Embed" ProgID="Equation.3" ShapeID="_x0000_i1387" DrawAspect="Content" ObjectID="_1634450509" r:id="rId739"/>
              </w:object>
            </w:r>
            <w:r w:rsidRPr="00CB1ABF">
              <w:rPr>
                <w:sz w:val="24"/>
                <w:szCs w:val="24"/>
              </w:rPr>
              <w:t xml:space="preserve"> </w:t>
            </w:r>
            <w:proofErr w:type="gramStart"/>
            <w:r w:rsidRPr="00CB1ABF">
              <w:rPr>
                <w:sz w:val="24"/>
                <w:szCs w:val="24"/>
                <w:u w:val="single"/>
              </w:rPr>
              <w:t>below</w:t>
            </w:r>
            <w:proofErr w:type="gramEnd"/>
            <w:r w:rsidRPr="00CB1ABF">
              <w:rPr>
                <w:sz w:val="24"/>
                <w:szCs w:val="24"/>
                <w:u w:val="single"/>
              </w:rPr>
              <w:t xml:space="preserve"> horizontal and to the south</w:t>
            </w:r>
            <w:r w:rsidRPr="00CB1ABF">
              <w:rPr>
                <w:sz w:val="24"/>
                <w:szCs w:val="24"/>
              </w:rPr>
              <w:t>.</w:t>
            </w:r>
          </w:p>
          <w:p w14:paraId="3DF72404" w14:textId="77777777" w:rsidR="00F70783" w:rsidRPr="00CB1ABF" w:rsidRDefault="00F70783" w:rsidP="002D0ED4">
            <w:pPr>
              <w:ind w:left="288" w:hanging="288"/>
              <w:rPr>
                <w:sz w:val="24"/>
                <w:szCs w:val="24"/>
              </w:rPr>
            </w:pPr>
            <w:r w:rsidRPr="00CB1ABF">
              <w:rPr>
                <w:sz w:val="24"/>
                <w:szCs w:val="24"/>
              </w:rPr>
              <w:t>(c) The sandal hits the ship going straight down (according to the ship), but the ship is moving south, so the observer on the shore sees the sandal moving mainly down, but also a bit to the south.</w:t>
            </w:r>
          </w:p>
        </w:tc>
      </w:tr>
      <w:tr w:rsidR="00F70783" w:rsidRPr="00CB1ABF" w14:paraId="3F1BC506" w14:textId="77777777" w:rsidTr="002D0ED4">
        <w:trPr>
          <w:cantSplit/>
        </w:trPr>
        <w:tc>
          <w:tcPr>
            <w:tcW w:w="1037" w:type="dxa"/>
          </w:tcPr>
          <w:p w14:paraId="6680FBDB" w14:textId="77777777" w:rsidR="00F70783" w:rsidRPr="00CB1ABF" w:rsidRDefault="00F70783" w:rsidP="002D0ED4">
            <w:pPr>
              <w:rPr>
                <w:sz w:val="24"/>
                <w:szCs w:val="24"/>
              </w:rPr>
            </w:pPr>
            <w:r w:rsidRPr="00CB1ABF">
              <w:rPr>
                <w:sz w:val="24"/>
                <w:szCs w:val="24"/>
              </w:rPr>
              <w:lastRenderedPageBreak/>
              <w:t>62.</w:t>
            </w:r>
          </w:p>
        </w:tc>
        <w:tc>
          <w:tcPr>
            <w:tcW w:w="8618" w:type="dxa"/>
          </w:tcPr>
          <w:p w14:paraId="7D4AF166" w14:textId="77777777" w:rsidR="00F70783" w:rsidRPr="00CB1ABF" w:rsidRDefault="00F70783" w:rsidP="002D0ED4">
            <w:pPr>
              <w:rPr>
                <w:i/>
                <w:sz w:val="24"/>
                <w:szCs w:val="24"/>
              </w:rPr>
            </w:pPr>
            <w:r w:rsidRPr="00CB1ABF">
              <w:rPr>
                <w:i/>
                <w:sz w:val="24"/>
                <w:szCs w:val="24"/>
              </w:rPr>
              <w:t xml:space="preserve">The velocity of the wind relative to the water is crucial to sailboats. Suppose a sailboat is in an ocean current that has a velocity of 2.20 m/s in a direction </w:t>
            </w:r>
            <w:r w:rsidRPr="00F0093E">
              <w:rPr>
                <w:position w:val="-6"/>
                <w:sz w:val="24"/>
              </w:rPr>
              <w:object w:dxaOrig="580" w:dyaOrig="279" w14:anchorId="4513FA12">
                <v:shape id="_x0000_i1388" type="#_x0000_t75" style="width:30pt;height:14.25pt" o:ole="">
                  <v:imagedata r:id="rId740" o:title=""/>
                </v:shape>
                <o:OLEObject Type="Embed" ProgID="Equation.3" ShapeID="_x0000_i1388" DrawAspect="Content" ObjectID="_1634450510" r:id="rId741"/>
              </w:object>
            </w:r>
            <w:r w:rsidRPr="00CB1ABF">
              <w:rPr>
                <w:i/>
                <w:sz w:val="24"/>
                <w:szCs w:val="24"/>
              </w:rPr>
              <w:t xml:space="preserve"> east of north relative to the Earth. It encounters a wind that has a velocity of 4.50 m/s in a direction of </w:t>
            </w:r>
            <w:r w:rsidRPr="00F0093E">
              <w:rPr>
                <w:position w:val="-6"/>
                <w:sz w:val="24"/>
              </w:rPr>
              <w:object w:dxaOrig="580" w:dyaOrig="279" w14:anchorId="2A6D57B6">
                <v:shape id="_x0000_i1389" type="#_x0000_t75" style="width:30pt;height:14.25pt" o:ole="">
                  <v:imagedata r:id="rId742" o:title=""/>
                </v:shape>
                <o:OLEObject Type="Embed" ProgID="Equation.3" ShapeID="_x0000_i1389" DrawAspect="Content" ObjectID="_1634450511" r:id="rId743"/>
              </w:object>
            </w:r>
            <w:r w:rsidRPr="00CB1ABF">
              <w:rPr>
                <w:i/>
                <w:sz w:val="24"/>
                <w:szCs w:val="24"/>
              </w:rPr>
              <w:t xml:space="preserve"> south of west relative to the Earth. What is the velocity of the wind relative to the water?</w:t>
            </w:r>
          </w:p>
        </w:tc>
      </w:tr>
      <w:tr w:rsidR="00F70783" w:rsidRPr="00CB1ABF" w14:paraId="19169A13" w14:textId="77777777" w:rsidTr="002D0ED4">
        <w:tc>
          <w:tcPr>
            <w:tcW w:w="1037" w:type="dxa"/>
          </w:tcPr>
          <w:p w14:paraId="27625178" w14:textId="77777777" w:rsidR="00F70783" w:rsidRPr="00CB1ABF" w:rsidRDefault="00F70783" w:rsidP="002D0ED4">
            <w:pPr>
              <w:rPr>
                <w:sz w:val="24"/>
                <w:szCs w:val="24"/>
              </w:rPr>
            </w:pPr>
            <w:r w:rsidRPr="00CB1ABF">
              <w:rPr>
                <w:sz w:val="24"/>
                <w:szCs w:val="24"/>
              </w:rPr>
              <w:t>Solution</w:t>
            </w:r>
          </w:p>
        </w:tc>
        <w:tc>
          <w:tcPr>
            <w:tcW w:w="8618" w:type="dxa"/>
          </w:tcPr>
          <w:p w14:paraId="01DC3DB7" w14:textId="77777777" w:rsidR="00F70783" w:rsidRPr="00CB1ABF" w:rsidRDefault="00F70783" w:rsidP="002D0ED4">
            <w:pPr>
              <w:rPr>
                <w:b/>
                <w:sz w:val="24"/>
                <w:szCs w:val="24"/>
                <w:vertAlign w:val="subscript"/>
              </w:rPr>
            </w:pPr>
            <w:r w:rsidRPr="00CB1ABF">
              <w:rPr>
                <w:b/>
                <w:position w:val="-12"/>
                <w:sz w:val="24"/>
                <w:szCs w:val="24"/>
              </w:rPr>
              <w:object w:dxaOrig="3040" w:dyaOrig="360" w14:anchorId="3FCAAC6C">
                <v:shape id="_x0000_i1390" type="#_x0000_t75" style="width:153pt;height:17.25pt" o:ole="">
                  <v:imagedata r:id="rId744" o:title=""/>
                </v:shape>
                <o:OLEObject Type="Embed" ProgID="Equation.3" ShapeID="_x0000_i1390" DrawAspect="Content" ObjectID="_1634450512" r:id="rId745"/>
              </w:object>
            </w:r>
            <w:r w:rsidRPr="00CB1ABF">
              <w:rPr>
                <w:b/>
                <w:sz w:val="24"/>
                <w:szCs w:val="24"/>
                <w:vertAlign w:val="subscript"/>
              </w:rPr>
              <w:t xml:space="preserve"> </w:t>
            </w:r>
          </w:p>
          <w:p w14:paraId="79385624" w14:textId="77777777" w:rsidR="00F70783" w:rsidRPr="00CB1ABF" w:rsidRDefault="00F70783" w:rsidP="002D0ED4">
            <w:pPr>
              <w:rPr>
                <w:sz w:val="24"/>
                <w:szCs w:val="24"/>
              </w:rPr>
            </w:pPr>
            <w:r w:rsidRPr="00664934">
              <w:rPr>
                <w:sz w:val="24"/>
              </w:rPr>
              <w:object w:dxaOrig="3285" w:dyaOrig="3075" w14:anchorId="5D4573C3">
                <v:shape id="_x0000_i1391" type="#_x0000_t75" style="width:164.25pt;height:153pt" o:ole="">
                  <v:imagedata r:id="rId746" o:title=""/>
                </v:shape>
                <o:OLEObject Type="Embed" ProgID="PBrush" ShapeID="_x0000_i1391" DrawAspect="Content" ObjectID="_1634450513" r:id="rId747"/>
              </w:object>
            </w:r>
          </w:p>
          <w:p w14:paraId="014D99EC" w14:textId="77777777" w:rsidR="00F70783" w:rsidRPr="00CB1ABF" w:rsidRDefault="00F70783" w:rsidP="002D0ED4">
            <w:pPr>
              <w:rPr>
                <w:sz w:val="24"/>
                <w:szCs w:val="24"/>
              </w:rPr>
            </w:pPr>
            <w:r w:rsidRPr="00CB1ABF">
              <w:rPr>
                <w:position w:val="-98"/>
                <w:sz w:val="24"/>
                <w:szCs w:val="24"/>
              </w:rPr>
              <w:object w:dxaOrig="7100" w:dyaOrig="2079" w14:anchorId="4C76F973">
                <v:shape id="_x0000_i1392" type="#_x0000_t75" style="width:354pt;height:104.25pt" o:ole="">
                  <v:imagedata r:id="rId748" o:title=""/>
                </v:shape>
                <o:OLEObject Type="Embed" ProgID="Equation.3" ShapeID="_x0000_i1392" DrawAspect="Content" ObjectID="_1634450514" r:id="rId749"/>
              </w:object>
            </w:r>
          </w:p>
        </w:tc>
      </w:tr>
      <w:tr w:rsidR="00F70783" w:rsidRPr="00CB1ABF" w14:paraId="776925F4" w14:textId="77777777" w:rsidTr="002D0ED4">
        <w:trPr>
          <w:cantSplit/>
        </w:trPr>
        <w:tc>
          <w:tcPr>
            <w:tcW w:w="1037" w:type="dxa"/>
          </w:tcPr>
          <w:p w14:paraId="13218C3E" w14:textId="77777777" w:rsidR="00F70783" w:rsidRPr="00CB1ABF" w:rsidRDefault="00F70783" w:rsidP="002D0ED4">
            <w:pPr>
              <w:rPr>
                <w:sz w:val="24"/>
                <w:szCs w:val="24"/>
              </w:rPr>
            </w:pPr>
            <w:r w:rsidRPr="00CB1ABF">
              <w:rPr>
                <w:sz w:val="24"/>
                <w:szCs w:val="24"/>
              </w:rPr>
              <w:t>63.</w:t>
            </w:r>
          </w:p>
        </w:tc>
        <w:tc>
          <w:tcPr>
            <w:tcW w:w="8618" w:type="dxa"/>
          </w:tcPr>
          <w:p w14:paraId="090DF47D" w14:textId="77777777" w:rsidR="00F70783" w:rsidRPr="00CB1ABF" w:rsidRDefault="00F70783" w:rsidP="002D0ED4">
            <w:pPr>
              <w:rPr>
                <w:i/>
                <w:sz w:val="24"/>
                <w:szCs w:val="24"/>
              </w:rPr>
            </w:pPr>
            <w:r w:rsidRPr="00CB1ABF">
              <w:rPr>
                <w:i/>
                <w:sz w:val="24"/>
                <w:szCs w:val="24"/>
              </w:rPr>
              <w:t xml:space="preserve">The great astronomer Edwin Hubble discovered that all distant galaxies are receding from our Milky Way Galaxy with velocities proportional to their distances. It appears to an observer on the Earth that we are at the center of an expanding universe. </w:t>
            </w:r>
            <w:r w:rsidRPr="00CB1ABF">
              <w:rPr>
                <w:i/>
                <w:color w:val="984806" w:themeColor="accent6" w:themeShade="80"/>
                <w:sz w:val="24"/>
                <w:szCs w:val="24"/>
              </w:rPr>
              <w:t>Figure 3.64</w:t>
            </w:r>
            <w:r w:rsidRPr="00CB1ABF">
              <w:rPr>
                <w:i/>
                <w:sz w:val="24"/>
                <w:szCs w:val="24"/>
              </w:rPr>
              <w:t xml:space="preserve"> illustrates this for five galaxies lying along a straight line, with the Milky Way Galaxy at the center. Using the data from the figure, calculate the velocities: (a) relative to galaxy 2 and (b) relative to galaxy 5. The results mean that observers on all galaxies will see themselves at the center of the expanding universe, and they would likely be aware of relative velocities, concluding that it is not possible to locate the center of expans</w:t>
            </w:r>
            <w:r>
              <w:rPr>
                <w:i/>
                <w:sz w:val="24"/>
                <w:szCs w:val="24"/>
              </w:rPr>
              <w:t>ion with the given information.</w:t>
            </w:r>
          </w:p>
        </w:tc>
      </w:tr>
      <w:tr w:rsidR="00F70783" w:rsidRPr="00CB1ABF" w14:paraId="35E5C945" w14:textId="77777777" w:rsidTr="002D0ED4">
        <w:tc>
          <w:tcPr>
            <w:tcW w:w="1037" w:type="dxa"/>
          </w:tcPr>
          <w:p w14:paraId="17E1EF3A" w14:textId="77777777" w:rsidR="00F70783" w:rsidRPr="00CB1ABF" w:rsidRDefault="00F70783" w:rsidP="002D0ED4">
            <w:pPr>
              <w:rPr>
                <w:sz w:val="24"/>
                <w:szCs w:val="24"/>
              </w:rPr>
            </w:pPr>
            <w:r w:rsidRPr="00CB1ABF">
              <w:rPr>
                <w:sz w:val="24"/>
                <w:szCs w:val="24"/>
              </w:rPr>
              <w:lastRenderedPageBreak/>
              <w:t>Solution</w:t>
            </w:r>
          </w:p>
        </w:tc>
        <w:tc>
          <w:tcPr>
            <w:tcW w:w="8618" w:type="dxa"/>
          </w:tcPr>
          <w:p w14:paraId="51A33D64" w14:textId="77777777" w:rsidR="00F70783" w:rsidRPr="00CB1ABF" w:rsidRDefault="00F70783" w:rsidP="002D0ED4">
            <w:pPr>
              <w:rPr>
                <w:sz w:val="24"/>
                <w:szCs w:val="24"/>
              </w:rPr>
            </w:pPr>
            <w:r w:rsidRPr="00753765">
              <w:rPr>
                <w:position w:val="90"/>
                <w:sz w:val="24"/>
                <w:szCs w:val="24"/>
              </w:rPr>
              <w:t>(a)</w:t>
            </w:r>
            <w:r w:rsidRPr="00CB1ABF">
              <w:rPr>
                <w:sz w:val="24"/>
                <w:szCs w:val="24"/>
              </w:rPr>
              <w:t xml:space="preserve"> </w:t>
            </w:r>
            <w:r w:rsidRPr="00CB1ABF">
              <w:rPr>
                <w:position w:val="-104"/>
                <w:sz w:val="24"/>
                <w:szCs w:val="24"/>
              </w:rPr>
              <w:object w:dxaOrig="4660" w:dyaOrig="2299" w14:anchorId="0B4C830D">
                <v:shape id="_x0000_i1393" type="#_x0000_t75" style="width:233.25pt;height:114pt" o:ole="">
                  <v:imagedata r:id="rId750" o:title=""/>
                </v:shape>
                <o:OLEObject Type="Embed" ProgID="Equation.3" ShapeID="_x0000_i1393" DrawAspect="Content" ObjectID="_1634450515" r:id="rId751"/>
              </w:object>
            </w:r>
          </w:p>
          <w:p w14:paraId="7E76FD71" w14:textId="77777777" w:rsidR="00F70783" w:rsidRPr="00CB1ABF" w:rsidRDefault="00F70783" w:rsidP="002D0ED4">
            <w:pPr>
              <w:rPr>
                <w:sz w:val="24"/>
                <w:szCs w:val="24"/>
              </w:rPr>
            </w:pPr>
            <w:r w:rsidRPr="00753765">
              <w:rPr>
                <w:position w:val="100"/>
                <w:sz w:val="24"/>
                <w:szCs w:val="24"/>
              </w:rPr>
              <w:t>(b)</w:t>
            </w:r>
            <w:r w:rsidRPr="00CB1ABF">
              <w:rPr>
                <w:sz w:val="24"/>
                <w:szCs w:val="24"/>
              </w:rPr>
              <w:t xml:space="preserve"> </w:t>
            </w:r>
            <w:r w:rsidRPr="00CB1ABF">
              <w:rPr>
                <w:position w:val="-104"/>
                <w:sz w:val="24"/>
                <w:szCs w:val="24"/>
              </w:rPr>
              <w:object w:dxaOrig="4580" w:dyaOrig="2340" w14:anchorId="114C4E23">
                <v:shape id="_x0000_i1394" type="#_x0000_t75" style="width:228pt;height:117.75pt" o:ole="">
                  <v:imagedata r:id="rId752" o:title=""/>
                </v:shape>
                <o:OLEObject Type="Embed" ProgID="Equation.3" ShapeID="_x0000_i1394" DrawAspect="Content" ObjectID="_1634450516" r:id="rId753"/>
              </w:object>
            </w:r>
          </w:p>
        </w:tc>
      </w:tr>
      <w:tr w:rsidR="00F70783" w:rsidRPr="00CB1ABF" w14:paraId="18D7FE36" w14:textId="77777777" w:rsidTr="002D0ED4">
        <w:trPr>
          <w:cantSplit/>
        </w:trPr>
        <w:tc>
          <w:tcPr>
            <w:tcW w:w="1037" w:type="dxa"/>
          </w:tcPr>
          <w:p w14:paraId="4B67213A" w14:textId="77777777" w:rsidR="00F70783" w:rsidRPr="00CB1ABF" w:rsidRDefault="00F70783" w:rsidP="002D0ED4">
            <w:pPr>
              <w:rPr>
                <w:sz w:val="24"/>
                <w:szCs w:val="24"/>
              </w:rPr>
            </w:pPr>
            <w:r w:rsidRPr="00CB1ABF">
              <w:rPr>
                <w:sz w:val="24"/>
                <w:szCs w:val="24"/>
              </w:rPr>
              <w:t>64.</w:t>
            </w:r>
          </w:p>
        </w:tc>
        <w:tc>
          <w:tcPr>
            <w:tcW w:w="8618" w:type="dxa"/>
          </w:tcPr>
          <w:p w14:paraId="4E727AA5" w14:textId="77777777" w:rsidR="00F70783" w:rsidRPr="00CB1ABF" w:rsidRDefault="00F70783" w:rsidP="002D0ED4">
            <w:pPr>
              <w:rPr>
                <w:i/>
                <w:sz w:val="24"/>
                <w:szCs w:val="24"/>
              </w:rPr>
            </w:pPr>
            <w:r w:rsidRPr="00CB1ABF">
              <w:rPr>
                <w:i/>
                <w:sz w:val="24"/>
                <w:szCs w:val="24"/>
              </w:rPr>
              <w:t xml:space="preserve">(a) Use the distance and velocity data in </w:t>
            </w:r>
            <w:r w:rsidRPr="00CB1ABF">
              <w:rPr>
                <w:i/>
                <w:color w:val="984806" w:themeColor="accent6" w:themeShade="80"/>
                <w:sz w:val="24"/>
                <w:szCs w:val="24"/>
              </w:rPr>
              <w:t>Figure 3.64</w:t>
            </w:r>
            <w:r w:rsidRPr="00CB1ABF">
              <w:rPr>
                <w:i/>
                <w:sz w:val="24"/>
                <w:szCs w:val="24"/>
              </w:rPr>
              <w:t xml:space="preserve"> to find the rate of expansion as a function of distance. (b) If you ex</w:t>
            </w:r>
            <w:r w:rsidRPr="00CB1ABF">
              <w:rPr>
                <w:i/>
                <w:spacing w:val="-5"/>
                <w:sz w:val="24"/>
                <w:szCs w:val="24"/>
              </w:rPr>
              <w:t>trapolate back in time, how long ago would all of the galax</w:t>
            </w:r>
            <w:r w:rsidRPr="00CB1ABF">
              <w:rPr>
                <w:i/>
                <w:sz w:val="24"/>
                <w:szCs w:val="24"/>
              </w:rPr>
              <w:t>ies have been at approximately the same position? The two parts of this problem give you some idea of how the Hubble constant for universal expansion and the time back to the Big Bang are determined, respectively.</w:t>
            </w:r>
          </w:p>
        </w:tc>
      </w:tr>
      <w:tr w:rsidR="00F70783" w:rsidRPr="00CB1ABF" w14:paraId="13DCA147" w14:textId="77777777" w:rsidTr="002D0ED4">
        <w:tc>
          <w:tcPr>
            <w:tcW w:w="1037" w:type="dxa"/>
          </w:tcPr>
          <w:p w14:paraId="3140112B" w14:textId="77777777" w:rsidR="00F70783" w:rsidRPr="00CB1ABF" w:rsidRDefault="00F70783" w:rsidP="002D0ED4">
            <w:pPr>
              <w:rPr>
                <w:sz w:val="24"/>
                <w:szCs w:val="24"/>
              </w:rPr>
            </w:pPr>
            <w:r w:rsidRPr="00CB1ABF">
              <w:rPr>
                <w:sz w:val="24"/>
                <w:szCs w:val="24"/>
              </w:rPr>
              <w:t>Solution</w:t>
            </w:r>
          </w:p>
        </w:tc>
        <w:tc>
          <w:tcPr>
            <w:tcW w:w="8618" w:type="dxa"/>
          </w:tcPr>
          <w:p w14:paraId="01DF7744" w14:textId="77777777" w:rsidR="00F70783" w:rsidRPr="00CB1ABF" w:rsidRDefault="00F70783" w:rsidP="002D0ED4">
            <w:pPr>
              <w:rPr>
                <w:sz w:val="24"/>
                <w:szCs w:val="24"/>
              </w:rPr>
            </w:pPr>
            <w:r w:rsidRPr="00753765">
              <w:rPr>
                <w:position w:val="180"/>
                <w:sz w:val="24"/>
                <w:szCs w:val="24"/>
              </w:rPr>
              <w:t>(a)</w:t>
            </w:r>
            <w:r w:rsidRPr="00CB1ABF">
              <w:rPr>
                <w:sz w:val="24"/>
                <w:szCs w:val="24"/>
              </w:rPr>
              <w:t xml:space="preserve"> </w:t>
            </w:r>
            <w:r w:rsidRPr="00CB1ABF">
              <w:rPr>
                <w:position w:val="-200"/>
                <w:sz w:val="24"/>
                <w:szCs w:val="24"/>
              </w:rPr>
              <w:object w:dxaOrig="5440" w:dyaOrig="4120" w14:anchorId="375E41F9">
                <v:shape id="_x0000_i1395" type="#_x0000_t75" style="width:272.25pt;height:207.75pt" o:ole="">
                  <v:imagedata r:id="rId754" o:title=""/>
                </v:shape>
                <o:OLEObject Type="Embed" ProgID="Equation.3" ShapeID="_x0000_i1395" DrawAspect="Content" ObjectID="_1634450517" r:id="rId755"/>
              </w:object>
            </w:r>
          </w:p>
          <w:p w14:paraId="74EF1A9B" w14:textId="77777777" w:rsidR="00F70783" w:rsidRPr="00CB1ABF" w:rsidRDefault="00F70783" w:rsidP="002D0ED4">
            <w:pPr>
              <w:rPr>
                <w:sz w:val="24"/>
                <w:szCs w:val="24"/>
              </w:rPr>
            </w:pPr>
            <w:r w:rsidRPr="00753765">
              <w:rPr>
                <w:position w:val="24"/>
                <w:sz w:val="24"/>
                <w:szCs w:val="24"/>
              </w:rPr>
              <w:lastRenderedPageBreak/>
              <w:t>(b)</w:t>
            </w:r>
            <w:r w:rsidRPr="00CB1ABF">
              <w:rPr>
                <w:sz w:val="24"/>
                <w:szCs w:val="24"/>
              </w:rPr>
              <w:t xml:space="preserve"> </w:t>
            </w:r>
            <w:r w:rsidRPr="00753765">
              <w:rPr>
                <w:position w:val="-58"/>
                <w:sz w:val="24"/>
                <w:szCs w:val="24"/>
              </w:rPr>
              <w:object w:dxaOrig="6220" w:dyaOrig="1280" w14:anchorId="3615BC35">
                <v:shape id="_x0000_i1396" type="#_x0000_t75" style="width:309.75pt;height:63pt" o:ole="">
                  <v:imagedata r:id="rId756" o:title=""/>
                </v:shape>
                <o:OLEObject Type="Embed" ProgID="Equation.3" ShapeID="_x0000_i1396" DrawAspect="Content" ObjectID="_1634450518" r:id="rId757"/>
              </w:object>
            </w:r>
          </w:p>
        </w:tc>
      </w:tr>
      <w:tr w:rsidR="00F70783" w:rsidRPr="00CB1ABF" w14:paraId="43F5F02D" w14:textId="77777777" w:rsidTr="002D0ED4">
        <w:trPr>
          <w:cantSplit/>
        </w:trPr>
        <w:tc>
          <w:tcPr>
            <w:tcW w:w="1037" w:type="dxa"/>
          </w:tcPr>
          <w:p w14:paraId="1223D9AB" w14:textId="77777777" w:rsidR="00F70783" w:rsidRPr="00CB1ABF" w:rsidRDefault="00F70783" w:rsidP="002D0ED4">
            <w:pPr>
              <w:rPr>
                <w:sz w:val="24"/>
                <w:szCs w:val="24"/>
              </w:rPr>
            </w:pPr>
            <w:r w:rsidRPr="00CB1ABF">
              <w:rPr>
                <w:sz w:val="24"/>
                <w:szCs w:val="24"/>
              </w:rPr>
              <w:lastRenderedPageBreak/>
              <w:t>65.</w:t>
            </w:r>
          </w:p>
        </w:tc>
        <w:tc>
          <w:tcPr>
            <w:tcW w:w="8618" w:type="dxa"/>
          </w:tcPr>
          <w:p w14:paraId="0462236E" w14:textId="77777777" w:rsidR="00F70783" w:rsidRPr="00CB1ABF" w:rsidRDefault="00F70783" w:rsidP="002D0ED4">
            <w:pPr>
              <w:rPr>
                <w:i/>
                <w:sz w:val="24"/>
                <w:szCs w:val="24"/>
              </w:rPr>
            </w:pPr>
            <w:r w:rsidRPr="00CB1ABF">
              <w:rPr>
                <w:i/>
                <w:sz w:val="24"/>
                <w:szCs w:val="24"/>
              </w:rPr>
              <w:t>An athlete crosses a 25-m-wide river by swimming perpendicular to the water current at a speed of 0.5 m/s relative to the water. He reaches the opposite side at a distance 40 m downstream from his starting point. How fast is the water in the river flowing with respect to the ground? What is the speed of the swimmer with respect to a friend at rest on the ground?</w:t>
            </w:r>
          </w:p>
        </w:tc>
      </w:tr>
      <w:tr w:rsidR="00F70783" w:rsidRPr="00CB1ABF" w14:paraId="2112F626" w14:textId="77777777" w:rsidTr="002D0ED4">
        <w:trPr>
          <w:cantSplit/>
        </w:trPr>
        <w:tc>
          <w:tcPr>
            <w:tcW w:w="1037" w:type="dxa"/>
          </w:tcPr>
          <w:p w14:paraId="4D0BD78C" w14:textId="77777777" w:rsidR="00F70783" w:rsidRPr="00CB1ABF" w:rsidRDefault="00F70783" w:rsidP="002D0ED4">
            <w:pPr>
              <w:rPr>
                <w:sz w:val="24"/>
                <w:szCs w:val="24"/>
              </w:rPr>
            </w:pPr>
            <w:r w:rsidRPr="00CB1ABF">
              <w:rPr>
                <w:sz w:val="24"/>
                <w:szCs w:val="24"/>
              </w:rPr>
              <w:t>Solution</w:t>
            </w:r>
          </w:p>
        </w:tc>
        <w:tc>
          <w:tcPr>
            <w:tcW w:w="8618" w:type="dxa"/>
          </w:tcPr>
          <w:p w14:paraId="5A58F099" w14:textId="77777777" w:rsidR="00F70783" w:rsidRPr="00CB1ABF" w:rsidRDefault="00F70783" w:rsidP="002D0ED4">
            <w:pPr>
              <w:rPr>
                <w:rFonts w:eastAsia="Times New Roman"/>
                <w:sz w:val="24"/>
                <w:szCs w:val="24"/>
              </w:rPr>
            </w:pPr>
            <w:r w:rsidRPr="00CB1ABF">
              <w:rPr>
                <w:rFonts w:eastAsia="Times New Roman"/>
                <w:position w:val="-156"/>
                <w:sz w:val="24"/>
                <w:szCs w:val="24"/>
              </w:rPr>
              <w:object w:dxaOrig="4840" w:dyaOrig="3240" w14:anchorId="7AE2136B">
                <v:shape id="_x0000_i1397" type="#_x0000_t75" style="width:242.25pt;height:162.75pt" o:ole="">
                  <v:imagedata r:id="rId758" o:title=""/>
                </v:shape>
                <o:OLEObject Type="Embed" ProgID="Equation.3" ShapeID="_x0000_i1397" DrawAspect="Content" ObjectID="_1634450519" r:id="rId759"/>
              </w:object>
            </w:r>
          </w:p>
        </w:tc>
      </w:tr>
      <w:tr w:rsidR="00F70783" w:rsidRPr="00CB1ABF" w14:paraId="12CB1D44" w14:textId="77777777" w:rsidTr="002D0ED4">
        <w:trPr>
          <w:cantSplit/>
        </w:trPr>
        <w:tc>
          <w:tcPr>
            <w:tcW w:w="1037" w:type="dxa"/>
          </w:tcPr>
          <w:p w14:paraId="6F79DE1A" w14:textId="77777777" w:rsidR="00F70783" w:rsidRPr="00CB1ABF" w:rsidRDefault="00F70783" w:rsidP="002D0ED4">
            <w:pPr>
              <w:rPr>
                <w:sz w:val="24"/>
                <w:szCs w:val="24"/>
              </w:rPr>
            </w:pPr>
            <w:r w:rsidRPr="00CB1ABF">
              <w:rPr>
                <w:sz w:val="24"/>
                <w:szCs w:val="24"/>
              </w:rPr>
              <w:t>66.</w:t>
            </w:r>
          </w:p>
        </w:tc>
        <w:tc>
          <w:tcPr>
            <w:tcW w:w="8618" w:type="dxa"/>
          </w:tcPr>
          <w:p w14:paraId="314A8488" w14:textId="77777777" w:rsidR="00F70783" w:rsidRPr="00CB1ABF" w:rsidRDefault="00F70783" w:rsidP="002D0ED4">
            <w:pPr>
              <w:rPr>
                <w:i/>
                <w:sz w:val="24"/>
                <w:szCs w:val="24"/>
              </w:rPr>
            </w:pPr>
            <w:r w:rsidRPr="00CB1ABF">
              <w:rPr>
                <w:i/>
                <w:sz w:val="24"/>
                <w:szCs w:val="24"/>
              </w:rPr>
              <w:t xml:space="preserve">A ship sailing in the Gulf Stream is heading </w:t>
            </w:r>
            <w:r w:rsidRPr="00F0093E">
              <w:rPr>
                <w:position w:val="-6"/>
                <w:sz w:val="24"/>
              </w:rPr>
              <w:object w:dxaOrig="580" w:dyaOrig="279" w14:anchorId="4E0FEBBA">
                <v:shape id="_x0000_i1398" type="#_x0000_t75" style="width:30pt;height:14.25pt" o:ole="">
                  <v:imagedata r:id="rId760" o:title=""/>
                </v:shape>
                <o:OLEObject Type="Embed" ProgID="Equation.3" ShapeID="_x0000_i1398" DrawAspect="Content" ObjectID="_1634450520" r:id="rId761"/>
              </w:object>
            </w:r>
            <w:r w:rsidRPr="00CB1ABF">
              <w:rPr>
                <w:i/>
                <w:sz w:val="24"/>
                <w:szCs w:val="24"/>
              </w:rPr>
              <w:t xml:space="preserve">west of north at a speed of 4.00 m/s relative to the water. Its velocity relative to the Earth is </w:t>
            </w:r>
            <w:r w:rsidRPr="00CB1ABF">
              <w:rPr>
                <w:i/>
                <w:position w:val="-6"/>
                <w:sz w:val="24"/>
                <w:szCs w:val="24"/>
              </w:rPr>
              <w:object w:dxaOrig="880" w:dyaOrig="279" w14:anchorId="53D32226">
                <v:shape id="_x0000_i1399" type="#_x0000_t75" style="width:42.75pt;height:14.25pt" o:ole="">
                  <v:imagedata r:id="rId762" o:title=""/>
                </v:shape>
                <o:OLEObject Type="Embed" ProgID="Equation.3" ShapeID="_x0000_i1399" DrawAspect="Content" ObjectID="_1634450521" r:id="rId763"/>
              </w:object>
            </w:r>
            <w:r w:rsidRPr="00CB1ABF">
              <w:rPr>
                <w:i/>
                <w:sz w:val="24"/>
                <w:szCs w:val="24"/>
              </w:rPr>
              <w:t xml:space="preserve"> </w:t>
            </w:r>
            <w:r w:rsidRPr="00F0093E">
              <w:rPr>
                <w:position w:val="-6"/>
                <w:sz w:val="24"/>
              </w:rPr>
              <w:object w:dxaOrig="580" w:dyaOrig="279" w14:anchorId="65D1F501">
                <v:shape id="_x0000_i1400" type="#_x0000_t75" style="width:30pt;height:14.25pt" o:ole="">
                  <v:imagedata r:id="rId764" o:title=""/>
                </v:shape>
                <o:OLEObject Type="Embed" ProgID="Equation.3" ShapeID="_x0000_i1400" DrawAspect="Content" ObjectID="_1634450522" r:id="rId765"/>
              </w:object>
            </w:r>
            <w:r w:rsidRPr="00CB1ABF">
              <w:rPr>
                <w:i/>
                <w:sz w:val="24"/>
                <w:szCs w:val="24"/>
              </w:rPr>
              <w:t xml:space="preserve"> west of north. What is the velocity of the Gulf Stream? (The velocity obtained is typical for the Gulf Stream a few hundred kilometers off the east coast of the United States.) </w:t>
            </w:r>
          </w:p>
        </w:tc>
      </w:tr>
      <w:tr w:rsidR="00F70783" w:rsidRPr="00CB1ABF" w14:paraId="70CE5192" w14:textId="77777777" w:rsidTr="002D0ED4">
        <w:tc>
          <w:tcPr>
            <w:tcW w:w="1037" w:type="dxa"/>
          </w:tcPr>
          <w:p w14:paraId="152E749A" w14:textId="77777777" w:rsidR="00F70783" w:rsidRPr="00CB1ABF" w:rsidRDefault="00F70783" w:rsidP="002D0ED4">
            <w:pPr>
              <w:rPr>
                <w:sz w:val="24"/>
                <w:szCs w:val="24"/>
              </w:rPr>
            </w:pPr>
            <w:r w:rsidRPr="00CB1ABF">
              <w:rPr>
                <w:sz w:val="24"/>
                <w:szCs w:val="24"/>
              </w:rPr>
              <w:t>Solution</w:t>
            </w:r>
          </w:p>
        </w:tc>
        <w:tc>
          <w:tcPr>
            <w:tcW w:w="8618" w:type="dxa"/>
          </w:tcPr>
          <w:p w14:paraId="323BE295" w14:textId="77777777" w:rsidR="00F70783" w:rsidRPr="00CB1ABF" w:rsidRDefault="00F70783" w:rsidP="002D0ED4">
            <w:pPr>
              <w:rPr>
                <w:sz w:val="24"/>
                <w:szCs w:val="24"/>
              </w:rPr>
            </w:pPr>
            <w:r w:rsidRPr="00CB1ABF">
              <w:rPr>
                <w:sz w:val="24"/>
                <w:szCs w:val="24"/>
              </w:rPr>
              <w:object w:dxaOrig="1497" w:dyaOrig="2113" w14:anchorId="42B1021A">
                <v:shape id="_x0000_i1401" type="#_x0000_t75" style="width:74.25pt;height:105.75pt" o:ole="" fillcolor="window">
                  <v:imagedata r:id="rId766" o:title=""/>
                </v:shape>
                <o:OLEObject Type="Embed" ProgID="MSDraw" ShapeID="_x0000_i1401" DrawAspect="Content" ObjectID="_1634450523" r:id="rId767">
                  <o:FieldCodes>\* mergeformat</o:FieldCodes>
                </o:OLEObject>
              </w:object>
            </w:r>
          </w:p>
          <w:p w14:paraId="3E702F2B" w14:textId="77777777" w:rsidR="00F70783" w:rsidRPr="00CB1ABF" w:rsidRDefault="00F70783" w:rsidP="002D0ED4">
            <w:pPr>
              <w:rPr>
                <w:sz w:val="24"/>
                <w:szCs w:val="24"/>
              </w:rPr>
            </w:pPr>
            <w:r w:rsidRPr="00CB1ABF">
              <w:rPr>
                <w:b/>
                <w:position w:val="-144"/>
                <w:sz w:val="24"/>
                <w:szCs w:val="24"/>
              </w:rPr>
              <w:object w:dxaOrig="7119" w:dyaOrig="2400" w14:anchorId="1BAA7803">
                <v:shape id="_x0000_i1402" type="#_x0000_t75" style="width:357pt;height:119.25pt" o:ole="">
                  <v:imagedata r:id="rId768" o:title=""/>
                </v:shape>
                <o:OLEObject Type="Embed" ProgID="Equation.3" ShapeID="_x0000_i1402" DrawAspect="Content" ObjectID="_1634450524" r:id="rId769"/>
              </w:object>
            </w:r>
            <w:r w:rsidRPr="00CB1ABF">
              <w:rPr>
                <w:position w:val="-10"/>
                <w:sz w:val="24"/>
                <w:szCs w:val="24"/>
              </w:rPr>
              <w:object w:dxaOrig="180" w:dyaOrig="340" w14:anchorId="75CAD963">
                <v:shape id="_x0000_i1403" type="#_x0000_t75" style="width:9pt;height:17.25pt" o:ole="">
                  <v:imagedata r:id="rId357" o:title=""/>
                </v:shape>
                <o:OLEObject Type="Embed" ProgID="Equation.3" ShapeID="_x0000_i1403" DrawAspect="Content" ObjectID="_1634450525" r:id="rId770"/>
              </w:object>
            </w:r>
          </w:p>
        </w:tc>
      </w:tr>
      <w:tr w:rsidR="00F70783" w:rsidRPr="00CB1ABF" w14:paraId="700320C5" w14:textId="77777777" w:rsidTr="002D0ED4">
        <w:trPr>
          <w:cantSplit/>
        </w:trPr>
        <w:tc>
          <w:tcPr>
            <w:tcW w:w="1037" w:type="dxa"/>
          </w:tcPr>
          <w:p w14:paraId="361C3CC9" w14:textId="77777777" w:rsidR="00F70783" w:rsidRPr="00CB1ABF" w:rsidRDefault="00F70783" w:rsidP="002D0ED4">
            <w:pPr>
              <w:rPr>
                <w:sz w:val="24"/>
                <w:szCs w:val="24"/>
              </w:rPr>
            </w:pPr>
            <w:r w:rsidRPr="00CB1ABF">
              <w:rPr>
                <w:sz w:val="24"/>
                <w:szCs w:val="24"/>
              </w:rPr>
              <w:lastRenderedPageBreak/>
              <w:t>67.</w:t>
            </w:r>
          </w:p>
        </w:tc>
        <w:tc>
          <w:tcPr>
            <w:tcW w:w="8618" w:type="dxa"/>
          </w:tcPr>
          <w:p w14:paraId="7454B07A" w14:textId="77777777" w:rsidR="00F70783" w:rsidRPr="00CB1ABF" w:rsidRDefault="00F70783" w:rsidP="002D0ED4">
            <w:pPr>
              <w:rPr>
                <w:i/>
                <w:sz w:val="24"/>
                <w:szCs w:val="24"/>
              </w:rPr>
            </w:pPr>
            <w:r w:rsidRPr="00CB1ABF">
              <w:rPr>
                <w:i/>
                <w:sz w:val="24"/>
                <w:szCs w:val="24"/>
              </w:rPr>
              <w:t xml:space="preserve">An ice hockey player is moving at 8.00 m/s when he hits the puck toward the goal. The speed of the puck relative to the player is 29.0 m/s. The line between the center of the goal and the player makes </w:t>
            </w:r>
            <w:proofErr w:type="spellStart"/>
            <w:proofErr w:type="gramStart"/>
            <w:r w:rsidRPr="00CB1ABF">
              <w:rPr>
                <w:i/>
                <w:sz w:val="24"/>
                <w:szCs w:val="24"/>
              </w:rPr>
              <w:t>a</w:t>
            </w:r>
            <w:proofErr w:type="spellEnd"/>
            <w:proofErr w:type="gramEnd"/>
            <w:r w:rsidRPr="00CB1ABF">
              <w:rPr>
                <w:i/>
                <w:sz w:val="24"/>
                <w:szCs w:val="24"/>
              </w:rPr>
              <w:t xml:space="preserve"> </w:t>
            </w:r>
            <w:r w:rsidRPr="00F0093E">
              <w:rPr>
                <w:position w:val="-6"/>
                <w:sz w:val="24"/>
              </w:rPr>
              <w:object w:dxaOrig="580" w:dyaOrig="279" w14:anchorId="0202A40E">
                <v:shape id="_x0000_i1404" type="#_x0000_t75" style="width:30pt;height:14.25pt" o:ole="">
                  <v:imagedata r:id="rId771" o:title=""/>
                </v:shape>
                <o:OLEObject Type="Embed" ProgID="Equation.3" ShapeID="_x0000_i1404" DrawAspect="Content" ObjectID="_1634450526" r:id="rId772"/>
              </w:object>
            </w:r>
            <w:r w:rsidRPr="00CB1ABF">
              <w:rPr>
                <w:i/>
                <w:sz w:val="24"/>
                <w:szCs w:val="24"/>
              </w:rPr>
              <w:t xml:space="preserve">angle relative to his path as shown in </w:t>
            </w:r>
            <w:r w:rsidRPr="00CB1ABF">
              <w:rPr>
                <w:i/>
                <w:color w:val="984806" w:themeColor="accent6" w:themeShade="80"/>
                <w:sz w:val="24"/>
                <w:szCs w:val="24"/>
              </w:rPr>
              <w:t>Figure 3.65</w:t>
            </w:r>
            <w:r w:rsidRPr="00CB1ABF">
              <w:rPr>
                <w:i/>
                <w:sz w:val="24"/>
                <w:szCs w:val="24"/>
              </w:rPr>
              <w:t>. What angle must the puck’s velocity make relative to the player (in his frame of reference) to hit the center of the goal?</w:t>
            </w:r>
          </w:p>
        </w:tc>
      </w:tr>
      <w:tr w:rsidR="00F70783" w:rsidRPr="00CB1ABF" w14:paraId="0227B86D" w14:textId="77777777" w:rsidTr="002D0ED4">
        <w:trPr>
          <w:cantSplit/>
        </w:trPr>
        <w:tc>
          <w:tcPr>
            <w:tcW w:w="1037" w:type="dxa"/>
          </w:tcPr>
          <w:p w14:paraId="430D077F" w14:textId="77777777" w:rsidR="00F70783" w:rsidRPr="00CB1ABF" w:rsidRDefault="00F70783" w:rsidP="002D0ED4">
            <w:pPr>
              <w:rPr>
                <w:sz w:val="24"/>
                <w:szCs w:val="24"/>
              </w:rPr>
            </w:pPr>
            <w:r w:rsidRPr="00CB1ABF">
              <w:rPr>
                <w:sz w:val="24"/>
                <w:szCs w:val="24"/>
              </w:rPr>
              <w:t>Solution</w:t>
            </w:r>
          </w:p>
        </w:tc>
        <w:tc>
          <w:tcPr>
            <w:tcW w:w="8618" w:type="dxa"/>
          </w:tcPr>
          <w:p w14:paraId="65E57C8F" w14:textId="77777777" w:rsidR="00F70783" w:rsidRPr="00CB1ABF" w:rsidRDefault="00F70783" w:rsidP="002D0ED4">
            <w:pPr>
              <w:rPr>
                <w:sz w:val="24"/>
                <w:szCs w:val="24"/>
              </w:rPr>
            </w:pPr>
            <w:r w:rsidRPr="00CB1ABF">
              <w:rPr>
                <w:position w:val="-70"/>
                <w:sz w:val="24"/>
                <w:szCs w:val="24"/>
              </w:rPr>
              <w:object w:dxaOrig="5120" w:dyaOrig="1560" w14:anchorId="3A5C4E94">
                <v:shape id="_x0000_i1405" type="#_x0000_t75" style="width:257.25pt;height:81pt" o:ole="">
                  <v:imagedata r:id="rId773" o:title=""/>
                </v:shape>
                <o:OLEObject Type="Embed" ProgID="Equation.3" ShapeID="_x0000_i1405" DrawAspect="Content" ObjectID="_1634450527" r:id="rId774"/>
              </w:object>
            </w:r>
          </w:p>
          <w:p w14:paraId="2FE86998" w14:textId="77777777" w:rsidR="00F70783" w:rsidRPr="00CB1ABF" w:rsidRDefault="00F70783" w:rsidP="002D0ED4">
            <w:pPr>
              <w:rPr>
                <w:sz w:val="24"/>
                <w:szCs w:val="24"/>
              </w:rPr>
            </w:pPr>
            <w:r w:rsidRPr="00CB1ABF">
              <w:rPr>
                <w:sz w:val="24"/>
                <w:szCs w:val="24"/>
              </w:rPr>
              <w:t xml:space="preserve">The puck will make an angle of </w:t>
            </w:r>
            <w:r w:rsidRPr="00F0093E">
              <w:rPr>
                <w:position w:val="-6"/>
                <w:sz w:val="24"/>
              </w:rPr>
              <w:object w:dxaOrig="580" w:dyaOrig="279" w14:anchorId="023F6507">
                <v:shape id="_x0000_i1406" type="#_x0000_t75" style="width:30pt;height:14.25pt" o:ole="">
                  <v:imagedata r:id="rId775" o:title=""/>
                </v:shape>
                <o:OLEObject Type="Embed" ProgID="Equation.3" ShapeID="_x0000_i1406" DrawAspect="Content" ObjectID="_1634450528" r:id="rId776"/>
              </w:object>
            </w:r>
            <w:r>
              <w:rPr>
                <w:position w:val="-6"/>
                <w:sz w:val="24"/>
              </w:rPr>
              <w:t xml:space="preserve"> </w:t>
            </w:r>
            <w:r w:rsidRPr="00CB1ABF">
              <w:rPr>
                <w:sz w:val="24"/>
                <w:szCs w:val="24"/>
              </w:rPr>
              <w:t>relative to the player’s motion.</w:t>
            </w:r>
          </w:p>
        </w:tc>
      </w:tr>
      <w:tr w:rsidR="00F70783" w:rsidRPr="00CB1ABF" w14:paraId="0DCBE3FF" w14:textId="77777777" w:rsidTr="002D0ED4">
        <w:trPr>
          <w:cantSplit/>
        </w:trPr>
        <w:tc>
          <w:tcPr>
            <w:tcW w:w="1037" w:type="dxa"/>
          </w:tcPr>
          <w:p w14:paraId="48DAD6A8" w14:textId="77777777" w:rsidR="00F70783" w:rsidRPr="000A2863" w:rsidRDefault="00F70783" w:rsidP="002D0ED4">
            <w:pPr>
              <w:rPr>
                <w:sz w:val="24"/>
                <w:szCs w:val="24"/>
              </w:rPr>
            </w:pPr>
            <w:r w:rsidRPr="000A2863">
              <w:rPr>
                <w:sz w:val="24"/>
                <w:szCs w:val="24"/>
              </w:rPr>
              <w:t>68.</w:t>
            </w:r>
          </w:p>
        </w:tc>
        <w:tc>
          <w:tcPr>
            <w:tcW w:w="8618" w:type="dxa"/>
          </w:tcPr>
          <w:p w14:paraId="0E69D98E" w14:textId="77777777" w:rsidR="00F70783" w:rsidRPr="000A2863" w:rsidRDefault="00F70783" w:rsidP="002D0ED4">
            <w:pPr>
              <w:rPr>
                <w:i/>
                <w:sz w:val="24"/>
                <w:szCs w:val="24"/>
              </w:rPr>
            </w:pPr>
            <w:r w:rsidRPr="000A2863">
              <w:rPr>
                <w:b/>
                <w:i/>
                <w:sz w:val="24"/>
                <w:szCs w:val="24"/>
              </w:rPr>
              <w:t>Unreasonable Results</w:t>
            </w:r>
            <w:r w:rsidRPr="000A2863">
              <w:rPr>
                <w:i/>
                <w:sz w:val="24"/>
                <w:szCs w:val="24"/>
              </w:rPr>
              <w:t xml:space="preserve"> Suppose</w:t>
            </w:r>
            <w:r w:rsidRPr="000A2863">
              <w:rPr>
                <w:i/>
                <w:spacing w:val="-15"/>
                <w:sz w:val="24"/>
                <w:szCs w:val="24"/>
              </w:rPr>
              <w:t xml:space="preserve"> </w:t>
            </w:r>
            <w:r w:rsidRPr="000A2863">
              <w:rPr>
                <w:i/>
                <w:sz w:val="24"/>
                <w:szCs w:val="24"/>
              </w:rPr>
              <w:t>you</w:t>
            </w:r>
            <w:r w:rsidRPr="000A2863">
              <w:rPr>
                <w:i/>
                <w:spacing w:val="-15"/>
                <w:sz w:val="24"/>
                <w:szCs w:val="24"/>
              </w:rPr>
              <w:t xml:space="preserve"> </w:t>
            </w:r>
            <w:r w:rsidRPr="000A2863">
              <w:rPr>
                <w:i/>
                <w:sz w:val="24"/>
                <w:szCs w:val="24"/>
              </w:rPr>
              <w:t>wish</w:t>
            </w:r>
            <w:r w:rsidRPr="000A2863">
              <w:rPr>
                <w:i/>
                <w:spacing w:val="-15"/>
                <w:sz w:val="24"/>
                <w:szCs w:val="24"/>
              </w:rPr>
              <w:t xml:space="preserve"> </w:t>
            </w:r>
            <w:r w:rsidRPr="000A2863">
              <w:rPr>
                <w:i/>
                <w:sz w:val="24"/>
                <w:szCs w:val="24"/>
              </w:rPr>
              <w:t>to</w:t>
            </w:r>
            <w:r w:rsidRPr="000A2863">
              <w:rPr>
                <w:i/>
                <w:spacing w:val="-15"/>
                <w:sz w:val="24"/>
                <w:szCs w:val="24"/>
              </w:rPr>
              <w:t xml:space="preserve"> </w:t>
            </w:r>
            <w:r w:rsidRPr="000A2863">
              <w:rPr>
                <w:i/>
                <w:sz w:val="24"/>
                <w:szCs w:val="24"/>
              </w:rPr>
              <w:t>shoot</w:t>
            </w:r>
            <w:r w:rsidRPr="000A2863">
              <w:rPr>
                <w:i/>
                <w:spacing w:val="-15"/>
                <w:sz w:val="24"/>
                <w:szCs w:val="24"/>
              </w:rPr>
              <w:t xml:space="preserve"> </w:t>
            </w:r>
            <w:r w:rsidRPr="000A2863">
              <w:rPr>
                <w:i/>
                <w:sz w:val="24"/>
                <w:szCs w:val="24"/>
              </w:rPr>
              <w:t>supplies</w:t>
            </w:r>
            <w:r w:rsidRPr="000A2863">
              <w:rPr>
                <w:i/>
                <w:spacing w:val="-15"/>
                <w:sz w:val="24"/>
                <w:szCs w:val="24"/>
              </w:rPr>
              <w:t xml:space="preserve"> </w:t>
            </w:r>
            <w:r w:rsidRPr="000A2863">
              <w:rPr>
                <w:i/>
                <w:sz w:val="24"/>
                <w:szCs w:val="24"/>
              </w:rPr>
              <w:t>straight</w:t>
            </w:r>
            <w:r w:rsidRPr="000A2863">
              <w:rPr>
                <w:i/>
                <w:spacing w:val="-15"/>
                <w:sz w:val="24"/>
                <w:szCs w:val="24"/>
              </w:rPr>
              <w:t xml:space="preserve"> </w:t>
            </w:r>
            <w:r w:rsidRPr="000A2863">
              <w:rPr>
                <w:i/>
                <w:sz w:val="24"/>
                <w:szCs w:val="24"/>
              </w:rPr>
              <w:t>up</w:t>
            </w:r>
            <w:r w:rsidRPr="000A2863">
              <w:rPr>
                <w:i/>
                <w:spacing w:val="-15"/>
                <w:sz w:val="24"/>
                <w:szCs w:val="24"/>
              </w:rPr>
              <w:t xml:space="preserve"> </w:t>
            </w:r>
            <w:r w:rsidRPr="000A2863">
              <w:rPr>
                <w:i/>
                <w:sz w:val="24"/>
                <w:szCs w:val="24"/>
              </w:rPr>
              <w:t>to</w:t>
            </w:r>
            <w:r w:rsidRPr="000A2863">
              <w:rPr>
                <w:i/>
                <w:spacing w:val="-15"/>
                <w:sz w:val="24"/>
                <w:szCs w:val="24"/>
              </w:rPr>
              <w:t xml:space="preserve"> </w:t>
            </w:r>
            <w:r w:rsidRPr="000A2863">
              <w:rPr>
                <w:i/>
                <w:sz w:val="24"/>
                <w:szCs w:val="24"/>
              </w:rPr>
              <w:t>astronauts</w:t>
            </w:r>
            <w:r w:rsidRPr="000A2863">
              <w:rPr>
                <w:i/>
                <w:spacing w:val="-15"/>
                <w:sz w:val="24"/>
                <w:szCs w:val="24"/>
              </w:rPr>
              <w:t xml:space="preserve"> </w:t>
            </w:r>
            <w:r w:rsidRPr="000A2863">
              <w:rPr>
                <w:i/>
                <w:sz w:val="24"/>
                <w:szCs w:val="24"/>
              </w:rPr>
              <w:t>in</w:t>
            </w:r>
            <w:r w:rsidRPr="000A2863">
              <w:rPr>
                <w:i/>
                <w:spacing w:val="-15"/>
                <w:sz w:val="24"/>
                <w:szCs w:val="24"/>
              </w:rPr>
              <w:t xml:space="preserve"> </w:t>
            </w:r>
            <w:r w:rsidRPr="000A2863">
              <w:rPr>
                <w:i/>
                <w:sz w:val="24"/>
                <w:szCs w:val="24"/>
              </w:rPr>
              <w:t>an</w:t>
            </w:r>
            <w:r w:rsidRPr="000A2863">
              <w:rPr>
                <w:i/>
                <w:spacing w:val="-15"/>
                <w:sz w:val="24"/>
                <w:szCs w:val="24"/>
              </w:rPr>
              <w:t xml:space="preserve"> </w:t>
            </w:r>
            <w:r w:rsidRPr="000A2863">
              <w:rPr>
                <w:i/>
                <w:sz w:val="24"/>
                <w:szCs w:val="24"/>
              </w:rPr>
              <w:t>orbit</w:t>
            </w:r>
            <w:r w:rsidRPr="000A2863">
              <w:rPr>
                <w:i/>
                <w:spacing w:val="-15"/>
                <w:sz w:val="24"/>
                <w:szCs w:val="24"/>
              </w:rPr>
              <w:t xml:space="preserve"> </w:t>
            </w:r>
            <w:r w:rsidRPr="000A2863">
              <w:rPr>
                <w:i/>
                <w:sz w:val="24"/>
                <w:szCs w:val="24"/>
              </w:rPr>
              <w:t>36,000</w:t>
            </w:r>
            <w:r w:rsidRPr="000A2863">
              <w:rPr>
                <w:i/>
                <w:spacing w:val="-15"/>
                <w:sz w:val="24"/>
                <w:szCs w:val="24"/>
              </w:rPr>
              <w:t xml:space="preserve"> </w:t>
            </w:r>
            <w:r w:rsidRPr="000A2863">
              <w:rPr>
                <w:i/>
                <w:sz w:val="24"/>
                <w:szCs w:val="24"/>
              </w:rPr>
              <w:t>km</w:t>
            </w:r>
            <w:r w:rsidRPr="000A2863">
              <w:rPr>
                <w:i/>
                <w:spacing w:val="-15"/>
                <w:sz w:val="24"/>
                <w:szCs w:val="24"/>
              </w:rPr>
              <w:t xml:space="preserve"> </w:t>
            </w:r>
            <w:r w:rsidRPr="000A2863">
              <w:rPr>
                <w:i/>
                <w:sz w:val="24"/>
                <w:szCs w:val="24"/>
              </w:rPr>
              <w:t>above</w:t>
            </w:r>
            <w:r w:rsidRPr="000A2863">
              <w:rPr>
                <w:i/>
                <w:spacing w:val="-15"/>
                <w:sz w:val="24"/>
                <w:szCs w:val="24"/>
              </w:rPr>
              <w:t xml:space="preserve"> </w:t>
            </w:r>
            <w:r w:rsidRPr="000A2863">
              <w:rPr>
                <w:i/>
                <w:sz w:val="24"/>
                <w:szCs w:val="24"/>
              </w:rPr>
              <w:t>the</w:t>
            </w:r>
            <w:r w:rsidRPr="000A2863">
              <w:rPr>
                <w:i/>
                <w:spacing w:val="-15"/>
                <w:sz w:val="24"/>
                <w:szCs w:val="24"/>
              </w:rPr>
              <w:t xml:space="preserve"> </w:t>
            </w:r>
            <w:r w:rsidRPr="000A2863">
              <w:rPr>
                <w:i/>
                <w:sz w:val="24"/>
                <w:szCs w:val="24"/>
              </w:rPr>
              <w:t>surface</w:t>
            </w:r>
            <w:r w:rsidRPr="000A2863">
              <w:rPr>
                <w:i/>
                <w:spacing w:val="-15"/>
                <w:sz w:val="24"/>
                <w:szCs w:val="24"/>
              </w:rPr>
              <w:t xml:space="preserve"> </w:t>
            </w:r>
            <w:r w:rsidRPr="000A2863">
              <w:rPr>
                <w:i/>
                <w:sz w:val="24"/>
                <w:szCs w:val="24"/>
              </w:rPr>
              <w:t>of</w:t>
            </w:r>
            <w:r w:rsidRPr="000A2863">
              <w:rPr>
                <w:i/>
                <w:spacing w:val="-15"/>
                <w:sz w:val="24"/>
                <w:szCs w:val="24"/>
              </w:rPr>
              <w:t xml:space="preserve"> the </w:t>
            </w:r>
            <w:r w:rsidRPr="000A2863">
              <w:rPr>
                <w:i/>
                <w:sz w:val="24"/>
                <w:szCs w:val="24"/>
              </w:rPr>
              <w:t>Earth.</w:t>
            </w:r>
            <w:r w:rsidRPr="000A2863">
              <w:rPr>
                <w:i/>
                <w:spacing w:val="-15"/>
                <w:sz w:val="24"/>
                <w:szCs w:val="24"/>
              </w:rPr>
              <w:t xml:space="preserve"> </w:t>
            </w:r>
            <w:r w:rsidRPr="000A2863">
              <w:rPr>
                <w:i/>
                <w:sz w:val="24"/>
                <w:szCs w:val="24"/>
              </w:rPr>
              <w:t>(a)</w:t>
            </w:r>
            <w:r w:rsidRPr="000A2863">
              <w:rPr>
                <w:i/>
                <w:spacing w:val="-15"/>
                <w:sz w:val="24"/>
                <w:szCs w:val="24"/>
              </w:rPr>
              <w:t xml:space="preserve"> </w:t>
            </w:r>
            <w:r w:rsidRPr="000A2863">
              <w:rPr>
                <w:i/>
                <w:sz w:val="24"/>
                <w:szCs w:val="24"/>
              </w:rPr>
              <w:t>At</w:t>
            </w:r>
            <w:r w:rsidRPr="000A2863">
              <w:rPr>
                <w:i/>
                <w:spacing w:val="-15"/>
                <w:sz w:val="24"/>
                <w:szCs w:val="24"/>
              </w:rPr>
              <w:t xml:space="preserve"> </w:t>
            </w:r>
            <w:r w:rsidRPr="000A2863">
              <w:rPr>
                <w:i/>
                <w:sz w:val="24"/>
                <w:szCs w:val="24"/>
              </w:rPr>
              <w:t>what</w:t>
            </w:r>
            <w:r w:rsidRPr="000A2863">
              <w:rPr>
                <w:i/>
                <w:spacing w:val="-15"/>
                <w:sz w:val="24"/>
                <w:szCs w:val="24"/>
              </w:rPr>
              <w:t xml:space="preserve"> </w:t>
            </w:r>
            <w:r w:rsidRPr="000A2863">
              <w:rPr>
                <w:i/>
                <w:sz w:val="24"/>
                <w:szCs w:val="24"/>
              </w:rPr>
              <w:t>velocity</w:t>
            </w:r>
            <w:r w:rsidRPr="000A2863">
              <w:rPr>
                <w:i/>
                <w:spacing w:val="-15"/>
                <w:sz w:val="24"/>
                <w:szCs w:val="24"/>
              </w:rPr>
              <w:t xml:space="preserve"> </w:t>
            </w:r>
            <w:r w:rsidRPr="000A2863">
              <w:rPr>
                <w:i/>
                <w:sz w:val="24"/>
                <w:szCs w:val="24"/>
              </w:rPr>
              <w:t>must</w:t>
            </w:r>
            <w:r w:rsidRPr="000A2863">
              <w:rPr>
                <w:i/>
                <w:spacing w:val="-15"/>
                <w:sz w:val="24"/>
                <w:szCs w:val="24"/>
              </w:rPr>
              <w:t xml:space="preserve"> </w:t>
            </w:r>
            <w:r w:rsidRPr="000A2863">
              <w:rPr>
                <w:i/>
                <w:sz w:val="24"/>
                <w:szCs w:val="24"/>
              </w:rPr>
              <w:t>the</w:t>
            </w:r>
            <w:r w:rsidRPr="000A2863">
              <w:rPr>
                <w:i/>
                <w:spacing w:val="-15"/>
                <w:sz w:val="24"/>
                <w:szCs w:val="24"/>
              </w:rPr>
              <w:t xml:space="preserve"> </w:t>
            </w:r>
            <w:r w:rsidRPr="000A2863">
              <w:rPr>
                <w:i/>
                <w:sz w:val="24"/>
                <w:szCs w:val="24"/>
              </w:rPr>
              <w:t>supplies</w:t>
            </w:r>
            <w:r w:rsidRPr="000A2863">
              <w:rPr>
                <w:i/>
                <w:spacing w:val="-15"/>
                <w:sz w:val="24"/>
                <w:szCs w:val="24"/>
              </w:rPr>
              <w:t xml:space="preserve"> </w:t>
            </w:r>
            <w:r w:rsidRPr="000A2863">
              <w:rPr>
                <w:i/>
                <w:sz w:val="24"/>
                <w:szCs w:val="24"/>
              </w:rPr>
              <w:t>be</w:t>
            </w:r>
            <w:r w:rsidRPr="000A2863">
              <w:rPr>
                <w:i/>
                <w:spacing w:val="-15"/>
                <w:sz w:val="24"/>
                <w:szCs w:val="24"/>
              </w:rPr>
              <w:t xml:space="preserve"> </w:t>
            </w:r>
            <w:r w:rsidRPr="000A2863">
              <w:rPr>
                <w:i/>
                <w:sz w:val="24"/>
                <w:szCs w:val="24"/>
              </w:rPr>
              <w:t>launched?</w:t>
            </w:r>
            <w:r w:rsidRPr="000A2863">
              <w:rPr>
                <w:i/>
                <w:spacing w:val="-15"/>
                <w:sz w:val="24"/>
                <w:szCs w:val="24"/>
              </w:rPr>
              <w:t xml:space="preserve"> </w:t>
            </w:r>
            <w:r w:rsidRPr="000A2863">
              <w:rPr>
                <w:i/>
                <w:sz w:val="24"/>
                <w:szCs w:val="24"/>
              </w:rPr>
              <w:t>(b)</w:t>
            </w:r>
            <w:r w:rsidRPr="000A2863">
              <w:rPr>
                <w:i/>
                <w:spacing w:val="-15"/>
                <w:sz w:val="24"/>
                <w:szCs w:val="24"/>
              </w:rPr>
              <w:t xml:space="preserve"> </w:t>
            </w:r>
            <w:r w:rsidRPr="000A2863">
              <w:rPr>
                <w:i/>
                <w:sz w:val="24"/>
                <w:szCs w:val="24"/>
              </w:rPr>
              <w:t>What</w:t>
            </w:r>
            <w:r w:rsidRPr="000A2863">
              <w:rPr>
                <w:i/>
                <w:spacing w:val="-15"/>
                <w:sz w:val="24"/>
                <w:szCs w:val="24"/>
              </w:rPr>
              <w:t xml:space="preserve"> </w:t>
            </w:r>
            <w:r w:rsidRPr="000A2863">
              <w:rPr>
                <w:i/>
                <w:sz w:val="24"/>
                <w:szCs w:val="24"/>
              </w:rPr>
              <w:t>is</w:t>
            </w:r>
            <w:r w:rsidRPr="000A2863">
              <w:rPr>
                <w:i/>
                <w:spacing w:val="-15"/>
                <w:sz w:val="24"/>
                <w:szCs w:val="24"/>
              </w:rPr>
              <w:t xml:space="preserve"> </w:t>
            </w:r>
            <w:r w:rsidRPr="000A2863">
              <w:rPr>
                <w:i/>
                <w:sz w:val="24"/>
                <w:szCs w:val="24"/>
              </w:rPr>
              <w:t>unreasonable</w:t>
            </w:r>
            <w:r w:rsidRPr="000A2863">
              <w:rPr>
                <w:i/>
                <w:spacing w:val="-15"/>
                <w:sz w:val="24"/>
                <w:szCs w:val="24"/>
              </w:rPr>
              <w:t xml:space="preserve"> </w:t>
            </w:r>
            <w:r w:rsidRPr="000A2863">
              <w:rPr>
                <w:i/>
                <w:sz w:val="24"/>
                <w:szCs w:val="24"/>
              </w:rPr>
              <w:t>about</w:t>
            </w:r>
            <w:r w:rsidRPr="000A2863">
              <w:rPr>
                <w:i/>
                <w:spacing w:val="-15"/>
                <w:sz w:val="24"/>
                <w:szCs w:val="24"/>
              </w:rPr>
              <w:t xml:space="preserve"> </w:t>
            </w:r>
            <w:r w:rsidRPr="000A2863">
              <w:rPr>
                <w:i/>
                <w:sz w:val="24"/>
                <w:szCs w:val="24"/>
              </w:rPr>
              <w:t>this</w:t>
            </w:r>
            <w:r w:rsidRPr="000A2863">
              <w:rPr>
                <w:i/>
                <w:spacing w:val="-15"/>
                <w:sz w:val="24"/>
                <w:szCs w:val="24"/>
              </w:rPr>
              <w:t xml:space="preserve"> </w:t>
            </w:r>
            <w:r w:rsidRPr="000A2863">
              <w:rPr>
                <w:i/>
                <w:sz w:val="24"/>
                <w:szCs w:val="24"/>
              </w:rPr>
              <w:t>velocity?</w:t>
            </w:r>
            <w:r w:rsidRPr="000A2863">
              <w:rPr>
                <w:i/>
                <w:spacing w:val="-15"/>
                <w:sz w:val="24"/>
                <w:szCs w:val="24"/>
              </w:rPr>
              <w:t xml:space="preserve"> </w:t>
            </w:r>
            <w:r w:rsidRPr="000A2863">
              <w:rPr>
                <w:i/>
                <w:sz w:val="24"/>
                <w:szCs w:val="24"/>
              </w:rPr>
              <w:t>(c)</w:t>
            </w:r>
            <w:r w:rsidRPr="000A2863">
              <w:rPr>
                <w:i/>
                <w:spacing w:val="-15"/>
                <w:sz w:val="24"/>
                <w:szCs w:val="24"/>
              </w:rPr>
              <w:t xml:space="preserve"> </w:t>
            </w:r>
            <w:r w:rsidRPr="000A2863">
              <w:rPr>
                <w:i/>
                <w:sz w:val="24"/>
                <w:szCs w:val="24"/>
              </w:rPr>
              <w:t>Is</w:t>
            </w:r>
            <w:r w:rsidRPr="000A2863">
              <w:rPr>
                <w:i/>
                <w:spacing w:val="-15"/>
                <w:sz w:val="24"/>
                <w:szCs w:val="24"/>
              </w:rPr>
              <w:t xml:space="preserve"> </w:t>
            </w:r>
            <w:r w:rsidRPr="000A2863">
              <w:rPr>
                <w:i/>
                <w:sz w:val="24"/>
                <w:szCs w:val="24"/>
              </w:rPr>
              <w:t>there</w:t>
            </w:r>
            <w:r w:rsidRPr="000A2863">
              <w:rPr>
                <w:i/>
                <w:spacing w:val="-15"/>
                <w:sz w:val="24"/>
                <w:szCs w:val="24"/>
              </w:rPr>
              <w:t xml:space="preserve"> </w:t>
            </w:r>
            <w:r w:rsidRPr="000A2863">
              <w:rPr>
                <w:i/>
                <w:sz w:val="24"/>
                <w:szCs w:val="24"/>
              </w:rPr>
              <w:t>a</w:t>
            </w:r>
            <w:r w:rsidRPr="000A2863">
              <w:rPr>
                <w:i/>
                <w:spacing w:val="-15"/>
                <w:sz w:val="24"/>
                <w:szCs w:val="24"/>
              </w:rPr>
              <w:t xml:space="preserve"> </w:t>
            </w:r>
            <w:r w:rsidRPr="000A2863">
              <w:rPr>
                <w:i/>
                <w:sz w:val="24"/>
                <w:szCs w:val="24"/>
              </w:rPr>
              <w:t>problem</w:t>
            </w:r>
            <w:r w:rsidRPr="000A2863">
              <w:rPr>
                <w:i/>
                <w:spacing w:val="-15"/>
                <w:sz w:val="24"/>
                <w:szCs w:val="24"/>
              </w:rPr>
              <w:t xml:space="preserve"> </w:t>
            </w:r>
            <w:r w:rsidRPr="000A2863">
              <w:rPr>
                <w:i/>
                <w:sz w:val="24"/>
                <w:szCs w:val="24"/>
              </w:rPr>
              <w:t>with</w:t>
            </w:r>
            <w:r w:rsidRPr="000A2863">
              <w:rPr>
                <w:i/>
                <w:spacing w:val="-15"/>
                <w:sz w:val="24"/>
                <w:szCs w:val="24"/>
              </w:rPr>
              <w:t xml:space="preserve"> </w:t>
            </w:r>
            <w:r w:rsidRPr="000A2863">
              <w:rPr>
                <w:i/>
                <w:sz w:val="24"/>
                <w:szCs w:val="24"/>
              </w:rPr>
              <w:t>the</w:t>
            </w:r>
            <w:r w:rsidRPr="000A2863">
              <w:rPr>
                <w:i/>
                <w:spacing w:val="-15"/>
                <w:sz w:val="24"/>
                <w:szCs w:val="24"/>
              </w:rPr>
              <w:t xml:space="preserve"> </w:t>
            </w:r>
            <w:r w:rsidRPr="000A2863">
              <w:rPr>
                <w:i/>
                <w:sz w:val="24"/>
                <w:szCs w:val="24"/>
              </w:rPr>
              <w:t>relative</w:t>
            </w:r>
            <w:r w:rsidRPr="000A2863">
              <w:rPr>
                <w:i/>
                <w:spacing w:val="-15"/>
                <w:sz w:val="24"/>
                <w:szCs w:val="24"/>
              </w:rPr>
              <w:t xml:space="preserve"> </w:t>
            </w:r>
            <w:r w:rsidRPr="000A2863">
              <w:rPr>
                <w:i/>
                <w:sz w:val="24"/>
                <w:szCs w:val="24"/>
              </w:rPr>
              <w:t>velocity</w:t>
            </w:r>
            <w:r w:rsidRPr="000A2863">
              <w:rPr>
                <w:i/>
                <w:spacing w:val="-15"/>
                <w:sz w:val="24"/>
                <w:szCs w:val="24"/>
              </w:rPr>
              <w:t xml:space="preserve"> </w:t>
            </w:r>
            <w:r w:rsidRPr="000A2863">
              <w:rPr>
                <w:i/>
                <w:sz w:val="24"/>
                <w:szCs w:val="24"/>
              </w:rPr>
              <w:t>between</w:t>
            </w:r>
            <w:r w:rsidRPr="000A2863">
              <w:rPr>
                <w:i/>
                <w:spacing w:val="-15"/>
                <w:sz w:val="24"/>
                <w:szCs w:val="24"/>
              </w:rPr>
              <w:t xml:space="preserve"> </w:t>
            </w:r>
            <w:r w:rsidRPr="000A2863">
              <w:rPr>
                <w:i/>
                <w:sz w:val="24"/>
                <w:szCs w:val="24"/>
              </w:rPr>
              <w:t>the</w:t>
            </w:r>
            <w:r w:rsidRPr="000A2863">
              <w:rPr>
                <w:i/>
                <w:spacing w:val="-15"/>
                <w:sz w:val="24"/>
                <w:szCs w:val="24"/>
              </w:rPr>
              <w:t xml:space="preserve"> </w:t>
            </w:r>
            <w:r w:rsidRPr="000A2863">
              <w:rPr>
                <w:i/>
                <w:sz w:val="24"/>
                <w:szCs w:val="24"/>
              </w:rPr>
              <w:t>supplies</w:t>
            </w:r>
            <w:r w:rsidRPr="000A2863">
              <w:rPr>
                <w:i/>
                <w:spacing w:val="-15"/>
                <w:sz w:val="24"/>
                <w:szCs w:val="24"/>
              </w:rPr>
              <w:t xml:space="preserve"> </w:t>
            </w:r>
            <w:r w:rsidRPr="000A2863">
              <w:rPr>
                <w:i/>
                <w:sz w:val="24"/>
                <w:szCs w:val="24"/>
              </w:rPr>
              <w:t>and</w:t>
            </w:r>
            <w:r w:rsidRPr="000A2863">
              <w:rPr>
                <w:i/>
                <w:spacing w:val="-15"/>
                <w:sz w:val="24"/>
                <w:szCs w:val="24"/>
              </w:rPr>
              <w:t xml:space="preserve"> </w:t>
            </w:r>
            <w:r w:rsidRPr="000A2863">
              <w:rPr>
                <w:i/>
                <w:sz w:val="24"/>
                <w:szCs w:val="24"/>
              </w:rPr>
              <w:t>the</w:t>
            </w:r>
            <w:r w:rsidRPr="000A2863">
              <w:rPr>
                <w:i/>
                <w:spacing w:val="-15"/>
                <w:sz w:val="24"/>
                <w:szCs w:val="24"/>
              </w:rPr>
              <w:t xml:space="preserve"> </w:t>
            </w:r>
            <w:r w:rsidRPr="000A2863">
              <w:rPr>
                <w:i/>
                <w:sz w:val="24"/>
                <w:szCs w:val="24"/>
              </w:rPr>
              <w:t>astronauts</w:t>
            </w:r>
            <w:r w:rsidRPr="000A2863">
              <w:rPr>
                <w:i/>
                <w:spacing w:val="-15"/>
                <w:sz w:val="24"/>
                <w:szCs w:val="24"/>
              </w:rPr>
              <w:t xml:space="preserve"> </w:t>
            </w:r>
            <w:r w:rsidRPr="000A2863">
              <w:rPr>
                <w:i/>
                <w:sz w:val="24"/>
                <w:szCs w:val="24"/>
              </w:rPr>
              <w:t>when</w:t>
            </w:r>
            <w:r w:rsidRPr="000A2863">
              <w:rPr>
                <w:i/>
                <w:spacing w:val="-15"/>
                <w:sz w:val="24"/>
                <w:szCs w:val="24"/>
              </w:rPr>
              <w:t xml:space="preserve"> </w:t>
            </w:r>
            <w:r w:rsidRPr="000A2863">
              <w:rPr>
                <w:i/>
                <w:sz w:val="24"/>
                <w:szCs w:val="24"/>
              </w:rPr>
              <w:t>the</w:t>
            </w:r>
            <w:r w:rsidRPr="000A2863">
              <w:rPr>
                <w:i/>
                <w:spacing w:val="-15"/>
                <w:sz w:val="24"/>
                <w:szCs w:val="24"/>
              </w:rPr>
              <w:t xml:space="preserve"> </w:t>
            </w:r>
            <w:r w:rsidRPr="000A2863">
              <w:rPr>
                <w:i/>
                <w:sz w:val="24"/>
                <w:szCs w:val="24"/>
              </w:rPr>
              <w:t>supplies</w:t>
            </w:r>
            <w:r w:rsidRPr="000A2863">
              <w:rPr>
                <w:i/>
                <w:spacing w:val="-15"/>
                <w:sz w:val="24"/>
                <w:szCs w:val="24"/>
              </w:rPr>
              <w:t xml:space="preserve"> </w:t>
            </w:r>
            <w:r w:rsidRPr="000A2863">
              <w:rPr>
                <w:i/>
                <w:sz w:val="24"/>
                <w:szCs w:val="24"/>
              </w:rPr>
              <w:t>reach</w:t>
            </w:r>
            <w:r w:rsidRPr="000A2863">
              <w:rPr>
                <w:i/>
                <w:spacing w:val="-15"/>
                <w:sz w:val="24"/>
                <w:szCs w:val="24"/>
              </w:rPr>
              <w:t xml:space="preserve"> </w:t>
            </w:r>
            <w:r w:rsidRPr="000A2863">
              <w:rPr>
                <w:i/>
                <w:sz w:val="24"/>
                <w:szCs w:val="24"/>
              </w:rPr>
              <w:t>their</w:t>
            </w:r>
            <w:r w:rsidRPr="000A2863">
              <w:rPr>
                <w:i/>
                <w:spacing w:val="-15"/>
                <w:sz w:val="24"/>
                <w:szCs w:val="24"/>
              </w:rPr>
              <w:t xml:space="preserve"> </w:t>
            </w:r>
            <w:r w:rsidRPr="000A2863">
              <w:rPr>
                <w:i/>
                <w:sz w:val="24"/>
                <w:szCs w:val="24"/>
              </w:rPr>
              <w:t>maximum</w:t>
            </w:r>
            <w:r w:rsidRPr="000A2863">
              <w:rPr>
                <w:i/>
                <w:spacing w:val="-15"/>
                <w:sz w:val="24"/>
                <w:szCs w:val="24"/>
              </w:rPr>
              <w:t xml:space="preserve"> </w:t>
            </w:r>
            <w:r w:rsidRPr="000A2863">
              <w:rPr>
                <w:i/>
                <w:sz w:val="24"/>
                <w:szCs w:val="24"/>
              </w:rPr>
              <w:t>height?</w:t>
            </w:r>
            <w:r w:rsidRPr="000A2863">
              <w:rPr>
                <w:i/>
                <w:spacing w:val="-15"/>
                <w:sz w:val="24"/>
                <w:szCs w:val="24"/>
              </w:rPr>
              <w:t xml:space="preserve"> </w:t>
            </w:r>
            <w:r w:rsidRPr="000A2863">
              <w:rPr>
                <w:i/>
                <w:sz w:val="24"/>
                <w:szCs w:val="24"/>
              </w:rPr>
              <w:t>(d)</w:t>
            </w:r>
            <w:r w:rsidRPr="000A2863">
              <w:rPr>
                <w:i/>
                <w:spacing w:val="-15"/>
                <w:sz w:val="24"/>
                <w:szCs w:val="24"/>
              </w:rPr>
              <w:t xml:space="preserve"> </w:t>
            </w:r>
            <w:r w:rsidRPr="000A2863">
              <w:rPr>
                <w:i/>
                <w:sz w:val="24"/>
                <w:szCs w:val="24"/>
              </w:rPr>
              <w:t>Is</w:t>
            </w:r>
            <w:r w:rsidRPr="000A2863">
              <w:rPr>
                <w:i/>
                <w:spacing w:val="-15"/>
                <w:sz w:val="24"/>
                <w:szCs w:val="24"/>
              </w:rPr>
              <w:t xml:space="preserve"> </w:t>
            </w:r>
            <w:r w:rsidRPr="000A2863">
              <w:rPr>
                <w:i/>
                <w:sz w:val="24"/>
                <w:szCs w:val="24"/>
              </w:rPr>
              <w:t>the</w:t>
            </w:r>
            <w:r w:rsidRPr="000A2863">
              <w:rPr>
                <w:i/>
                <w:spacing w:val="-15"/>
                <w:sz w:val="24"/>
                <w:szCs w:val="24"/>
              </w:rPr>
              <w:t xml:space="preserve"> </w:t>
            </w:r>
            <w:r w:rsidRPr="000A2863">
              <w:rPr>
                <w:i/>
                <w:sz w:val="24"/>
                <w:szCs w:val="24"/>
              </w:rPr>
              <w:t>premise</w:t>
            </w:r>
            <w:r w:rsidRPr="000A2863">
              <w:rPr>
                <w:i/>
                <w:spacing w:val="-15"/>
                <w:sz w:val="24"/>
                <w:szCs w:val="24"/>
              </w:rPr>
              <w:t xml:space="preserve"> </w:t>
            </w:r>
            <w:r w:rsidRPr="000A2863">
              <w:rPr>
                <w:i/>
                <w:sz w:val="24"/>
                <w:szCs w:val="24"/>
              </w:rPr>
              <w:t>unreasonable</w:t>
            </w:r>
            <w:r w:rsidRPr="000A2863">
              <w:rPr>
                <w:i/>
                <w:spacing w:val="-15"/>
                <w:sz w:val="24"/>
                <w:szCs w:val="24"/>
              </w:rPr>
              <w:t xml:space="preserve"> </w:t>
            </w:r>
            <w:r w:rsidRPr="000A2863">
              <w:rPr>
                <w:i/>
                <w:sz w:val="24"/>
                <w:szCs w:val="24"/>
              </w:rPr>
              <w:t>or</w:t>
            </w:r>
            <w:r w:rsidRPr="000A2863">
              <w:rPr>
                <w:i/>
                <w:spacing w:val="-15"/>
                <w:sz w:val="24"/>
                <w:szCs w:val="24"/>
              </w:rPr>
              <w:t xml:space="preserve"> </w:t>
            </w:r>
            <w:r w:rsidRPr="000A2863">
              <w:rPr>
                <w:i/>
                <w:sz w:val="24"/>
                <w:szCs w:val="24"/>
              </w:rPr>
              <w:t>is</w:t>
            </w:r>
            <w:r w:rsidRPr="000A2863">
              <w:rPr>
                <w:i/>
                <w:spacing w:val="-15"/>
                <w:sz w:val="24"/>
                <w:szCs w:val="24"/>
              </w:rPr>
              <w:t xml:space="preserve"> </w:t>
            </w:r>
            <w:r w:rsidRPr="000A2863">
              <w:rPr>
                <w:i/>
                <w:sz w:val="24"/>
                <w:szCs w:val="24"/>
              </w:rPr>
              <w:t>the</w:t>
            </w:r>
            <w:r w:rsidRPr="000A2863">
              <w:rPr>
                <w:i/>
                <w:spacing w:val="-15"/>
                <w:sz w:val="24"/>
                <w:szCs w:val="24"/>
              </w:rPr>
              <w:t xml:space="preserve"> </w:t>
            </w:r>
            <w:r w:rsidRPr="000A2863">
              <w:rPr>
                <w:i/>
                <w:sz w:val="24"/>
                <w:szCs w:val="24"/>
              </w:rPr>
              <w:t>available</w:t>
            </w:r>
            <w:r w:rsidRPr="000A2863">
              <w:rPr>
                <w:i/>
                <w:spacing w:val="-15"/>
                <w:sz w:val="24"/>
                <w:szCs w:val="24"/>
              </w:rPr>
              <w:t xml:space="preserve"> </w:t>
            </w:r>
            <w:r w:rsidRPr="000A2863">
              <w:rPr>
                <w:i/>
                <w:sz w:val="24"/>
                <w:szCs w:val="24"/>
              </w:rPr>
              <w:t>equation</w:t>
            </w:r>
            <w:r w:rsidRPr="000A2863">
              <w:rPr>
                <w:i/>
                <w:spacing w:val="-15"/>
                <w:sz w:val="24"/>
                <w:szCs w:val="24"/>
              </w:rPr>
              <w:t xml:space="preserve"> </w:t>
            </w:r>
            <w:r w:rsidRPr="000A2863">
              <w:rPr>
                <w:i/>
                <w:sz w:val="24"/>
                <w:szCs w:val="24"/>
              </w:rPr>
              <w:t>inapplicable?</w:t>
            </w:r>
            <w:r w:rsidRPr="000A2863">
              <w:rPr>
                <w:i/>
                <w:spacing w:val="-15"/>
                <w:sz w:val="24"/>
                <w:szCs w:val="24"/>
              </w:rPr>
              <w:t xml:space="preserve"> </w:t>
            </w:r>
            <w:r w:rsidRPr="000A2863">
              <w:rPr>
                <w:i/>
                <w:sz w:val="24"/>
                <w:szCs w:val="24"/>
              </w:rPr>
              <w:t>Explain your answer.</w:t>
            </w:r>
          </w:p>
        </w:tc>
      </w:tr>
      <w:tr w:rsidR="00F70783" w:rsidRPr="00CB1ABF" w14:paraId="794EC36E" w14:textId="77777777" w:rsidTr="002D0ED4">
        <w:trPr>
          <w:cantSplit/>
        </w:trPr>
        <w:tc>
          <w:tcPr>
            <w:tcW w:w="1037" w:type="dxa"/>
          </w:tcPr>
          <w:p w14:paraId="61F66515" w14:textId="77777777" w:rsidR="00F70783" w:rsidRPr="000A2863" w:rsidRDefault="00F70783" w:rsidP="002D0ED4">
            <w:pPr>
              <w:rPr>
                <w:sz w:val="24"/>
                <w:szCs w:val="24"/>
              </w:rPr>
            </w:pPr>
            <w:r w:rsidRPr="000A2863">
              <w:rPr>
                <w:sz w:val="24"/>
                <w:szCs w:val="24"/>
              </w:rPr>
              <w:lastRenderedPageBreak/>
              <w:t>Solution</w:t>
            </w:r>
          </w:p>
        </w:tc>
        <w:tc>
          <w:tcPr>
            <w:tcW w:w="8618" w:type="dxa"/>
          </w:tcPr>
          <w:p w14:paraId="4490C05A" w14:textId="77777777" w:rsidR="00F70783" w:rsidRDefault="00F70783" w:rsidP="002D0ED4">
            <w:pPr>
              <w:pStyle w:val="a"/>
              <w:rPr>
                <w:rFonts w:asciiTheme="minorHAnsi" w:hAnsiTheme="minorHAnsi"/>
                <w:sz w:val="24"/>
                <w:szCs w:val="24"/>
              </w:rPr>
            </w:pPr>
          </w:p>
          <w:p w14:paraId="003021DA" w14:textId="77777777" w:rsidR="00F70783" w:rsidRPr="00412FEC" w:rsidRDefault="00F70783" w:rsidP="002D0ED4">
            <w:pPr>
              <w:pStyle w:val="a"/>
              <w:rPr>
                <w:rFonts w:asciiTheme="minorHAnsi" w:hAnsiTheme="minorHAnsi"/>
                <w:sz w:val="24"/>
                <w:szCs w:val="24"/>
              </w:rPr>
            </w:pPr>
            <w:r w:rsidRPr="00412FEC">
              <w:rPr>
                <w:rFonts w:asciiTheme="minorHAnsi" w:hAnsiTheme="minorHAnsi"/>
                <w:sz w:val="24"/>
                <w:szCs w:val="24"/>
              </w:rPr>
              <w:t>(a)</w:t>
            </w:r>
            <w:r>
              <w:rPr>
                <w:rFonts w:asciiTheme="minorHAnsi" w:hAnsiTheme="minorHAnsi"/>
                <w:sz w:val="24"/>
                <w:szCs w:val="24"/>
              </w:rPr>
              <w:t xml:space="preserve"> </w:t>
            </w:r>
            <w:r w:rsidRPr="00035327">
              <w:rPr>
                <w:position w:val="-12"/>
              </w:rPr>
              <w:object w:dxaOrig="6180" w:dyaOrig="440" w14:anchorId="55137F2E">
                <v:shape id="_x0000_i1407" type="#_x0000_t75" style="width:309pt;height:21pt" o:ole="">
                  <v:imagedata r:id="rId777" o:title=""/>
                </v:shape>
                <o:OLEObject Type="Embed" ProgID="Equation.3" ShapeID="_x0000_i1407" DrawAspect="Content" ObjectID="_1634450529" r:id="rId778"/>
              </w:object>
            </w:r>
          </w:p>
          <w:p w14:paraId="518F63EA" w14:textId="77777777" w:rsidR="00F70783" w:rsidRPr="00412FEC" w:rsidRDefault="00F70783" w:rsidP="002D0ED4">
            <w:pPr>
              <w:pStyle w:val="a"/>
              <w:ind w:left="378" w:hanging="378"/>
              <w:rPr>
                <w:rFonts w:asciiTheme="minorHAnsi" w:hAnsiTheme="minorHAnsi"/>
                <w:sz w:val="24"/>
                <w:szCs w:val="24"/>
              </w:rPr>
            </w:pPr>
            <w:r w:rsidRPr="00412FEC">
              <w:rPr>
                <w:rFonts w:asciiTheme="minorHAnsi" w:hAnsiTheme="minorHAnsi"/>
                <w:sz w:val="24"/>
                <w:szCs w:val="24"/>
              </w:rPr>
              <w:t>(b</w:t>
            </w:r>
            <w:r>
              <w:rPr>
                <w:rFonts w:asciiTheme="minorHAnsi" w:hAnsiTheme="minorHAnsi"/>
                <w:sz w:val="24"/>
                <w:szCs w:val="24"/>
              </w:rPr>
              <w:t xml:space="preserve">) </w:t>
            </w:r>
            <w:r w:rsidRPr="00412FEC">
              <w:rPr>
                <w:rFonts w:asciiTheme="minorHAnsi" w:hAnsiTheme="minorHAnsi"/>
                <w:sz w:val="24"/>
                <w:szCs w:val="24"/>
              </w:rPr>
              <w:t>This velocity far exceeds present capabilities; the value is close to the actual orbital speed of the earth about the sun.</w:t>
            </w:r>
          </w:p>
          <w:p w14:paraId="04F8D8F0" w14:textId="77777777" w:rsidR="00F70783" w:rsidRDefault="00F70783" w:rsidP="002D0ED4">
            <w:pPr>
              <w:pStyle w:val="a"/>
              <w:ind w:left="378" w:hanging="378"/>
              <w:rPr>
                <w:rFonts w:asciiTheme="minorHAnsi" w:hAnsiTheme="minorHAnsi"/>
                <w:sz w:val="24"/>
                <w:szCs w:val="24"/>
              </w:rPr>
            </w:pPr>
            <w:r w:rsidRPr="00412FEC">
              <w:rPr>
                <w:rFonts w:asciiTheme="minorHAnsi" w:hAnsiTheme="minorHAnsi"/>
                <w:sz w:val="24"/>
                <w:szCs w:val="24"/>
              </w:rPr>
              <w:t>(c</w:t>
            </w:r>
            <w:r>
              <w:rPr>
                <w:rFonts w:asciiTheme="minorHAnsi" w:hAnsiTheme="minorHAnsi"/>
                <w:sz w:val="24"/>
                <w:szCs w:val="24"/>
              </w:rPr>
              <w:t xml:space="preserve">) </w:t>
            </w:r>
            <w:r w:rsidRPr="00412FEC">
              <w:rPr>
                <w:rFonts w:asciiTheme="minorHAnsi" w:hAnsiTheme="minorHAnsi"/>
                <w:sz w:val="24"/>
                <w:szCs w:val="24"/>
              </w:rPr>
              <w:t xml:space="preserve">Yes, the supplies will be only momentarily at rest, so </w:t>
            </w:r>
            <w:r>
              <w:rPr>
                <w:rFonts w:asciiTheme="minorHAnsi" w:hAnsiTheme="minorHAnsi"/>
                <w:sz w:val="24"/>
                <w:szCs w:val="24"/>
              </w:rPr>
              <w:t xml:space="preserve">the </w:t>
            </w:r>
            <w:r w:rsidRPr="00412FEC">
              <w:rPr>
                <w:rFonts w:asciiTheme="minorHAnsi" w:hAnsiTheme="minorHAnsi"/>
                <w:sz w:val="24"/>
                <w:szCs w:val="24"/>
              </w:rPr>
              <w:t xml:space="preserve">timing of </w:t>
            </w:r>
            <w:r>
              <w:rPr>
                <w:rFonts w:asciiTheme="minorHAnsi" w:hAnsiTheme="minorHAnsi"/>
                <w:sz w:val="24"/>
                <w:szCs w:val="24"/>
              </w:rPr>
              <w:t xml:space="preserve">the </w:t>
            </w:r>
            <w:r w:rsidRPr="00412FEC">
              <w:rPr>
                <w:rFonts w:asciiTheme="minorHAnsi" w:hAnsiTheme="minorHAnsi"/>
                <w:sz w:val="24"/>
                <w:szCs w:val="24"/>
              </w:rPr>
              <w:t>arrival of the ship must be just right (very small tolerance of error).</w:t>
            </w:r>
          </w:p>
          <w:p w14:paraId="59A71147" w14:textId="77777777" w:rsidR="00F70783" w:rsidRPr="00412FEC" w:rsidRDefault="00F70783" w:rsidP="002D0ED4">
            <w:pPr>
              <w:pStyle w:val="a"/>
              <w:ind w:left="378" w:hanging="378"/>
              <w:rPr>
                <w:rFonts w:asciiTheme="minorHAnsi" w:hAnsiTheme="minorHAnsi"/>
                <w:sz w:val="24"/>
                <w:szCs w:val="24"/>
              </w:rPr>
            </w:pPr>
            <w:r w:rsidRPr="00412FEC">
              <w:rPr>
                <w:rFonts w:asciiTheme="minorHAnsi" w:hAnsiTheme="minorHAnsi"/>
                <w:sz w:val="24"/>
                <w:szCs w:val="24"/>
              </w:rPr>
              <w:t>(d</w:t>
            </w:r>
            <w:r>
              <w:rPr>
                <w:rFonts w:asciiTheme="minorHAnsi" w:hAnsiTheme="minorHAnsi"/>
                <w:sz w:val="24"/>
                <w:szCs w:val="24"/>
              </w:rPr>
              <w:t xml:space="preserve">) This approach is unreasonable. </w:t>
            </w:r>
            <w:r w:rsidRPr="00412FEC">
              <w:rPr>
                <w:rFonts w:asciiTheme="minorHAnsi" w:hAnsiTheme="minorHAnsi"/>
                <w:sz w:val="24"/>
                <w:szCs w:val="24"/>
              </w:rPr>
              <w:t>You want to set up a scenario where there will be a small relative velocity between the ship and the supplies for s</w:t>
            </w:r>
            <w:r>
              <w:rPr>
                <w:rFonts w:asciiTheme="minorHAnsi" w:hAnsiTheme="minorHAnsi"/>
                <w:sz w:val="24"/>
                <w:szCs w:val="24"/>
              </w:rPr>
              <w:t xml:space="preserve">ome reasonable length of time. </w:t>
            </w:r>
            <w:r w:rsidRPr="00412FEC">
              <w:rPr>
                <w:rFonts w:asciiTheme="minorHAnsi" w:hAnsiTheme="minorHAnsi"/>
                <w:sz w:val="24"/>
                <w:szCs w:val="24"/>
              </w:rPr>
              <w:t>It cannot be done this way!</w:t>
            </w:r>
            <w:r>
              <w:rPr>
                <w:rFonts w:asciiTheme="minorHAnsi" w:hAnsiTheme="minorHAnsi"/>
                <w:sz w:val="24"/>
                <w:szCs w:val="24"/>
              </w:rPr>
              <w:t xml:space="preserve"> Also, the assumption that </w:t>
            </w:r>
            <w:r w:rsidRPr="0083599B">
              <w:rPr>
                <w:position w:val="-10"/>
              </w:rPr>
              <w:object w:dxaOrig="1380" w:dyaOrig="360" w14:anchorId="6802E60C">
                <v:shape id="_x0000_i1408" type="#_x0000_t75" style="width:69pt;height:17.25pt" o:ole="">
                  <v:imagedata r:id="rId779" o:title=""/>
                </v:shape>
                <o:OLEObject Type="Embed" ProgID="Equation.3" ShapeID="_x0000_i1408" DrawAspect="Content" ObjectID="_1634450530" r:id="rId780"/>
              </w:object>
            </w:r>
            <w:r>
              <w:rPr>
                <w:rFonts w:asciiTheme="minorHAnsi" w:hAnsiTheme="minorHAnsi"/>
                <w:sz w:val="24"/>
                <w:szCs w:val="24"/>
              </w:rPr>
              <w:t>=constant is unreasonable for distances as large as 36,000 km above the surface of the earth.</w:t>
            </w:r>
          </w:p>
        </w:tc>
      </w:tr>
      <w:tr w:rsidR="00F70783" w:rsidRPr="00CB1ABF" w14:paraId="2939B3C1" w14:textId="77777777" w:rsidTr="002D0ED4">
        <w:trPr>
          <w:cantSplit/>
        </w:trPr>
        <w:tc>
          <w:tcPr>
            <w:tcW w:w="1037" w:type="dxa"/>
          </w:tcPr>
          <w:p w14:paraId="5DAC4FB7" w14:textId="77777777" w:rsidR="00F70783" w:rsidRPr="000A2863" w:rsidRDefault="00F70783" w:rsidP="002D0ED4">
            <w:pPr>
              <w:rPr>
                <w:sz w:val="24"/>
                <w:szCs w:val="24"/>
              </w:rPr>
            </w:pPr>
            <w:r w:rsidRPr="000A2863">
              <w:rPr>
                <w:sz w:val="24"/>
                <w:szCs w:val="24"/>
              </w:rPr>
              <w:t>69.</w:t>
            </w:r>
          </w:p>
        </w:tc>
        <w:tc>
          <w:tcPr>
            <w:tcW w:w="8618" w:type="dxa"/>
          </w:tcPr>
          <w:p w14:paraId="367B09F4" w14:textId="77777777" w:rsidR="00F70783" w:rsidRPr="000A2863" w:rsidRDefault="00F70783" w:rsidP="002D0ED4">
            <w:pPr>
              <w:rPr>
                <w:i/>
                <w:sz w:val="24"/>
                <w:szCs w:val="24"/>
              </w:rPr>
            </w:pPr>
            <w:r w:rsidRPr="000A2863">
              <w:rPr>
                <w:b/>
                <w:i/>
                <w:sz w:val="24"/>
                <w:szCs w:val="24"/>
              </w:rPr>
              <w:t>Unreasonable Results</w:t>
            </w:r>
            <w:r w:rsidRPr="000A2863">
              <w:rPr>
                <w:i/>
                <w:sz w:val="24"/>
                <w:szCs w:val="24"/>
              </w:rPr>
              <w:t xml:space="preserve"> A commercial airplane has an air speed of </w:t>
            </w:r>
            <w:r w:rsidRPr="00F0093E">
              <w:rPr>
                <w:position w:val="-6"/>
                <w:sz w:val="24"/>
              </w:rPr>
              <w:object w:dxaOrig="840" w:dyaOrig="279" w14:anchorId="52403F23">
                <v:shape id="_x0000_i1409" type="#_x0000_t75" style="width:42pt;height:14.25pt" o:ole="">
                  <v:imagedata r:id="rId781" o:title=""/>
                </v:shape>
                <o:OLEObject Type="Embed" ProgID="Equation.3" ShapeID="_x0000_i1409" DrawAspect="Content" ObjectID="_1634450531" r:id="rId782"/>
              </w:object>
            </w:r>
            <w:r w:rsidRPr="000A2863">
              <w:rPr>
                <w:i/>
                <w:sz w:val="24"/>
                <w:szCs w:val="24"/>
              </w:rPr>
              <w:t xml:space="preserve"> due east and flies with a strong tailwind. It travels 3000 km in a direction </w:t>
            </w:r>
            <w:r w:rsidRPr="00F0093E">
              <w:rPr>
                <w:position w:val="-6"/>
                <w:sz w:val="24"/>
              </w:rPr>
              <w:object w:dxaOrig="279" w:dyaOrig="279" w14:anchorId="05C30752">
                <v:shape id="_x0000_i1410" type="#_x0000_t75" style="width:14.25pt;height:14.25pt" o:ole="">
                  <v:imagedata r:id="rId783" o:title=""/>
                </v:shape>
                <o:OLEObject Type="Embed" ProgID="Equation.3" ShapeID="_x0000_i1410" DrawAspect="Content" ObjectID="_1634450532" r:id="rId784"/>
              </w:object>
            </w:r>
            <w:r w:rsidRPr="000A2863">
              <w:rPr>
                <w:i/>
                <w:sz w:val="24"/>
                <w:szCs w:val="24"/>
              </w:rPr>
              <w:t xml:space="preserve"> south of east in 1.50 h. (a) What was the velocity of the plane relative to the ground? (b) Calculate the magnitude and direction of the tailwind’s velocity. (c) What is unreasonable about both of these velocities? (d) Which premise is unreasonable? </w:t>
            </w:r>
          </w:p>
        </w:tc>
      </w:tr>
      <w:tr w:rsidR="00F70783" w:rsidRPr="00CB1ABF" w14:paraId="14F392D6" w14:textId="77777777" w:rsidTr="002D0ED4">
        <w:tc>
          <w:tcPr>
            <w:tcW w:w="1037" w:type="dxa"/>
          </w:tcPr>
          <w:p w14:paraId="25B1ABFC" w14:textId="77777777" w:rsidR="00F70783" w:rsidRPr="000A2863" w:rsidRDefault="00F70783" w:rsidP="002D0ED4">
            <w:pPr>
              <w:rPr>
                <w:sz w:val="24"/>
                <w:szCs w:val="24"/>
              </w:rPr>
            </w:pPr>
            <w:r w:rsidRPr="000A2863">
              <w:rPr>
                <w:sz w:val="24"/>
                <w:szCs w:val="24"/>
              </w:rPr>
              <w:t>Solution</w:t>
            </w:r>
          </w:p>
        </w:tc>
        <w:tc>
          <w:tcPr>
            <w:tcW w:w="8618" w:type="dxa"/>
          </w:tcPr>
          <w:p w14:paraId="2C1FB738" w14:textId="77777777" w:rsidR="00F70783" w:rsidRDefault="00F70783" w:rsidP="002D0ED4">
            <w:r w:rsidRPr="00B87D06">
              <w:rPr>
                <w:position w:val="64"/>
                <w:sz w:val="24"/>
                <w:szCs w:val="24"/>
              </w:rPr>
              <w:t>(a)</w:t>
            </w:r>
            <w:r>
              <w:rPr>
                <w:sz w:val="24"/>
                <w:szCs w:val="24"/>
              </w:rPr>
              <w:t xml:space="preserve"> </w:t>
            </w:r>
            <w:r w:rsidRPr="00BF1384">
              <w:rPr>
                <w:sz w:val="24"/>
              </w:rPr>
              <w:object w:dxaOrig="2455" w:dyaOrig="1033" w14:anchorId="25FC93F5">
                <v:shape id="_x0000_i1411" type="#_x0000_t75" style="width:123pt;height:51.75pt" o:ole="" fillcolor="window">
                  <v:imagedata r:id="rId785" o:title=""/>
                </v:shape>
                <o:OLEObject Type="Embed" ProgID="MSDraw" ShapeID="_x0000_i1411" DrawAspect="Content" ObjectID="_1634450533" r:id="rId786">
                  <o:FieldCodes>\* mergeformat</o:FieldCodes>
                </o:OLEObject>
              </w:object>
            </w:r>
          </w:p>
          <w:p w14:paraId="57C49C8F" w14:textId="77777777" w:rsidR="00F70783" w:rsidRDefault="00F70783" w:rsidP="002D0ED4">
            <w:pPr>
              <w:ind w:left="378"/>
            </w:pPr>
            <w:r w:rsidRPr="00E659D9">
              <w:rPr>
                <w:position w:val="-24"/>
                <w:sz w:val="24"/>
              </w:rPr>
              <w:object w:dxaOrig="3620" w:dyaOrig="620" w14:anchorId="65C4D633">
                <v:shape id="_x0000_i1412" type="#_x0000_t75" style="width:180.75pt;height:30.75pt" o:ole="" fillcolor="window">
                  <v:imagedata r:id="rId787" o:title=""/>
                </v:shape>
                <o:OLEObject Type="Embed" ProgID="Equation.3" ShapeID="_x0000_i1412" DrawAspect="Content" ObjectID="_1634450534" r:id="rId788"/>
              </w:object>
            </w:r>
          </w:p>
          <w:p w14:paraId="2CB70326" w14:textId="77777777" w:rsidR="00F70783" w:rsidRDefault="00F70783" w:rsidP="002D0ED4">
            <w:pPr>
              <w:rPr>
                <w:sz w:val="24"/>
                <w:szCs w:val="24"/>
              </w:rPr>
            </w:pPr>
          </w:p>
          <w:p w14:paraId="0400A38C" w14:textId="77777777" w:rsidR="00F70783" w:rsidRPr="00B87D06" w:rsidRDefault="00F70783" w:rsidP="002D0ED4">
            <w:pPr>
              <w:pStyle w:val="a"/>
              <w:ind w:left="0" w:firstLine="0"/>
              <w:rPr>
                <w:rFonts w:asciiTheme="minorHAnsi" w:hAnsiTheme="minorHAnsi"/>
                <w:sz w:val="24"/>
                <w:szCs w:val="24"/>
              </w:rPr>
            </w:pPr>
            <w:r w:rsidRPr="00A575A6">
              <w:rPr>
                <w:rFonts w:asciiTheme="minorHAnsi" w:hAnsiTheme="minorHAnsi"/>
                <w:position w:val="44"/>
                <w:sz w:val="24"/>
                <w:szCs w:val="24"/>
              </w:rPr>
              <w:t>(b)</w:t>
            </w:r>
            <w:r>
              <w:rPr>
                <w:rFonts w:asciiTheme="minorHAnsi" w:hAnsiTheme="minorHAnsi"/>
                <w:sz w:val="24"/>
                <w:szCs w:val="24"/>
              </w:rPr>
              <w:t xml:space="preserve"> </w:t>
            </w:r>
            <w:r w:rsidRPr="00A575A6">
              <w:rPr>
                <w:rFonts w:asciiTheme="minorHAnsi" w:hAnsiTheme="minorHAnsi"/>
                <w:position w:val="-54"/>
                <w:sz w:val="24"/>
                <w:szCs w:val="24"/>
              </w:rPr>
              <w:object w:dxaOrig="5820" w:dyaOrig="1160" w14:anchorId="4B5A4535">
                <v:shape id="_x0000_i1413" type="#_x0000_t75" style="width:290.25pt;height:57pt" o:ole="" fillcolor="window">
                  <v:imagedata r:id="rId789" o:title=""/>
                </v:shape>
                <o:OLEObject Type="Embed" ProgID="Equation.3" ShapeID="_x0000_i1413" DrawAspect="Content" ObjectID="_1634450535" r:id="rId790"/>
              </w:object>
            </w:r>
          </w:p>
          <w:p w14:paraId="278EE410" w14:textId="77777777" w:rsidR="00F70783" w:rsidRDefault="00F70783" w:rsidP="002D0ED4">
            <w:pPr>
              <w:pStyle w:val="a"/>
              <w:ind w:left="378" w:firstLine="0"/>
              <w:rPr>
                <w:rFonts w:asciiTheme="minorHAnsi" w:hAnsiTheme="minorHAnsi"/>
                <w:sz w:val="24"/>
                <w:szCs w:val="24"/>
              </w:rPr>
            </w:pPr>
            <w:r w:rsidRPr="00254CAF">
              <w:rPr>
                <w:position w:val="-52"/>
              </w:rPr>
              <w:object w:dxaOrig="5360" w:dyaOrig="1160" w14:anchorId="611DE48F">
                <v:shape id="_x0000_i1414" type="#_x0000_t75" style="width:267.75pt;height:57pt" o:ole="">
                  <v:imagedata r:id="rId791" o:title=""/>
                </v:shape>
                <o:OLEObject Type="Embed" ProgID="Equation.3" ShapeID="_x0000_i1414" DrawAspect="Content" ObjectID="_1634450536" r:id="rId792"/>
              </w:object>
            </w:r>
          </w:p>
          <w:p w14:paraId="2FD0081D" w14:textId="77777777" w:rsidR="00F70783" w:rsidRDefault="00F70783" w:rsidP="002D0ED4">
            <w:pPr>
              <w:pStyle w:val="a"/>
              <w:ind w:left="378" w:hanging="378"/>
              <w:rPr>
                <w:rFonts w:asciiTheme="minorHAnsi" w:hAnsiTheme="minorHAnsi"/>
                <w:sz w:val="24"/>
                <w:szCs w:val="24"/>
              </w:rPr>
            </w:pPr>
            <w:r w:rsidRPr="00B87D06">
              <w:rPr>
                <w:rFonts w:asciiTheme="minorHAnsi" w:hAnsiTheme="minorHAnsi"/>
                <w:sz w:val="24"/>
                <w:szCs w:val="24"/>
              </w:rPr>
              <w:t>(c</w:t>
            </w:r>
            <w:r>
              <w:rPr>
                <w:rFonts w:asciiTheme="minorHAnsi" w:hAnsiTheme="minorHAnsi"/>
                <w:sz w:val="24"/>
                <w:szCs w:val="24"/>
              </w:rPr>
              <w:t>) The</w:t>
            </w:r>
            <w:r w:rsidRPr="00B87D06">
              <w:rPr>
                <w:rFonts w:asciiTheme="minorHAnsi" w:hAnsiTheme="minorHAnsi"/>
                <w:sz w:val="24"/>
                <w:szCs w:val="24"/>
              </w:rPr>
              <w:t xml:space="preserve"> results for (a) and (b</w:t>
            </w:r>
            <w:r>
              <w:rPr>
                <w:rFonts w:asciiTheme="minorHAnsi" w:hAnsiTheme="minorHAnsi"/>
                <w:sz w:val="24"/>
                <w:szCs w:val="24"/>
              </w:rPr>
              <w:t xml:space="preserve">) are unreasonably high. </w:t>
            </w:r>
            <w:r w:rsidRPr="00B87D06">
              <w:rPr>
                <w:rFonts w:asciiTheme="minorHAnsi" w:hAnsiTheme="minorHAnsi"/>
                <w:sz w:val="24"/>
                <w:szCs w:val="24"/>
              </w:rPr>
              <w:t>They are greater than the speed of sound.</w:t>
            </w:r>
          </w:p>
          <w:p w14:paraId="5AD41341" w14:textId="77777777" w:rsidR="00F70783" w:rsidRPr="00B87D06" w:rsidRDefault="00F70783" w:rsidP="002D0ED4">
            <w:pPr>
              <w:pStyle w:val="a"/>
              <w:ind w:left="378" w:hanging="378"/>
              <w:rPr>
                <w:rFonts w:asciiTheme="minorHAnsi" w:hAnsiTheme="minorHAnsi"/>
                <w:sz w:val="24"/>
                <w:szCs w:val="24"/>
              </w:rPr>
            </w:pPr>
            <w:r w:rsidRPr="00B87D06">
              <w:rPr>
                <w:rFonts w:asciiTheme="minorHAnsi" w:hAnsiTheme="minorHAnsi"/>
                <w:sz w:val="24"/>
                <w:szCs w:val="24"/>
              </w:rPr>
              <w:t>(d</w:t>
            </w:r>
            <w:r>
              <w:rPr>
                <w:rFonts w:asciiTheme="minorHAnsi" w:hAnsiTheme="minorHAnsi"/>
                <w:sz w:val="24"/>
                <w:szCs w:val="24"/>
              </w:rPr>
              <w:t xml:space="preserve">) </w:t>
            </w:r>
            <w:r w:rsidRPr="00B87D06">
              <w:rPr>
                <w:rFonts w:asciiTheme="minorHAnsi" w:hAnsiTheme="minorHAnsi"/>
                <w:sz w:val="24"/>
                <w:szCs w:val="24"/>
              </w:rPr>
              <w:t xml:space="preserve">The </w:t>
            </w:r>
            <w:r>
              <w:rPr>
                <w:rFonts w:asciiTheme="minorHAnsi" w:hAnsiTheme="minorHAnsi"/>
                <w:sz w:val="24"/>
                <w:szCs w:val="24"/>
              </w:rPr>
              <w:t xml:space="preserve">initial premise that the plane can travel 3000 km in 1.50 h is unreasonable. Either the distance is too large, or the time is too short. (An air speed of 280 m/s </w:t>
            </w:r>
            <w:r>
              <w:rPr>
                <w:rFonts w:asciiTheme="minorHAnsi" w:hAnsiTheme="minorHAnsi"/>
                <w:sz w:val="24"/>
                <w:szCs w:val="24"/>
              </w:rPr>
              <w:lastRenderedPageBreak/>
              <w:t>for a commercial plane is quite reasonable)</w:t>
            </w:r>
            <w:r w:rsidRPr="00B87D06">
              <w:rPr>
                <w:rFonts w:asciiTheme="minorHAnsi" w:hAnsiTheme="minorHAnsi"/>
                <w:sz w:val="24"/>
                <w:szCs w:val="24"/>
              </w:rPr>
              <w:t>.</w:t>
            </w:r>
          </w:p>
        </w:tc>
      </w:tr>
    </w:tbl>
    <w:p w14:paraId="5F54D6A2" w14:textId="77777777" w:rsidR="00F70783" w:rsidRDefault="00F70783" w:rsidP="00F70783">
      <w:pPr>
        <w:pStyle w:val="Heading1"/>
      </w:pPr>
      <w:r>
        <w:lastRenderedPageBreak/>
        <w:t>Test Prep for Ap</w:t>
      </w:r>
      <w:r w:rsidRPr="000A07F4">
        <w:t>® courses</w:t>
      </w:r>
    </w:p>
    <w:tbl>
      <w:tblPr>
        <w:tblStyle w:val="TableGrid"/>
        <w:tblW w:w="0" w:type="auto"/>
        <w:tblInd w:w="-72" w:type="dxa"/>
        <w:tblLook w:val="04A0" w:firstRow="1" w:lastRow="0" w:firstColumn="1" w:lastColumn="0" w:noHBand="0" w:noVBand="1"/>
      </w:tblPr>
      <w:tblGrid>
        <w:gridCol w:w="1080"/>
        <w:gridCol w:w="8550"/>
      </w:tblGrid>
      <w:tr w:rsidR="00F70783" w:rsidRPr="0049468F" w14:paraId="72E75462" w14:textId="77777777" w:rsidTr="002D0ED4">
        <w:tc>
          <w:tcPr>
            <w:tcW w:w="1080" w:type="dxa"/>
            <w:tcBorders>
              <w:top w:val="nil"/>
              <w:left w:val="nil"/>
              <w:bottom w:val="nil"/>
              <w:right w:val="nil"/>
            </w:tcBorders>
          </w:tcPr>
          <w:p w14:paraId="54BAFC36" w14:textId="77777777" w:rsidR="00F70783" w:rsidRPr="0049468F" w:rsidRDefault="00F70783" w:rsidP="002D0ED4">
            <w:pPr>
              <w:rPr>
                <w:sz w:val="24"/>
                <w:szCs w:val="24"/>
              </w:rPr>
            </w:pPr>
            <w:r w:rsidRPr="0049468F">
              <w:rPr>
                <w:sz w:val="24"/>
                <w:szCs w:val="24"/>
              </w:rPr>
              <w:t>1.</w:t>
            </w:r>
          </w:p>
        </w:tc>
        <w:tc>
          <w:tcPr>
            <w:tcW w:w="8550" w:type="dxa"/>
            <w:tcBorders>
              <w:top w:val="nil"/>
              <w:left w:val="nil"/>
              <w:bottom w:val="nil"/>
              <w:right w:val="nil"/>
            </w:tcBorders>
          </w:tcPr>
          <w:p w14:paraId="246A8B05" w14:textId="77777777" w:rsidR="00F70783" w:rsidRPr="0049468F" w:rsidRDefault="00F70783" w:rsidP="002D0ED4">
            <w:pPr>
              <w:rPr>
                <w:rFonts w:eastAsia="Times New Roman" w:cs="Times New Roman"/>
                <w:i/>
                <w:noProof/>
                <w:sz w:val="24"/>
                <w:szCs w:val="24"/>
              </w:rPr>
            </w:pPr>
            <w:r w:rsidRPr="0049468F">
              <w:rPr>
                <w:rFonts w:eastAsia="Times New Roman" w:cs="Times New Roman"/>
                <w:i/>
                <w:noProof/>
                <w:sz w:val="24"/>
                <w:szCs w:val="24"/>
              </w:rPr>
              <w:t>A ball is thrown at an angle of 45 degrees above the horizontal. Which of the following best describes the acceleration of the ball from the instant after it leaves the thrower’s hand until the time it hits the ground?</w:t>
            </w:r>
          </w:p>
          <w:p w14:paraId="26640BC5" w14:textId="77777777" w:rsidR="00F70783" w:rsidRPr="0049468F" w:rsidRDefault="00F70783" w:rsidP="001060E3">
            <w:pPr>
              <w:numPr>
                <w:ilvl w:val="0"/>
                <w:numId w:val="1"/>
              </w:numPr>
              <w:spacing w:before="0"/>
              <w:rPr>
                <w:rFonts w:eastAsia="Times New Roman" w:cs="Times New Roman"/>
                <w:noProof/>
                <w:sz w:val="24"/>
                <w:szCs w:val="24"/>
              </w:rPr>
            </w:pPr>
            <w:r w:rsidRPr="0049468F">
              <w:rPr>
                <w:rFonts w:eastAsia="Times New Roman" w:cs="Times New Roman"/>
                <w:noProof/>
                <w:sz w:val="24"/>
                <w:szCs w:val="24"/>
              </w:rPr>
              <w:t>Always in the same direction as the motion, initially positive and gradually dropping to zero by the time it hits the ground</w:t>
            </w:r>
          </w:p>
          <w:p w14:paraId="67244CF2" w14:textId="77777777" w:rsidR="00F70783" w:rsidRPr="0049468F" w:rsidRDefault="00F70783" w:rsidP="001060E3">
            <w:pPr>
              <w:numPr>
                <w:ilvl w:val="0"/>
                <w:numId w:val="1"/>
              </w:numPr>
              <w:spacing w:before="0"/>
              <w:rPr>
                <w:rFonts w:eastAsia="Times New Roman" w:cs="Times New Roman"/>
                <w:noProof/>
                <w:sz w:val="24"/>
                <w:szCs w:val="24"/>
              </w:rPr>
            </w:pPr>
            <w:r w:rsidRPr="0049468F">
              <w:rPr>
                <w:rFonts w:eastAsia="Times New Roman" w:cs="Times New Roman"/>
                <w:noProof/>
                <w:sz w:val="24"/>
                <w:szCs w:val="24"/>
              </w:rPr>
              <w:t>Initially positive in the upward direction, then zero at maximum height, then negative from there until it hits the ground</w:t>
            </w:r>
          </w:p>
          <w:p w14:paraId="76A8CB95" w14:textId="77777777" w:rsidR="00F70783" w:rsidRPr="0049468F" w:rsidRDefault="00F70783" w:rsidP="001060E3">
            <w:pPr>
              <w:numPr>
                <w:ilvl w:val="0"/>
                <w:numId w:val="1"/>
              </w:numPr>
              <w:spacing w:before="0"/>
              <w:rPr>
                <w:rFonts w:eastAsia="Times New Roman" w:cs="Times New Roman"/>
                <w:noProof/>
                <w:sz w:val="24"/>
                <w:szCs w:val="24"/>
              </w:rPr>
            </w:pPr>
            <w:r w:rsidRPr="0049468F">
              <w:rPr>
                <w:rFonts w:eastAsia="Times New Roman" w:cs="Times New Roman"/>
                <w:noProof/>
                <w:sz w:val="24"/>
                <w:szCs w:val="24"/>
              </w:rPr>
              <w:t>Always in the opposite direction as the motion, initially positive and gradually dropping to zero by the time it hits the ground</w:t>
            </w:r>
          </w:p>
          <w:p w14:paraId="44971401" w14:textId="77777777" w:rsidR="00F70783" w:rsidRPr="0049468F" w:rsidRDefault="00F70783" w:rsidP="001060E3">
            <w:pPr>
              <w:numPr>
                <w:ilvl w:val="0"/>
                <w:numId w:val="1"/>
              </w:numPr>
              <w:spacing w:before="0"/>
              <w:rPr>
                <w:rFonts w:eastAsia="Times New Roman" w:cs="Times New Roman"/>
                <w:noProof/>
                <w:sz w:val="24"/>
                <w:szCs w:val="24"/>
              </w:rPr>
            </w:pPr>
            <w:r w:rsidRPr="0049468F">
              <w:rPr>
                <w:rFonts w:eastAsia="Times New Roman" w:cs="Times New Roman"/>
                <w:noProof/>
                <w:sz w:val="24"/>
                <w:szCs w:val="24"/>
              </w:rPr>
              <w:t>Always in the downward direction with the same constant value</w:t>
            </w:r>
          </w:p>
        </w:tc>
      </w:tr>
      <w:tr w:rsidR="00F70783" w:rsidRPr="0049468F" w14:paraId="313F9C28" w14:textId="77777777" w:rsidTr="002D0ED4">
        <w:tc>
          <w:tcPr>
            <w:tcW w:w="1080" w:type="dxa"/>
            <w:tcBorders>
              <w:top w:val="nil"/>
              <w:left w:val="nil"/>
              <w:bottom w:val="nil"/>
              <w:right w:val="nil"/>
            </w:tcBorders>
          </w:tcPr>
          <w:p w14:paraId="2F9D34A1" w14:textId="77777777" w:rsidR="00F70783" w:rsidRPr="0049468F" w:rsidRDefault="00F70783" w:rsidP="002D0ED4">
            <w:pPr>
              <w:rPr>
                <w:sz w:val="24"/>
                <w:szCs w:val="24"/>
              </w:rPr>
            </w:pPr>
            <w:r w:rsidRPr="0049468F">
              <w:rPr>
                <w:sz w:val="24"/>
                <w:szCs w:val="24"/>
              </w:rPr>
              <w:t>Solution</w:t>
            </w:r>
          </w:p>
        </w:tc>
        <w:tc>
          <w:tcPr>
            <w:tcW w:w="8550" w:type="dxa"/>
            <w:tcBorders>
              <w:top w:val="nil"/>
              <w:left w:val="nil"/>
              <w:bottom w:val="nil"/>
              <w:right w:val="nil"/>
            </w:tcBorders>
          </w:tcPr>
          <w:p w14:paraId="3CF8D63C" w14:textId="77777777" w:rsidR="00F70783" w:rsidRPr="0049468F" w:rsidRDefault="00F70783" w:rsidP="002D0ED4">
            <w:pPr>
              <w:rPr>
                <w:rFonts w:eastAsia="Times New Roman" w:cs="Times New Roman"/>
                <w:noProof/>
                <w:sz w:val="24"/>
                <w:szCs w:val="24"/>
              </w:rPr>
            </w:pPr>
            <w:r w:rsidRPr="0049468F">
              <w:rPr>
                <w:rFonts w:eastAsia="Times New Roman" w:cs="Times New Roman"/>
                <w:noProof/>
                <w:sz w:val="24"/>
                <w:szCs w:val="24"/>
              </w:rPr>
              <w:t>(d)</w:t>
            </w:r>
          </w:p>
        </w:tc>
      </w:tr>
      <w:tr w:rsidR="00F70783" w:rsidRPr="0049468F" w14:paraId="722B64F4" w14:textId="77777777" w:rsidTr="002D0ED4">
        <w:tc>
          <w:tcPr>
            <w:tcW w:w="1080" w:type="dxa"/>
            <w:tcBorders>
              <w:top w:val="nil"/>
              <w:left w:val="nil"/>
              <w:bottom w:val="nil"/>
              <w:right w:val="nil"/>
            </w:tcBorders>
          </w:tcPr>
          <w:p w14:paraId="705674A2" w14:textId="77777777" w:rsidR="00F70783" w:rsidRPr="0049468F" w:rsidRDefault="00F70783" w:rsidP="002D0ED4">
            <w:pPr>
              <w:rPr>
                <w:sz w:val="24"/>
                <w:szCs w:val="24"/>
              </w:rPr>
            </w:pPr>
            <w:r w:rsidRPr="0049468F">
              <w:rPr>
                <w:sz w:val="24"/>
                <w:szCs w:val="24"/>
              </w:rPr>
              <w:t>2.</w:t>
            </w:r>
          </w:p>
        </w:tc>
        <w:tc>
          <w:tcPr>
            <w:tcW w:w="8550" w:type="dxa"/>
            <w:tcBorders>
              <w:top w:val="nil"/>
              <w:left w:val="nil"/>
              <w:bottom w:val="nil"/>
              <w:right w:val="nil"/>
            </w:tcBorders>
          </w:tcPr>
          <w:p w14:paraId="3FC55D58" w14:textId="77777777" w:rsidR="00F70783" w:rsidRPr="0049468F" w:rsidRDefault="00F70783" w:rsidP="002D0ED4">
            <w:pPr>
              <w:rPr>
                <w:rFonts w:eastAsia="Times New Roman" w:cs="Times New Roman"/>
                <w:i/>
                <w:noProof/>
                <w:sz w:val="24"/>
                <w:szCs w:val="24"/>
              </w:rPr>
            </w:pPr>
            <w:r w:rsidRPr="0049468F">
              <w:rPr>
                <w:rFonts w:eastAsia="Times New Roman" w:cs="Times New Roman"/>
                <w:i/>
                <w:noProof/>
                <w:sz w:val="24"/>
                <w:szCs w:val="24"/>
              </w:rPr>
              <w:t>In an experiment, a student launches a ball with an initial horizontal velocity at an elevation 2 meters above ground. The ball follows a parabolic trajectory until it hits the ground. Which of the following accurately describes the graph of the ball’s vertical acceleration vs. time (taking the downward direction to be negative)?</w:t>
            </w:r>
          </w:p>
          <w:p w14:paraId="119AC16D" w14:textId="77777777" w:rsidR="00F70783" w:rsidRPr="0049468F" w:rsidRDefault="00F70783" w:rsidP="001060E3">
            <w:pPr>
              <w:numPr>
                <w:ilvl w:val="0"/>
                <w:numId w:val="2"/>
              </w:numPr>
              <w:spacing w:before="0"/>
              <w:rPr>
                <w:rFonts w:eastAsia="Times New Roman" w:cs="Times New Roman"/>
                <w:noProof/>
                <w:sz w:val="24"/>
                <w:szCs w:val="24"/>
              </w:rPr>
            </w:pPr>
            <w:r w:rsidRPr="0049468F">
              <w:rPr>
                <w:rFonts w:eastAsia="Times New Roman" w:cs="Times New Roman"/>
                <w:noProof/>
                <w:sz w:val="24"/>
                <w:szCs w:val="24"/>
              </w:rPr>
              <w:t>A negative value that does not change with time</w:t>
            </w:r>
          </w:p>
          <w:p w14:paraId="78FB3EDF" w14:textId="77777777" w:rsidR="00F70783" w:rsidRPr="0049468F" w:rsidRDefault="00F70783" w:rsidP="001060E3">
            <w:pPr>
              <w:numPr>
                <w:ilvl w:val="0"/>
                <w:numId w:val="2"/>
              </w:numPr>
              <w:spacing w:before="0"/>
              <w:rPr>
                <w:rFonts w:eastAsia="Times New Roman" w:cs="Times New Roman"/>
                <w:noProof/>
                <w:sz w:val="24"/>
                <w:szCs w:val="24"/>
              </w:rPr>
            </w:pPr>
            <w:r w:rsidRPr="0049468F">
              <w:rPr>
                <w:rFonts w:eastAsia="Times New Roman" w:cs="Times New Roman"/>
                <w:noProof/>
                <w:sz w:val="24"/>
                <w:szCs w:val="24"/>
              </w:rPr>
              <w:t>A gradually increasing negative value (straight line)</w:t>
            </w:r>
          </w:p>
          <w:p w14:paraId="59A7EDC4" w14:textId="77777777" w:rsidR="00F70783" w:rsidRPr="0049468F" w:rsidRDefault="00F70783" w:rsidP="001060E3">
            <w:pPr>
              <w:numPr>
                <w:ilvl w:val="0"/>
                <w:numId w:val="2"/>
              </w:numPr>
              <w:spacing w:before="0"/>
              <w:rPr>
                <w:rFonts w:eastAsia="Times New Roman" w:cs="Times New Roman"/>
                <w:noProof/>
                <w:sz w:val="24"/>
                <w:szCs w:val="24"/>
              </w:rPr>
            </w:pPr>
            <w:r w:rsidRPr="0049468F">
              <w:rPr>
                <w:rFonts w:eastAsia="Times New Roman" w:cs="Times New Roman"/>
                <w:noProof/>
                <w:sz w:val="24"/>
                <w:szCs w:val="24"/>
              </w:rPr>
              <w:t>An increasing rate of negative values over time (parabolic curve)</w:t>
            </w:r>
          </w:p>
          <w:p w14:paraId="1A5962AE" w14:textId="77777777" w:rsidR="00F70783" w:rsidRPr="0049468F" w:rsidRDefault="00F70783" w:rsidP="001060E3">
            <w:pPr>
              <w:numPr>
                <w:ilvl w:val="0"/>
                <w:numId w:val="2"/>
              </w:numPr>
              <w:spacing w:before="0"/>
              <w:rPr>
                <w:rFonts w:eastAsia="Times New Roman" w:cs="Times New Roman"/>
                <w:noProof/>
                <w:sz w:val="24"/>
                <w:szCs w:val="24"/>
              </w:rPr>
            </w:pPr>
            <w:r w:rsidRPr="0049468F">
              <w:rPr>
                <w:rFonts w:eastAsia="Times New Roman" w:cs="Times New Roman"/>
                <w:noProof/>
                <w:sz w:val="24"/>
                <w:szCs w:val="24"/>
              </w:rPr>
              <w:t>Zero at all times since the initial motion is horizontal</w:t>
            </w:r>
          </w:p>
        </w:tc>
      </w:tr>
      <w:tr w:rsidR="00F70783" w:rsidRPr="0049468F" w14:paraId="21A05A78" w14:textId="77777777" w:rsidTr="002D0ED4">
        <w:tc>
          <w:tcPr>
            <w:tcW w:w="1080" w:type="dxa"/>
            <w:tcBorders>
              <w:top w:val="nil"/>
              <w:left w:val="nil"/>
              <w:bottom w:val="nil"/>
              <w:right w:val="nil"/>
            </w:tcBorders>
          </w:tcPr>
          <w:p w14:paraId="05CCEA3E" w14:textId="77777777" w:rsidR="00F70783" w:rsidRPr="0049468F" w:rsidRDefault="00F70783" w:rsidP="002D0ED4">
            <w:pPr>
              <w:rPr>
                <w:sz w:val="24"/>
                <w:szCs w:val="24"/>
              </w:rPr>
            </w:pPr>
            <w:r w:rsidRPr="0049468F">
              <w:rPr>
                <w:sz w:val="24"/>
                <w:szCs w:val="24"/>
              </w:rPr>
              <w:t>Solution</w:t>
            </w:r>
          </w:p>
        </w:tc>
        <w:tc>
          <w:tcPr>
            <w:tcW w:w="8550" w:type="dxa"/>
            <w:tcBorders>
              <w:top w:val="nil"/>
              <w:left w:val="nil"/>
              <w:bottom w:val="nil"/>
              <w:right w:val="nil"/>
            </w:tcBorders>
          </w:tcPr>
          <w:p w14:paraId="2142FAE8" w14:textId="77777777" w:rsidR="00F70783" w:rsidRPr="0049468F" w:rsidRDefault="00F70783" w:rsidP="002D0ED4">
            <w:pPr>
              <w:rPr>
                <w:rFonts w:eastAsia="Times New Roman" w:cs="Times New Roman"/>
                <w:noProof/>
                <w:sz w:val="24"/>
                <w:szCs w:val="24"/>
              </w:rPr>
            </w:pPr>
            <w:r w:rsidRPr="0049468F">
              <w:rPr>
                <w:rFonts w:eastAsia="Times New Roman" w:cs="Times New Roman"/>
                <w:noProof/>
                <w:sz w:val="24"/>
                <w:szCs w:val="24"/>
              </w:rPr>
              <w:t>(a)</w:t>
            </w:r>
          </w:p>
        </w:tc>
      </w:tr>
      <w:tr w:rsidR="00F70783" w:rsidRPr="0049468F" w14:paraId="7A4E199A" w14:textId="77777777" w:rsidTr="002D0ED4">
        <w:tc>
          <w:tcPr>
            <w:tcW w:w="1080" w:type="dxa"/>
            <w:tcBorders>
              <w:top w:val="nil"/>
              <w:left w:val="nil"/>
              <w:bottom w:val="nil"/>
              <w:right w:val="nil"/>
            </w:tcBorders>
          </w:tcPr>
          <w:p w14:paraId="1FBB6C50" w14:textId="77777777" w:rsidR="00F70783" w:rsidRPr="0049468F" w:rsidRDefault="00F70783" w:rsidP="002D0ED4">
            <w:pPr>
              <w:rPr>
                <w:sz w:val="24"/>
                <w:szCs w:val="24"/>
              </w:rPr>
            </w:pPr>
            <w:r w:rsidRPr="0049468F">
              <w:rPr>
                <w:sz w:val="24"/>
                <w:szCs w:val="24"/>
              </w:rPr>
              <w:t>3.</w:t>
            </w:r>
          </w:p>
        </w:tc>
        <w:tc>
          <w:tcPr>
            <w:tcW w:w="8550" w:type="dxa"/>
            <w:tcBorders>
              <w:top w:val="nil"/>
              <w:left w:val="nil"/>
              <w:bottom w:val="nil"/>
              <w:right w:val="nil"/>
            </w:tcBorders>
          </w:tcPr>
          <w:p w14:paraId="7436EDCF" w14:textId="77777777" w:rsidR="00F70783" w:rsidRPr="0049468F" w:rsidRDefault="00F70783" w:rsidP="002D0ED4">
            <w:pPr>
              <w:rPr>
                <w:rFonts w:eastAsia="Times New Roman" w:cs="Times New Roman"/>
                <w:i/>
                <w:noProof/>
                <w:sz w:val="24"/>
                <w:szCs w:val="24"/>
              </w:rPr>
            </w:pPr>
            <w:r w:rsidRPr="0049468F">
              <w:rPr>
                <w:rFonts w:eastAsia="Times New Roman" w:cs="Times New Roman"/>
                <w:i/>
                <w:noProof/>
                <w:sz w:val="24"/>
                <w:szCs w:val="24"/>
              </w:rPr>
              <w:t>A student wishes to design an experiment to show that the acceleration of an object is independent of the object’s velocity. To do this, ball A is launched horizontally with some initial speed at an elevation 1.5 meters above the ground, ball B is dropped from rest, 1.5 meters above the ground, and ball C is launched vertically with some initial speed at an elevation 1.5 meters above the ground. What information would the student need to collect about each ball in order to test the hypothesis?</w:t>
            </w:r>
          </w:p>
        </w:tc>
      </w:tr>
      <w:tr w:rsidR="00F70783" w:rsidRPr="0049468F" w14:paraId="3F8E8866" w14:textId="77777777" w:rsidTr="002D0ED4">
        <w:tc>
          <w:tcPr>
            <w:tcW w:w="1080" w:type="dxa"/>
            <w:tcBorders>
              <w:top w:val="nil"/>
              <w:left w:val="nil"/>
              <w:bottom w:val="nil"/>
              <w:right w:val="nil"/>
            </w:tcBorders>
          </w:tcPr>
          <w:p w14:paraId="21392F72" w14:textId="77777777" w:rsidR="00F70783" w:rsidRPr="0049468F" w:rsidRDefault="00F70783" w:rsidP="002D0ED4">
            <w:pPr>
              <w:rPr>
                <w:sz w:val="24"/>
                <w:szCs w:val="24"/>
              </w:rPr>
            </w:pPr>
            <w:r w:rsidRPr="0049468F">
              <w:rPr>
                <w:sz w:val="24"/>
                <w:szCs w:val="24"/>
              </w:rPr>
              <w:t>Solution</w:t>
            </w:r>
          </w:p>
        </w:tc>
        <w:tc>
          <w:tcPr>
            <w:tcW w:w="8550" w:type="dxa"/>
            <w:tcBorders>
              <w:top w:val="nil"/>
              <w:left w:val="nil"/>
              <w:bottom w:val="nil"/>
              <w:right w:val="nil"/>
            </w:tcBorders>
          </w:tcPr>
          <w:p w14:paraId="29DDDDB1" w14:textId="77777777" w:rsidR="00F70783" w:rsidRPr="0049468F" w:rsidRDefault="00F70783" w:rsidP="002D0ED4">
            <w:pPr>
              <w:rPr>
                <w:rFonts w:eastAsia="Times New Roman" w:cs="Times New Roman"/>
                <w:noProof/>
                <w:sz w:val="24"/>
                <w:szCs w:val="24"/>
              </w:rPr>
            </w:pPr>
            <w:r w:rsidRPr="0049468F">
              <w:rPr>
                <w:rFonts w:eastAsia="Times New Roman" w:cs="Times New Roman"/>
                <w:noProof/>
                <w:sz w:val="24"/>
                <w:szCs w:val="24"/>
              </w:rPr>
              <w:t>We would need to know the horizontal and vertical positions of each ball at several times.  From that data, we could deduce the velocities over several time intervals and also the accelerations (both horizontal and vertical) for each ball over several time intervals.</w:t>
            </w:r>
          </w:p>
        </w:tc>
      </w:tr>
      <w:tr w:rsidR="00F70783" w:rsidRPr="0049468F" w14:paraId="63C0B758" w14:textId="77777777" w:rsidTr="002D0ED4">
        <w:tc>
          <w:tcPr>
            <w:tcW w:w="1080" w:type="dxa"/>
            <w:tcBorders>
              <w:top w:val="nil"/>
              <w:left w:val="nil"/>
              <w:bottom w:val="nil"/>
              <w:right w:val="nil"/>
            </w:tcBorders>
          </w:tcPr>
          <w:p w14:paraId="5A137444" w14:textId="77777777" w:rsidR="00F70783" w:rsidRPr="0049468F" w:rsidRDefault="00F70783" w:rsidP="002D0ED4">
            <w:pPr>
              <w:rPr>
                <w:sz w:val="24"/>
                <w:szCs w:val="24"/>
              </w:rPr>
            </w:pPr>
            <w:r w:rsidRPr="0049468F">
              <w:rPr>
                <w:sz w:val="24"/>
                <w:szCs w:val="24"/>
              </w:rPr>
              <w:t>4.</w:t>
            </w:r>
          </w:p>
        </w:tc>
        <w:tc>
          <w:tcPr>
            <w:tcW w:w="8550" w:type="dxa"/>
            <w:tcBorders>
              <w:top w:val="nil"/>
              <w:left w:val="nil"/>
              <w:bottom w:val="nil"/>
              <w:right w:val="nil"/>
            </w:tcBorders>
          </w:tcPr>
          <w:p w14:paraId="37602BEC" w14:textId="77777777" w:rsidR="00F70783" w:rsidRPr="0049468F" w:rsidRDefault="00F70783" w:rsidP="002D0ED4">
            <w:pPr>
              <w:rPr>
                <w:rFonts w:eastAsia="Times New Roman" w:cs="Times New Roman"/>
                <w:i/>
                <w:noProof/>
                <w:sz w:val="24"/>
                <w:szCs w:val="24"/>
              </w:rPr>
            </w:pPr>
            <w:r w:rsidRPr="0049468F">
              <w:rPr>
                <w:rFonts w:eastAsia="Times New Roman" w:cs="Times New Roman"/>
                <w:i/>
                <w:noProof/>
                <w:sz w:val="24"/>
                <w:szCs w:val="24"/>
              </w:rPr>
              <w:t>A ball is launched vertically upward. The vertical position of the ball is recorded at various points in time in the table shown.</w:t>
            </w:r>
          </w:p>
          <w:p w14:paraId="7F81C0B1" w14:textId="77777777" w:rsidR="00F70783" w:rsidRPr="0049468F" w:rsidRDefault="00F70783" w:rsidP="002D0ED4">
            <w:pPr>
              <w:rPr>
                <w:rFonts w:eastAsia="Times New Roman" w:cs="Times New Roman"/>
                <w:noProof/>
                <w:sz w:val="24"/>
                <w:szCs w:val="24"/>
              </w:rPr>
            </w:pPr>
            <w:r w:rsidRPr="0049468F">
              <w:rPr>
                <w:rFonts w:eastAsia="Times New Roman" w:cs="Times New Roman"/>
                <w:noProof/>
                <w:sz w:val="24"/>
                <w:szCs w:val="24"/>
              </w:rPr>
              <w:t>[Table 03_02_01]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4"/>
              <w:gridCol w:w="2344"/>
            </w:tblGrid>
            <w:tr w:rsidR="00F70783" w:rsidRPr="0049468F" w14:paraId="3F7C8901" w14:textId="77777777" w:rsidTr="002D0ED4">
              <w:trPr>
                <w:trHeight w:val="320"/>
              </w:trPr>
              <w:tc>
                <w:tcPr>
                  <w:tcW w:w="2344" w:type="dxa"/>
                  <w:tcBorders>
                    <w:top w:val="single" w:sz="4" w:space="0" w:color="auto"/>
                    <w:left w:val="single" w:sz="4" w:space="0" w:color="auto"/>
                    <w:bottom w:val="single" w:sz="4" w:space="0" w:color="auto"/>
                    <w:right w:val="single" w:sz="4" w:space="0" w:color="auto"/>
                  </w:tcBorders>
                </w:tcPr>
                <w:p w14:paraId="2FCA3CD7"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lastRenderedPageBreak/>
                    <w:t>Height (m)</w:t>
                  </w:r>
                </w:p>
              </w:tc>
              <w:tc>
                <w:tcPr>
                  <w:tcW w:w="2344" w:type="dxa"/>
                  <w:tcBorders>
                    <w:top w:val="single" w:sz="4" w:space="0" w:color="auto"/>
                    <w:left w:val="single" w:sz="4" w:space="0" w:color="auto"/>
                    <w:bottom w:val="single" w:sz="4" w:space="0" w:color="auto"/>
                    <w:right w:val="single" w:sz="4" w:space="0" w:color="auto"/>
                  </w:tcBorders>
                </w:tcPr>
                <w:p w14:paraId="7C8CC55D"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Time (sec)</w:t>
                  </w:r>
                </w:p>
              </w:tc>
            </w:tr>
            <w:tr w:rsidR="00F70783" w:rsidRPr="0049468F" w14:paraId="425AC205" w14:textId="77777777" w:rsidTr="002D0ED4">
              <w:trPr>
                <w:trHeight w:val="320"/>
              </w:trPr>
              <w:tc>
                <w:tcPr>
                  <w:tcW w:w="2344" w:type="dxa"/>
                  <w:tcBorders>
                    <w:top w:val="single" w:sz="4" w:space="0" w:color="auto"/>
                    <w:left w:val="single" w:sz="4" w:space="0" w:color="auto"/>
                    <w:bottom w:val="single" w:sz="4" w:space="0" w:color="auto"/>
                    <w:right w:val="single" w:sz="4" w:space="0" w:color="auto"/>
                  </w:tcBorders>
                  <w:vAlign w:val="center"/>
                </w:tcPr>
                <w:p w14:paraId="27A0CDE5"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0.490</w:t>
                  </w:r>
                </w:p>
              </w:tc>
              <w:tc>
                <w:tcPr>
                  <w:tcW w:w="2344" w:type="dxa"/>
                  <w:tcBorders>
                    <w:top w:val="single" w:sz="4" w:space="0" w:color="auto"/>
                    <w:left w:val="single" w:sz="4" w:space="0" w:color="auto"/>
                    <w:bottom w:val="single" w:sz="4" w:space="0" w:color="auto"/>
                    <w:right w:val="single" w:sz="4" w:space="0" w:color="auto"/>
                  </w:tcBorders>
                  <w:vAlign w:val="center"/>
                </w:tcPr>
                <w:p w14:paraId="5F079E8F"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0.1</w:t>
                  </w:r>
                </w:p>
              </w:tc>
            </w:tr>
            <w:tr w:rsidR="00F70783" w:rsidRPr="0049468F" w14:paraId="29B3074B" w14:textId="77777777" w:rsidTr="002D0ED4">
              <w:trPr>
                <w:trHeight w:val="320"/>
              </w:trPr>
              <w:tc>
                <w:tcPr>
                  <w:tcW w:w="2344" w:type="dxa"/>
                  <w:tcBorders>
                    <w:top w:val="single" w:sz="4" w:space="0" w:color="auto"/>
                    <w:left w:val="single" w:sz="4" w:space="0" w:color="auto"/>
                    <w:bottom w:val="single" w:sz="4" w:space="0" w:color="auto"/>
                    <w:right w:val="single" w:sz="4" w:space="0" w:color="auto"/>
                  </w:tcBorders>
                  <w:vAlign w:val="center"/>
                </w:tcPr>
                <w:p w14:paraId="2ED20D23"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0.882</w:t>
                  </w:r>
                </w:p>
              </w:tc>
              <w:tc>
                <w:tcPr>
                  <w:tcW w:w="2344" w:type="dxa"/>
                  <w:tcBorders>
                    <w:top w:val="single" w:sz="4" w:space="0" w:color="auto"/>
                    <w:left w:val="single" w:sz="4" w:space="0" w:color="auto"/>
                    <w:bottom w:val="single" w:sz="4" w:space="0" w:color="auto"/>
                    <w:right w:val="single" w:sz="4" w:space="0" w:color="auto"/>
                  </w:tcBorders>
                  <w:vAlign w:val="center"/>
                </w:tcPr>
                <w:p w14:paraId="4B4ED0F4"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0.2</w:t>
                  </w:r>
                </w:p>
              </w:tc>
            </w:tr>
            <w:tr w:rsidR="00F70783" w:rsidRPr="0049468F" w14:paraId="65B6CAAC" w14:textId="77777777" w:rsidTr="002D0ED4">
              <w:trPr>
                <w:trHeight w:val="320"/>
              </w:trPr>
              <w:tc>
                <w:tcPr>
                  <w:tcW w:w="2344" w:type="dxa"/>
                  <w:tcBorders>
                    <w:top w:val="single" w:sz="4" w:space="0" w:color="auto"/>
                    <w:left w:val="single" w:sz="4" w:space="0" w:color="auto"/>
                    <w:bottom w:val="single" w:sz="4" w:space="0" w:color="auto"/>
                    <w:right w:val="single" w:sz="4" w:space="0" w:color="auto"/>
                  </w:tcBorders>
                  <w:vAlign w:val="center"/>
                </w:tcPr>
                <w:p w14:paraId="542B9C3D"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1.176</w:t>
                  </w:r>
                </w:p>
              </w:tc>
              <w:tc>
                <w:tcPr>
                  <w:tcW w:w="2344" w:type="dxa"/>
                  <w:tcBorders>
                    <w:top w:val="single" w:sz="4" w:space="0" w:color="auto"/>
                    <w:left w:val="single" w:sz="4" w:space="0" w:color="auto"/>
                    <w:bottom w:val="single" w:sz="4" w:space="0" w:color="auto"/>
                    <w:right w:val="single" w:sz="4" w:space="0" w:color="auto"/>
                  </w:tcBorders>
                  <w:vAlign w:val="center"/>
                </w:tcPr>
                <w:p w14:paraId="2815C1C1"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0.3</w:t>
                  </w:r>
                </w:p>
              </w:tc>
            </w:tr>
            <w:tr w:rsidR="00F70783" w:rsidRPr="0049468F" w14:paraId="0694C8AC" w14:textId="77777777" w:rsidTr="002D0ED4">
              <w:trPr>
                <w:trHeight w:val="320"/>
              </w:trPr>
              <w:tc>
                <w:tcPr>
                  <w:tcW w:w="2344" w:type="dxa"/>
                  <w:tcBorders>
                    <w:top w:val="single" w:sz="4" w:space="0" w:color="auto"/>
                    <w:left w:val="single" w:sz="4" w:space="0" w:color="auto"/>
                    <w:bottom w:val="single" w:sz="4" w:space="0" w:color="auto"/>
                    <w:right w:val="single" w:sz="4" w:space="0" w:color="auto"/>
                  </w:tcBorders>
                  <w:vAlign w:val="center"/>
                </w:tcPr>
                <w:p w14:paraId="308A2637"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1.372</w:t>
                  </w:r>
                </w:p>
              </w:tc>
              <w:tc>
                <w:tcPr>
                  <w:tcW w:w="2344" w:type="dxa"/>
                  <w:tcBorders>
                    <w:top w:val="single" w:sz="4" w:space="0" w:color="auto"/>
                    <w:left w:val="single" w:sz="4" w:space="0" w:color="auto"/>
                    <w:bottom w:val="single" w:sz="4" w:space="0" w:color="auto"/>
                    <w:right w:val="single" w:sz="4" w:space="0" w:color="auto"/>
                  </w:tcBorders>
                  <w:vAlign w:val="center"/>
                </w:tcPr>
                <w:p w14:paraId="3EE8DDE1"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0.4</w:t>
                  </w:r>
                </w:p>
              </w:tc>
            </w:tr>
            <w:tr w:rsidR="00F70783" w:rsidRPr="0049468F" w14:paraId="45964008" w14:textId="77777777" w:rsidTr="002D0ED4">
              <w:trPr>
                <w:trHeight w:val="320"/>
              </w:trPr>
              <w:tc>
                <w:tcPr>
                  <w:tcW w:w="2344" w:type="dxa"/>
                  <w:tcBorders>
                    <w:top w:val="single" w:sz="4" w:space="0" w:color="auto"/>
                    <w:left w:val="single" w:sz="4" w:space="0" w:color="auto"/>
                    <w:bottom w:val="single" w:sz="4" w:space="0" w:color="auto"/>
                    <w:right w:val="single" w:sz="4" w:space="0" w:color="auto"/>
                  </w:tcBorders>
                  <w:vAlign w:val="center"/>
                </w:tcPr>
                <w:p w14:paraId="14E33059"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1.470</w:t>
                  </w:r>
                </w:p>
              </w:tc>
              <w:tc>
                <w:tcPr>
                  <w:tcW w:w="2344" w:type="dxa"/>
                  <w:tcBorders>
                    <w:top w:val="single" w:sz="4" w:space="0" w:color="auto"/>
                    <w:left w:val="single" w:sz="4" w:space="0" w:color="auto"/>
                    <w:bottom w:val="single" w:sz="4" w:space="0" w:color="auto"/>
                    <w:right w:val="single" w:sz="4" w:space="0" w:color="auto"/>
                  </w:tcBorders>
                  <w:vAlign w:val="center"/>
                </w:tcPr>
                <w:p w14:paraId="6AC29335"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0.5</w:t>
                  </w:r>
                </w:p>
              </w:tc>
            </w:tr>
            <w:tr w:rsidR="00F70783" w:rsidRPr="0049468F" w14:paraId="58793BC8" w14:textId="77777777" w:rsidTr="002D0ED4">
              <w:trPr>
                <w:trHeight w:val="320"/>
              </w:trPr>
              <w:tc>
                <w:tcPr>
                  <w:tcW w:w="2344" w:type="dxa"/>
                  <w:tcBorders>
                    <w:top w:val="single" w:sz="4" w:space="0" w:color="auto"/>
                    <w:left w:val="single" w:sz="4" w:space="0" w:color="auto"/>
                    <w:bottom w:val="single" w:sz="4" w:space="0" w:color="auto"/>
                    <w:right w:val="single" w:sz="4" w:space="0" w:color="auto"/>
                  </w:tcBorders>
                  <w:vAlign w:val="center"/>
                </w:tcPr>
                <w:p w14:paraId="30233C56"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1.470</w:t>
                  </w:r>
                </w:p>
              </w:tc>
              <w:tc>
                <w:tcPr>
                  <w:tcW w:w="2344" w:type="dxa"/>
                  <w:tcBorders>
                    <w:top w:val="single" w:sz="4" w:space="0" w:color="auto"/>
                    <w:left w:val="single" w:sz="4" w:space="0" w:color="auto"/>
                    <w:bottom w:val="single" w:sz="4" w:space="0" w:color="auto"/>
                    <w:right w:val="single" w:sz="4" w:space="0" w:color="auto"/>
                  </w:tcBorders>
                  <w:vAlign w:val="center"/>
                </w:tcPr>
                <w:p w14:paraId="52CE8961"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0.6</w:t>
                  </w:r>
                </w:p>
              </w:tc>
            </w:tr>
            <w:tr w:rsidR="00F70783" w:rsidRPr="0049468F" w14:paraId="13BD0952" w14:textId="77777777" w:rsidTr="002D0ED4">
              <w:trPr>
                <w:trHeight w:val="339"/>
              </w:trPr>
              <w:tc>
                <w:tcPr>
                  <w:tcW w:w="2344" w:type="dxa"/>
                  <w:tcBorders>
                    <w:top w:val="single" w:sz="4" w:space="0" w:color="auto"/>
                    <w:left w:val="single" w:sz="4" w:space="0" w:color="auto"/>
                    <w:bottom w:val="single" w:sz="4" w:space="0" w:color="auto"/>
                    <w:right w:val="single" w:sz="4" w:space="0" w:color="auto"/>
                  </w:tcBorders>
                  <w:vAlign w:val="center"/>
                </w:tcPr>
                <w:p w14:paraId="3DF756ED"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1.372</w:t>
                  </w:r>
                </w:p>
              </w:tc>
              <w:tc>
                <w:tcPr>
                  <w:tcW w:w="2344" w:type="dxa"/>
                  <w:tcBorders>
                    <w:top w:val="single" w:sz="4" w:space="0" w:color="auto"/>
                    <w:left w:val="single" w:sz="4" w:space="0" w:color="auto"/>
                    <w:bottom w:val="single" w:sz="4" w:space="0" w:color="auto"/>
                    <w:right w:val="single" w:sz="4" w:space="0" w:color="auto"/>
                  </w:tcBorders>
                  <w:vAlign w:val="center"/>
                </w:tcPr>
                <w:p w14:paraId="54CE91D2"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0.7</w:t>
                  </w:r>
                </w:p>
              </w:tc>
            </w:tr>
          </w:tbl>
          <w:p w14:paraId="561B5512" w14:textId="77777777" w:rsidR="00F70783" w:rsidRPr="0049468F" w:rsidRDefault="00F70783" w:rsidP="002D0ED4">
            <w:pPr>
              <w:rPr>
                <w:rFonts w:eastAsia="Times New Roman" w:cs="Times New Roman"/>
                <w:i/>
                <w:noProof/>
                <w:sz w:val="24"/>
                <w:szCs w:val="24"/>
              </w:rPr>
            </w:pPr>
            <w:r w:rsidRPr="0049468F">
              <w:rPr>
                <w:rFonts w:eastAsia="Times New Roman" w:cs="Times New Roman"/>
                <w:i/>
                <w:noProof/>
                <w:sz w:val="24"/>
                <w:szCs w:val="24"/>
              </w:rPr>
              <w:t>Which of the following correctly describes the graph of the ball’s vertical velocity vs. time?</w:t>
            </w:r>
          </w:p>
          <w:p w14:paraId="719B7BE9" w14:textId="77777777" w:rsidR="00F70783" w:rsidRPr="0049468F" w:rsidRDefault="00F70783" w:rsidP="001060E3">
            <w:pPr>
              <w:numPr>
                <w:ilvl w:val="0"/>
                <w:numId w:val="3"/>
              </w:numPr>
              <w:spacing w:before="0"/>
              <w:rPr>
                <w:rFonts w:eastAsia="Times New Roman" w:cs="Times New Roman"/>
                <w:noProof/>
                <w:sz w:val="24"/>
                <w:szCs w:val="24"/>
              </w:rPr>
            </w:pPr>
            <w:r w:rsidRPr="0049468F">
              <w:rPr>
                <w:rFonts w:eastAsia="Times New Roman" w:cs="Times New Roman"/>
                <w:noProof/>
                <w:sz w:val="24"/>
                <w:szCs w:val="24"/>
              </w:rPr>
              <w:t>Always positive, steadily decreasing</w:t>
            </w:r>
          </w:p>
          <w:p w14:paraId="74ED9AD1" w14:textId="77777777" w:rsidR="00F70783" w:rsidRPr="0049468F" w:rsidRDefault="00F70783" w:rsidP="001060E3">
            <w:pPr>
              <w:numPr>
                <w:ilvl w:val="0"/>
                <w:numId w:val="3"/>
              </w:numPr>
              <w:spacing w:before="0"/>
              <w:rPr>
                <w:rFonts w:eastAsia="Times New Roman" w:cs="Times New Roman"/>
                <w:noProof/>
                <w:sz w:val="24"/>
                <w:szCs w:val="24"/>
              </w:rPr>
            </w:pPr>
            <w:r w:rsidRPr="0049468F">
              <w:rPr>
                <w:rFonts w:eastAsia="Times New Roman" w:cs="Times New Roman"/>
                <w:noProof/>
                <w:sz w:val="24"/>
                <w:szCs w:val="24"/>
              </w:rPr>
              <w:t>Always positive, constant</w:t>
            </w:r>
          </w:p>
          <w:p w14:paraId="5A5949D2" w14:textId="77777777" w:rsidR="00F70783" w:rsidRPr="0049468F" w:rsidRDefault="00F70783" w:rsidP="001060E3">
            <w:pPr>
              <w:numPr>
                <w:ilvl w:val="0"/>
                <w:numId w:val="3"/>
              </w:numPr>
              <w:spacing w:before="0"/>
              <w:rPr>
                <w:rFonts w:eastAsia="Times New Roman" w:cs="Times New Roman"/>
                <w:noProof/>
                <w:sz w:val="24"/>
                <w:szCs w:val="24"/>
              </w:rPr>
            </w:pPr>
            <w:r w:rsidRPr="0049468F">
              <w:rPr>
                <w:rFonts w:eastAsia="Times New Roman" w:cs="Times New Roman"/>
                <w:noProof/>
                <w:sz w:val="24"/>
                <w:szCs w:val="24"/>
              </w:rPr>
              <w:t>Initially positive, steadily decreasing, becoming negative at the end</w:t>
            </w:r>
          </w:p>
          <w:p w14:paraId="2E71EDE8" w14:textId="77777777" w:rsidR="00F70783" w:rsidRPr="0049468F" w:rsidRDefault="00F70783" w:rsidP="001060E3">
            <w:pPr>
              <w:numPr>
                <w:ilvl w:val="0"/>
                <w:numId w:val="3"/>
              </w:numPr>
              <w:spacing w:before="0"/>
              <w:rPr>
                <w:rFonts w:eastAsia="Times New Roman" w:cs="Times New Roman"/>
                <w:noProof/>
                <w:sz w:val="24"/>
                <w:szCs w:val="24"/>
              </w:rPr>
            </w:pPr>
            <w:r w:rsidRPr="0049468F">
              <w:rPr>
                <w:rFonts w:eastAsia="Times New Roman" w:cs="Times New Roman"/>
                <w:noProof/>
                <w:sz w:val="24"/>
                <w:szCs w:val="24"/>
              </w:rPr>
              <w:t>Initially zero, steadily getting more and more negative</w:t>
            </w:r>
          </w:p>
        </w:tc>
      </w:tr>
      <w:tr w:rsidR="00F70783" w:rsidRPr="0049468F" w14:paraId="4472F7D0" w14:textId="77777777" w:rsidTr="002D0ED4">
        <w:tc>
          <w:tcPr>
            <w:tcW w:w="1080" w:type="dxa"/>
            <w:tcBorders>
              <w:top w:val="nil"/>
              <w:left w:val="nil"/>
              <w:bottom w:val="nil"/>
              <w:right w:val="nil"/>
            </w:tcBorders>
          </w:tcPr>
          <w:p w14:paraId="7346918B" w14:textId="77777777" w:rsidR="00F70783" w:rsidRPr="0049468F" w:rsidRDefault="00F70783" w:rsidP="002D0ED4">
            <w:pPr>
              <w:rPr>
                <w:sz w:val="24"/>
                <w:szCs w:val="24"/>
              </w:rPr>
            </w:pPr>
            <w:r w:rsidRPr="0049468F">
              <w:rPr>
                <w:sz w:val="24"/>
                <w:szCs w:val="24"/>
              </w:rPr>
              <w:lastRenderedPageBreak/>
              <w:t>Solution</w:t>
            </w:r>
          </w:p>
        </w:tc>
        <w:tc>
          <w:tcPr>
            <w:tcW w:w="8550" w:type="dxa"/>
            <w:tcBorders>
              <w:top w:val="nil"/>
              <w:left w:val="nil"/>
              <w:bottom w:val="nil"/>
              <w:right w:val="nil"/>
            </w:tcBorders>
          </w:tcPr>
          <w:p w14:paraId="754A74E2" w14:textId="77777777" w:rsidR="00F70783" w:rsidRPr="0049468F" w:rsidRDefault="00F70783" w:rsidP="002D0ED4">
            <w:pPr>
              <w:rPr>
                <w:rFonts w:eastAsia="Times New Roman" w:cs="Times New Roman"/>
                <w:noProof/>
                <w:sz w:val="24"/>
                <w:szCs w:val="24"/>
              </w:rPr>
            </w:pPr>
            <w:r w:rsidRPr="0049468F">
              <w:rPr>
                <w:rFonts w:eastAsia="Times New Roman" w:cs="Times New Roman"/>
                <w:noProof/>
                <w:sz w:val="24"/>
                <w:szCs w:val="24"/>
              </w:rPr>
              <w:t>(c)</w:t>
            </w:r>
          </w:p>
        </w:tc>
      </w:tr>
      <w:tr w:rsidR="00F70783" w:rsidRPr="0049468F" w14:paraId="40725294" w14:textId="77777777" w:rsidTr="002D0ED4">
        <w:tc>
          <w:tcPr>
            <w:tcW w:w="1080" w:type="dxa"/>
            <w:tcBorders>
              <w:top w:val="nil"/>
              <w:left w:val="nil"/>
              <w:bottom w:val="nil"/>
              <w:right w:val="nil"/>
            </w:tcBorders>
          </w:tcPr>
          <w:p w14:paraId="0999CE31" w14:textId="77777777" w:rsidR="00F70783" w:rsidRPr="0049468F" w:rsidRDefault="00F70783" w:rsidP="002D0ED4">
            <w:pPr>
              <w:rPr>
                <w:sz w:val="24"/>
                <w:szCs w:val="24"/>
              </w:rPr>
            </w:pPr>
            <w:r w:rsidRPr="0049468F">
              <w:rPr>
                <w:sz w:val="24"/>
                <w:szCs w:val="24"/>
              </w:rPr>
              <w:t>5.</w:t>
            </w:r>
          </w:p>
        </w:tc>
        <w:tc>
          <w:tcPr>
            <w:tcW w:w="8550" w:type="dxa"/>
            <w:tcBorders>
              <w:top w:val="nil"/>
              <w:left w:val="nil"/>
              <w:bottom w:val="nil"/>
              <w:right w:val="nil"/>
            </w:tcBorders>
          </w:tcPr>
          <w:p w14:paraId="6C87E94B" w14:textId="77777777" w:rsidR="00F70783" w:rsidRPr="0049468F" w:rsidRDefault="00F70783" w:rsidP="002D0ED4">
            <w:pPr>
              <w:rPr>
                <w:rFonts w:eastAsia="Times New Roman" w:cs="Times New Roman"/>
                <w:noProof/>
                <w:sz w:val="24"/>
                <w:szCs w:val="24"/>
              </w:rPr>
            </w:pPr>
            <w:r w:rsidRPr="0049468F">
              <w:rPr>
                <w:rFonts w:eastAsia="Times New Roman" w:cs="Times New Roman"/>
                <w:noProof/>
                <w:sz w:val="24"/>
                <w:szCs w:val="24"/>
              </w:rPr>
              <w:t>[Table 03_02_02]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4"/>
              <w:gridCol w:w="2344"/>
            </w:tblGrid>
            <w:tr w:rsidR="00F70783" w:rsidRPr="0049468F" w14:paraId="7F417F8D" w14:textId="77777777" w:rsidTr="002D0ED4">
              <w:trPr>
                <w:trHeight w:val="320"/>
              </w:trPr>
              <w:tc>
                <w:tcPr>
                  <w:tcW w:w="2344" w:type="dxa"/>
                  <w:tcBorders>
                    <w:top w:val="single" w:sz="4" w:space="0" w:color="auto"/>
                    <w:left w:val="single" w:sz="4" w:space="0" w:color="auto"/>
                    <w:bottom w:val="single" w:sz="4" w:space="0" w:color="auto"/>
                    <w:right w:val="single" w:sz="4" w:space="0" w:color="auto"/>
                  </w:tcBorders>
                </w:tcPr>
                <w:p w14:paraId="350DC4A1"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Height (m)</w:t>
                  </w:r>
                </w:p>
              </w:tc>
              <w:tc>
                <w:tcPr>
                  <w:tcW w:w="2344" w:type="dxa"/>
                  <w:tcBorders>
                    <w:top w:val="single" w:sz="4" w:space="0" w:color="auto"/>
                    <w:left w:val="single" w:sz="4" w:space="0" w:color="auto"/>
                    <w:bottom w:val="single" w:sz="4" w:space="0" w:color="auto"/>
                    <w:right w:val="single" w:sz="4" w:space="0" w:color="auto"/>
                  </w:tcBorders>
                </w:tcPr>
                <w:p w14:paraId="6C3D1AFE"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Time (sec)</w:t>
                  </w:r>
                </w:p>
              </w:tc>
            </w:tr>
            <w:tr w:rsidR="00F70783" w:rsidRPr="0049468F" w14:paraId="4254BFF2" w14:textId="77777777" w:rsidTr="002D0ED4">
              <w:trPr>
                <w:trHeight w:val="320"/>
              </w:trPr>
              <w:tc>
                <w:tcPr>
                  <w:tcW w:w="2344" w:type="dxa"/>
                  <w:tcBorders>
                    <w:top w:val="single" w:sz="4" w:space="0" w:color="auto"/>
                    <w:left w:val="single" w:sz="4" w:space="0" w:color="auto"/>
                    <w:bottom w:val="single" w:sz="4" w:space="0" w:color="auto"/>
                    <w:right w:val="single" w:sz="4" w:space="0" w:color="auto"/>
                  </w:tcBorders>
                  <w:vAlign w:val="center"/>
                </w:tcPr>
                <w:p w14:paraId="0EC7390A"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0.490</w:t>
                  </w:r>
                </w:p>
              </w:tc>
              <w:tc>
                <w:tcPr>
                  <w:tcW w:w="2344" w:type="dxa"/>
                  <w:tcBorders>
                    <w:top w:val="single" w:sz="4" w:space="0" w:color="auto"/>
                    <w:left w:val="single" w:sz="4" w:space="0" w:color="auto"/>
                    <w:bottom w:val="single" w:sz="4" w:space="0" w:color="auto"/>
                    <w:right w:val="single" w:sz="4" w:space="0" w:color="auto"/>
                  </w:tcBorders>
                  <w:vAlign w:val="center"/>
                </w:tcPr>
                <w:p w14:paraId="0BE3EF01"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0.1</w:t>
                  </w:r>
                </w:p>
              </w:tc>
            </w:tr>
            <w:tr w:rsidR="00F70783" w:rsidRPr="0049468F" w14:paraId="1B157782" w14:textId="77777777" w:rsidTr="002D0ED4">
              <w:trPr>
                <w:trHeight w:val="320"/>
              </w:trPr>
              <w:tc>
                <w:tcPr>
                  <w:tcW w:w="2344" w:type="dxa"/>
                  <w:tcBorders>
                    <w:top w:val="single" w:sz="4" w:space="0" w:color="auto"/>
                    <w:left w:val="single" w:sz="4" w:space="0" w:color="auto"/>
                    <w:bottom w:val="single" w:sz="4" w:space="0" w:color="auto"/>
                    <w:right w:val="single" w:sz="4" w:space="0" w:color="auto"/>
                  </w:tcBorders>
                  <w:vAlign w:val="center"/>
                </w:tcPr>
                <w:p w14:paraId="485484CD"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0.882</w:t>
                  </w:r>
                </w:p>
              </w:tc>
              <w:tc>
                <w:tcPr>
                  <w:tcW w:w="2344" w:type="dxa"/>
                  <w:tcBorders>
                    <w:top w:val="single" w:sz="4" w:space="0" w:color="auto"/>
                    <w:left w:val="single" w:sz="4" w:space="0" w:color="auto"/>
                    <w:bottom w:val="single" w:sz="4" w:space="0" w:color="auto"/>
                    <w:right w:val="single" w:sz="4" w:space="0" w:color="auto"/>
                  </w:tcBorders>
                  <w:vAlign w:val="center"/>
                </w:tcPr>
                <w:p w14:paraId="6D7776CD"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0.2</w:t>
                  </w:r>
                </w:p>
              </w:tc>
            </w:tr>
            <w:tr w:rsidR="00F70783" w:rsidRPr="0049468F" w14:paraId="1A2B6A86" w14:textId="77777777" w:rsidTr="002D0ED4">
              <w:trPr>
                <w:trHeight w:val="320"/>
              </w:trPr>
              <w:tc>
                <w:tcPr>
                  <w:tcW w:w="2344" w:type="dxa"/>
                  <w:tcBorders>
                    <w:top w:val="single" w:sz="4" w:space="0" w:color="auto"/>
                    <w:left w:val="single" w:sz="4" w:space="0" w:color="auto"/>
                    <w:bottom w:val="single" w:sz="4" w:space="0" w:color="auto"/>
                    <w:right w:val="single" w:sz="4" w:space="0" w:color="auto"/>
                  </w:tcBorders>
                  <w:vAlign w:val="center"/>
                </w:tcPr>
                <w:p w14:paraId="21967265"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1.176</w:t>
                  </w:r>
                </w:p>
              </w:tc>
              <w:tc>
                <w:tcPr>
                  <w:tcW w:w="2344" w:type="dxa"/>
                  <w:tcBorders>
                    <w:top w:val="single" w:sz="4" w:space="0" w:color="auto"/>
                    <w:left w:val="single" w:sz="4" w:space="0" w:color="auto"/>
                    <w:bottom w:val="single" w:sz="4" w:space="0" w:color="auto"/>
                    <w:right w:val="single" w:sz="4" w:space="0" w:color="auto"/>
                  </w:tcBorders>
                  <w:vAlign w:val="center"/>
                </w:tcPr>
                <w:p w14:paraId="23AF6110"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0.3</w:t>
                  </w:r>
                </w:p>
              </w:tc>
            </w:tr>
            <w:tr w:rsidR="00F70783" w:rsidRPr="0049468F" w14:paraId="45EA51CB" w14:textId="77777777" w:rsidTr="002D0ED4">
              <w:trPr>
                <w:trHeight w:val="320"/>
              </w:trPr>
              <w:tc>
                <w:tcPr>
                  <w:tcW w:w="2344" w:type="dxa"/>
                  <w:tcBorders>
                    <w:top w:val="single" w:sz="4" w:space="0" w:color="auto"/>
                    <w:left w:val="single" w:sz="4" w:space="0" w:color="auto"/>
                    <w:bottom w:val="single" w:sz="4" w:space="0" w:color="auto"/>
                    <w:right w:val="single" w:sz="4" w:space="0" w:color="auto"/>
                  </w:tcBorders>
                  <w:vAlign w:val="center"/>
                </w:tcPr>
                <w:p w14:paraId="0EA243A4"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1.372</w:t>
                  </w:r>
                </w:p>
              </w:tc>
              <w:tc>
                <w:tcPr>
                  <w:tcW w:w="2344" w:type="dxa"/>
                  <w:tcBorders>
                    <w:top w:val="single" w:sz="4" w:space="0" w:color="auto"/>
                    <w:left w:val="single" w:sz="4" w:space="0" w:color="auto"/>
                    <w:bottom w:val="single" w:sz="4" w:space="0" w:color="auto"/>
                    <w:right w:val="single" w:sz="4" w:space="0" w:color="auto"/>
                  </w:tcBorders>
                  <w:vAlign w:val="center"/>
                </w:tcPr>
                <w:p w14:paraId="02099D75"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0.4</w:t>
                  </w:r>
                </w:p>
              </w:tc>
            </w:tr>
            <w:tr w:rsidR="00F70783" w:rsidRPr="0049468F" w14:paraId="0FF1B77A" w14:textId="77777777" w:rsidTr="002D0ED4">
              <w:trPr>
                <w:trHeight w:val="320"/>
              </w:trPr>
              <w:tc>
                <w:tcPr>
                  <w:tcW w:w="2344" w:type="dxa"/>
                  <w:tcBorders>
                    <w:top w:val="single" w:sz="4" w:space="0" w:color="auto"/>
                    <w:left w:val="single" w:sz="4" w:space="0" w:color="auto"/>
                    <w:bottom w:val="single" w:sz="4" w:space="0" w:color="auto"/>
                    <w:right w:val="single" w:sz="4" w:space="0" w:color="auto"/>
                  </w:tcBorders>
                  <w:vAlign w:val="center"/>
                </w:tcPr>
                <w:p w14:paraId="4950ACBE"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1.470</w:t>
                  </w:r>
                </w:p>
              </w:tc>
              <w:tc>
                <w:tcPr>
                  <w:tcW w:w="2344" w:type="dxa"/>
                  <w:tcBorders>
                    <w:top w:val="single" w:sz="4" w:space="0" w:color="auto"/>
                    <w:left w:val="single" w:sz="4" w:space="0" w:color="auto"/>
                    <w:bottom w:val="single" w:sz="4" w:space="0" w:color="auto"/>
                    <w:right w:val="single" w:sz="4" w:space="0" w:color="auto"/>
                  </w:tcBorders>
                  <w:vAlign w:val="center"/>
                </w:tcPr>
                <w:p w14:paraId="36FFD741"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0.5</w:t>
                  </w:r>
                </w:p>
              </w:tc>
            </w:tr>
            <w:tr w:rsidR="00F70783" w:rsidRPr="0049468F" w14:paraId="5BE55573" w14:textId="77777777" w:rsidTr="002D0ED4">
              <w:trPr>
                <w:trHeight w:val="320"/>
              </w:trPr>
              <w:tc>
                <w:tcPr>
                  <w:tcW w:w="2344" w:type="dxa"/>
                  <w:tcBorders>
                    <w:top w:val="single" w:sz="4" w:space="0" w:color="auto"/>
                    <w:left w:val="single" w:sz="4" w:space="0" w:color="auto"/>
                    <w:bottom w:val="single" w:sz="4" w:space="0" w:color="auto"/>
                    <w:right w:val="single" w:sz="4" w:space="0" w:color="auto"/>
                  </w:tcBorders>
                  <w:vAlign w:val="center"/>
                </w:tcPr>
                <w:p w14:paraId="47187526"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1.470</w:t>
                  </w:r>
                </w:p>
              </w:tc>
              <w:tc>
                <w:tcPr>
                  <w:tcW w:w="2344" w:type="dxa"/>
                  <w:tcBorders>
                    <w:top w:val="single" w:sz="4" w:space="0" w:color="auto"/>
                    <w:left w:val="single" w:sz="4" w:space="0" w:color="auto"/>
                    <w:bottom w:val="single" w:sz="4" w:space="0" w:color="auto"/>
                    <w:right w:val="single" w:sz="4" w:space="0" w:color="auto"/>
                  </w:tcBorders>
                  <w:vAlign w:val="center"/>
                </w:tcPr>
                <w:p w14:paraId="105304A1"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0.6</w:t>
                  </w:r>
                </w:p>
              </w:tc>
            </w:tr>
            <w:tr w:rsidR="00F70783" w:rsidRPr="0049468F" w14:paraId="781DFFEB" w14:textId="77777777" w:rsidTr="002D0ED4">
              <w:trPr>
                <w:trHeight w:val="339"/>
              </w:trPr>
              <w:tc>
                <w:tcPr>
                  <w:tcW w:w="2344" w:type="dxa"/>
                  <w:tcBorders>
                    <w:top w:val="single" w:sz="4" w:space="0" w:color="auto"/>
                    <w:left w:val="single" w:sz="4" w:space="0" w:color="auto"/>
                    <w:bottom w:val="single" w:sz="4" w:space="0" w:color="auto"/>
                    <w:right w:val="single" w:sz="4" w:space="0" w:color="auto"/>
                  </w:tcBorders>
                  <w:vAlign w:val="center"/>
                </w:tcPr>
                <w:p w14:paraId="080C0921"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1.372</w:t>
                  </w:r>
                </w:p>
              </w:tc>
              <w:tc>
                <w:tcPr>
                  <w:tcW w:w="2344" w:type="dxa"/>
                  <w:tcBorders>
                    <w:top w:val="single" w:sz="4" w:space="0" w:color="auto"/>
                    <w:left w:val="single" w:sz="4" w:space="0" w:color="auto"/>
                    <w:bottom w:val="single" w:sz="4" w:space="0" w:color="auto"/>
                    <w:right w:val="single" w:sz="4" w:space="0" w:color="auto"/>
                  </w:tcBorders>
                  <w:vAlign w:val="center"/>
                </w:tcPr>
                <w:p w14:paraId="50C6DD20" w14:textId="77777777" w:rsidR="00F70783" w:rsidRPr="0049468F" w:rsidRDefault="00F70783" w:rsidP="002D0ED4">
                  <w:pPr>
                    <w:spacing w:after="0" w:line="240" w:lineRule="auto"/>
                    <w:jc w:val="center"/>
                    <w:rPr>
                      <w:rFonts w:eastAsia="Times New Roman" w:cs="Times New Roman"/>
                      <w:noProof/>
                      <w:sz w:val="24"/>
                      <w:szCs w:val="24"/>
                    </w:rPr>
                  </w:pPr>
                  <w:r w:rsidRPr="0049468F">
                    <w:rPr>
                      <w:rFonts w:eastAsia="Times New Roman" w:cs="Times New Roman"/>
                      <w:noProof/>
                      <w:sz w:val="24"/>
                      <w:szCs w:val="24"/>
                    </w:rPr>
                    <w:t>0.7</w:t>
                  </w:r>
                </w:p>
              </w:tc>
            </w:tr>
          </w:tbl>
          <w:p w14:paraId="31EFDEC5" w14:textId="77777777" w:rsidR="00F70783" w:rsidRPr="0049468F" w:rsidRDefault="00F70783" w:rsidP="002D0ED4">
            <w:pPr>
              <w:rPr>
                <w:rFonts w:eastAsia="Times New Roman" w:cs="Times New Roman"/>
                <w:i/>
                <w:noProof/>
                <w:sz w:val="24"/>
                <w:szCs w:val="24"/>
              </w:rPr>
            </w:pPr>
            <w:r w:rsidRPr="0049468F">
              <w:rPr>
                <w:rFonts w:eastAsia="Times New Roman" w:cs="Times New Roman"/>
                <w:i/>
                <w:noProof/>
                <w:sz w:val="24"/>
                <w:szCs w:val="24"/>
              </w:rPr>
              <w:t xml:space="preserve">A ball is launched at an angle of 60 degrees above the horizontal, and the vertical position of the ball is recorded at various points in time in the table shown, assuming the ball was at a height of 0 at time t = 0. </w:t>
            </w:r>
          </w:p>
          <w:p w14:paraId="5A4203E8" w14:textId="77777777" w:rsidR="00F70783" w:rsidRPr="0049468F" w:rsidRDefault="00F70783" w:rsidP="001060E3">
            <w:pPr>
              <w:numPr>
                <w:ilvl w:val="0"/>
                <w:numId w:val="4"/>
              </w:numPr>
              <w:spacing w:before="0"/>
              <w:rPr>
                <w:rFonts w:eastAsia="Times New Roman" w:cs="Times New Roman"/>
                <w:i/>
                <w:noProof/>
                <w:sz w:val="24"/>
                <w:szCs w:val="24"/>
              </w:rPr>
            </w:pPr>
            <w:r w:rsidRPr="0049468F">
              <w:rPr>
                <w:rFonts w:eastAsia="Times New Roman" w:cs="Times New Roman"/>
                <w:i/>
                <w:noProof/>
                <w:sz w:val="24"/>
                <w:szCs w:val="24"/>
              </w:rPr>
              <w:t>Draw a graph of the ball’s vertical velocity vs. time.</w:t>
            </w:r>
          </w:p>
          <w:p w14:paraId="319CBB0A" w14:textId="77777777" w:rsidR="00F70783" w:rsidRPr="0049468F" w:rsidRDefault="00F70783" w:rsidP="001060E3">
            <w:pPr>
              <w:numPr>
                <w:ilvl w:val="0"/>
                <w:numId w:val="4"/>
              </w:numPr>
              <w:spacing w:before="0"/>
              <w:rPr>
                <w:rFonts w:eastAsia="Times New Roman" w:cs="Times New Roman"/>
                <w:i/>
                <w:noProof/>
                <w:sz w:val="24"/>
                <w:szCs w:val="24"/>
              </w:rPr>
            </w:pPr>
            <w:r w:rsidRPr="0049468F">
              <w:rPr>
                <w:rFonts w:eastAsia="Times New Roman" w:cs="Times New Roman"/>
                <w:i/>
                <w:noProof/>
                <w:sz w:val="24"/>
                <w:szCs w:val="24"/>
              </w:rPr>
              <w:t>Describe how a graph of the ball’s horizontal velocity would look.</w:t>
            </w:r>
          </w:p>
          <w:p w14:paraId="64C04DB7" w14:textId="77777777" w:rsidR="00F70783" w:rsidRPr="0049468F" w:rsidRDefault="00F70783" w:rsidP="002D0ED4">
            <w:pPr>
              <w:rPr>
                <w:rFonts w:eastAsia="Times New Roman" w:cs="Times New Roman"/>
                <w:noProof/>
                <w:sz w:val="24"/>
                <w:szCs w:val="24"/>
              </w:rPr>
            </w:pPr>
            <w:r w:rsidRPr="0049468F">
              <w:rPr>
                <w:rFonts w:eastAsia="Times New Roman" w:cs="Times New Roman"/>
                <w:i/>
                <w:noProof/>
                <w:sz w:val="24"/>
                <w:szCs w:val="24"/>
              </w:rPr>
              <w:lastRenderedPageBreak/>
              <w:t>Draw a graph of the ball’s vertical acceleration vs time.</w:t>
            </w:r>
          </w:p>
        </w:tc>
      </w:tr>
      <w:tr w:rsidR="00F70783" w:rsidRPr="0049468F" w14:paraId="1FD1F438" w14:textId="77777777" w:rsidTr="002D0ED4">
        <w:tc>
          <w:tcPr>
            <w:tcW w:w="1080" w:type="dxa"/>
            <w:tcBorders>
              <w:top w:val="nil"/>
              <w:left w:val="nil"/>
              <w:bottom w:val="nil"/>
              <w:right w:val="nil"/>
            </w:tcBorders>
          </w:tcPr>
          <w:p w14:paraId="7CD6BD39" w14:textId="77777777" w:rsidR="00F70783" w:rsidRPr="0049468F" w:rsidRDefault="00F70783" w:rsidP="002D0ED4">
            <w:pPr>
              <w:rPr>
                <w:sz w:val="24"/>
                <w:szCs w:val="24"/>
              </w:rPr>
            </w:pPr>
            <w:r w:rsidRPr="0049468F">
              <w:rPr>
                <w:sz w:val="24"/>
                <w:szCs w:val="24"/>
              </w:rPr>
              <w:lastRenderedPageBreak/>
              <w:t>Solution</w:t>
            </w:r>
          </w:p>
        </w:tc>
        <w:tc>
          <w:tcPr>
            <w:tcW w:w="8550" w:type="dxa"/>
            <w:tcBorders>
              <w:top w:val="nil"/>
              <w:left w:val="nil"/>
              <w:bottom w:val="nil"/>
              <w:right w:val="nil"/>
            </w:tcBorders>
          </w:tcPr>
          <w:p w14:paraId="55261C28" w14:textId="77777777" w:rsidR="00F70783" w:rsidRPr="0049468F" w:rsidRDefault="00F70783" w:rsidP="002D0ED4">
            <w:pPr>
              <w:rPr>
                <w:rFonts w:eastAsia="Times New Roman" w:cs="Times New Roman"/>
                <w:noProof/>
                <w:sz w:val="24"/>
                <w:szCs w:val="24"/>
              </w:rPr>
            </w:pPr>
            <w:r w:rsidRPr="0049468F">
              <w:rPr>
                <w:rFonts w:eastAsia="Times New Roman" w:cs="Times New Roman"/>
                <w:noProof/>
                <w:sz w:val="24"/>
                <w:szCs w:val="24"/>
              </w:rPr>
              <w:t>The graph of the ball’s vertical velocity over time should begin at 4.90 m/s during the time interval 0 - 0.1 sec (there should be a data point at t = 0.05 sec, v = 4.90 m/s). It should then have a slope of -9.8 m/s2, crossing through v = 0 at t = 0.55 sec and ending at v = -0.98 m/s at t = 0.65 sec.</w:t>
            </w:r>
          </w:p>
          <w:p w14:paraId="32130C77" w14:textId="77777777" w:rsidR="00F70783" w:rsidRPr="0049468F" w:rsidRDefault="00F70783" w:rsidP="002D0ED4">
            <w:pPr>
              <w:rPr>
                <w:rFonts w:eastAsia="Times New Roman" w:cs="Times New Roman"/>
                <w:noProof/>
                <w:sz w:val="24"/>
                <w:szCs w:val="24"/>
              </w:rPr>
            </w:pPr>
            <w:r w:rsidRPr="0049468F">
              <w:rPr>
                <w:rFonts w:eastAsia="Times New Roman" w:cs="Times New Roman"/>
                <w:noProof/>
                <w:sz w:val="24"/>
                <w:szCs w:val="24"/>
              </w:rPr>
              <w:t>The graph of the ball’s horizontal velocity would be a constant positive value, a flat horizontal line at some positive velocity from t = 0 until t = 0.7 sec.</w:t>
            </w:r>
          </w:p>
        </w:tc>
      </w:tr>
      <w:tr w:rsidR="00F70783" w:rsidRPr="0049468F" w14:paraId="17D7F51C" w14:textId="77777777" w:rsidTr="002D0ED4">
        <w:tc>
          <w:tcPr>
            <w:tcW w:w="1080" w:type="dxa"/>
            <w:tcBorders>
              <w:top w:val="nil"/>
              <w:left w:val="nil"/>
              <w:bottom w:val="nil"/>
              <w:right w:val="nil"/>
            </w:tcBorders>
          </w:tcPr>
          <w:p w14:paraId="5492CAA8" w14:textId="77777777" w:rsidR="00F70783" w:rsidRPr="0049468F" w:rsidRDefault="00F70783" w:rsidP="002D0ED4">
            <w:pPr>
              <w:rPr>
                <w:sz w:val="24"/>
                <w:szCs w:val="24"/>
              </w:rPr>
            </w:pPr>
            <w:r w:rsidRPr="0049468F">
              <w:rPr>
                <w:sz w:val="24"/>
                <w:szCs w:val="24"/>
              </w:rPr>
              <w:t>6.</w:t>
            </w:r>
          </w:p>
        </w:tc>
        <w:tc>
          <w:tcPr>
            <w:tcW w:w="8550" w:type="dxa"/>
            <w:tcBorders>
              <w:top w:val="nil"/>
              <w:left w:val="nil"/>
              <w:bottom w:val="nil"/>
              <w:right w:val="nil"/>
            </w:tcBorders>
          </w:tcPr>
          <w:p w14:paraId="1E755F5B" w14:textId="77777777" w:rsidR="00F70783" w:rsidRPr="0049468F" w:rsidRDefault="00F70783" w:rsidP="002D0ED4">
            <w:pPr>
              <w:rPr>
                <w:rFonts w:eastAsia="Times New Roman" w:cs="Times New Roman"/>
                <w:i/>
                <w:noProof/>
                <w:sz w:val="24"/>
                <w:szCs w:val="24"/>
              </w:rPr>
            </w:pPr>
            <w:r w:rsidRPr="0049468F">
              <w:rPr>
                <w:rFonts w:eastAsia="Times New Roman" w:cs="Times New Roman"/>
                <w:i/>
                <w:noProof/>
                <w:sz w:val="24"/>
                <w:szCs w:val="24"/>
              </w:rPr>
              <w:t xml:space="preserve">In an experiment, a student launches a ball with an initial horizontal velocity of 5.00 meters/sec at an elevation 2.00 meters above ground. Draw and clearly label with appropriate values and units a graph of the ball’s horizontal velocity vs. time and the ball’s vertical velocity vs. time. The graph should cover the motion from the instant after the ball is launched until the instant before it hits the ground. Assume the downward direction is negative for this problem. </w:t>
            </w:r>
          </w:p>
        </w:tc>
      </w:tr>
      <w:tr w:rsidR="00F70783" w:rsidRPr="0049468F" w14:paraId="79D08149" w14:textId="77777777" w:rsidTr="002D0ED4">
        <w:tc>
          <w:tcPr>
            <w:tcW w:w="1080" w:type="dxa"/>
            <w:tcBorders>
              <w:top w:val="nil"/>
              <w:left w:val="nil"/>
              <w:bottom w:val="nil"/>
              <w:right w:val="nil"/>
            </w:tcBorders>
          </w:tcPr>
          <w:p w14:paraId="52E2FED9" w14:textId="77777777" w:rsidR="00F70783" w:rsidRPr="0049468F" w:rsidRDefault="00F70783" w:rsidP="002D0ED4">
            <w:pPr>
              <w:rPr>
                <w:sz w:val="24"/>
                <w:szCs w:val="24"/>
              </w:rPr>
            </w:pPr>
            <w:r w:rsidRPr="0049468F">
              <w:rPr>
                <w:sz w:val="24"/>
                <w:szCs w:val="24"/>
              </w:rPr>
              <w:t>Solution</w:t>
            </w:r>
          </w:p>
        </w:tc>
        <w:tc>
          <w:tcPr>
            <w:tcW w:w="8550" w:type="dxa"/>
            <w:tcBorders>
              <w:top w:val="nil"/>
              <w:left w:val="nil"/>
              <w:bottom w:val="nil"/>
              <w:right w:val="nil"/>
            </w:tcBorders>
          </w:tcPr>
          <w:p w14:paraId="6957B634" w14:textId="77777777" w:rsidR="00F70783" w:rsidRPr="0049468F" w:rsidRDefault="00F70783" w:rsidP="002D0ED4">
            <w:pPr>
              <w:rPr>
                <w:rFonts w:eastAsia="Times New Roman" w:cs="Times New Roman"/>
                <w:noProof/>
                <w:sz w:val="24"/>
                <w:szCs w:val="24"/>
              </w:rPr>
            </w:pPr>
            <w:r w:rsidRPr="0049468F">
              <w:rPr>
                <w:rFonts w:eastAsia="Times New Roman" w:cs="Times New Roman"/>
                <w:noProof/>
                <w:sz w:val="24"/>
                <w:szCs w:val="24"/>
              </w:rPr>
              <w:t>The time it will take for the ball to hit the ground is:</w:t>
            </w:r>
          </w:p>
          <w:p w14:paraId="64F5CDE4" w14:textId="77777777" w:rsidR="00F70783" w:rsidRPr="0049468F" w:rsidRDefault="00F70783" w:rsidP="002D0ED4">
            <w:pPr>
              <w:rPr>
                <w:rFonts w:eastAsia="Times New Roman" w:cs="Times New Roman"/>
                <w:noProof/>
                <w:sz w:val="24"/>
                <w:szCs w:val="24"/>
              </w:rPr>
            </w:pPr>
            <w:r w:rsidRPr="0049468F">
              <w:rPr>
                <w:rFonts w:eastAsia="Times New Roman" w:cs="Times New Roman"/>
                <w:noProof/>
                <w:sz w:val="24"/>
                <w:szCs w:val="24"/>
                <w:lang w:bidi="ar-SA"/>
              </w:rPr>
              <w:drawing>
                <wp:inline distT="0" distB="0" distL="0" distR="0" wp14:anchorId="52D627C7" wp14:editId="7CC0D15C">
                  <wp:extent cx="1162050" cy="4381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93">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162050" cy="438150"/>
                          </a:xfrm>
                          <a:prstGeom prst="rect">
                            <a:avLst/>
                          </a:prstGeom>
                          <a:noFill/>
                          <a:ln>
                            <a:noFill/>
                          </a:ln>
                        </pic:spPr>
                      </pic:pic>
                    </a:graphicData>
                  </a:graphic>
                </wp:inline>
              </w:drawing>
            </w:r>
          </w:p>
          <w:p w14:paraId="44E89E56" w14:textId="77777777" w:rsidR="00F70783" w:rsidRPr="0049468F" w:rsidRDefault="00F70783" w:rsidP="002D0ED4">
            <w:pPr>
              <w:rPr>
                <w:rFonts w:eastAsia="Times New Roman" w:cs="Times New Roman"/>
                <w:noProof/>
                <w:sz w:val="24"/>
                <w:szCs w:val="24"/>
              </w:rPr>
            </w:pPr>
          </w:p>
          <w:p w14:paraId="2B0F2269" w14:textId="77777777" w:rsidR="00F70783" w:rsidRPr="0049468F" w:rsidRDefault="00F70783" w:rsidP="002D0ED4">
            <w:pPr>
              <w:rPr>
                <w:rFonts w:eastAsia="Times New Roman" w:cs="Times New Roman"/>
                <w:noProof/>
                <w:sz w:val="24"/>
                <w:szCs w:val="24"/>
              </w:rPr>
            </w:pPr>
            <w:r w:rsidRPr="0049468F">
              <w:rPr>
                <w:rFonts w:eastAsia="Times New Roman" w:cs="Times New Roman"/>
                <w:noProof/>
                <w:sz w:val="24"/>
                <w:szCs w:val="24"/>
              </w:rPr>
              <w:t>The horizontal velocity graph should simply be a horizontal straight line starting at t = 0 and a velocity of 5.00 meters/sec on the vertical axis, then extending in the positive horizontal direction until t = 0.639 s.</w:t>
            </w:r>
          </w:p>
          <w:p w14:paraId="7EA7CF76" w14:textId="77777777" w:rsidR="00F70783" w:rsidRPr="0049468F" w:rsidRDefault="00F70783" w:rsidP="002D0ED4">
            <w:pPr>
              <w:rPr>
                <w:rFonts w:eastAsia="Times New Roman" w:cs="Times New Roman"/>
                <w:noProof/>
                <w:sz w:val="24"/>
                <w:szCs w:val="24"/>
              </w:rPr>
            </w:pPr>
            <w:r w:rsidRPr="0049468F">
              <w:rPr>
                <w:rFonts w:eastAsia="Times New Roman" w:cs="Times New Roman"/>
                <w:noProof/>
                <w:sz w:val="24"/>
                <w:szCs w:val="24"/>
              </w:rPr>
              <w:t>The vertical velocity graph should have an initial value of zero at t = 0. The velocity should show a linear increase in the negative direction until it reaches a value:</w:t>
            </w:r>
          </w:p>
          <w:p w14:paraId="06CEE05A" w14:textId="77777777" w:rsidR="00F70783" w:rsidRPr="0049468F" w:rsidRDefault="00F70783" w:rsidP="002D0ED4">
            <w:pPr>
              <w:rPr>
                <w:rFonts w:eastAsia="Times New Roman" w:cs="Times New Roman"/>
                <w:noProof/>
                <w:sz w:val="24"/>
                <w:szCs w:val="24"/>
              </w:rPr>
            </w:pPr>
          </w:p>
          <w:p w14:paraId="4981812F" w14:textId="77777777" w:rsidR="00F70783" w:rsidRPr="0049468F" w:rsidRDefault="00F70783" w:rsidP="002D0ED4">
            <w:pPr>
              <w:rPr>
                <w:rFonts w:eastAsia="Times New Roman" w:cs="Times New Roman"/>
                <w:noProof/>
                <w:sz w:val="24"/>
                <w:szCs w:val="24"/>
              </w:rPr>
            </w:pPr>
            <w:r w:rsidRPr="0049468F">
              <w:rPr>
                <w:rFonts w:eastAsia="Times New Roman" w:cs="Times New Roman"/>
                <w:noProof/>
                <w:sz w:val="24"/>
                <w:szCs w:val="24"/>
                <w:lang w:bidi="ar-SA"/>
              </w:rPr>
              <w:drawing>
                <wp:inline distT="0" distB="0" distL="0" distR="0" wp14:anchorId="0C2CAEFC" wp14:editId="2941B711">
                  <wp:extent cx="1285875" cy="2667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94">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85875" cy="266700"/>
                          </a:xfrm>
                          <a:prstGeom prst="rect">
                            <a:avLst/>
                          </a:prstGeom>
                          <a:noFill/>
                          <a:ln>
                            <a:noFill/>
                          </a:ln>
                        </pic:spPr>
                      </pic:pic>
                    </a:graphicData>
                  </a:graphic>
                </wp:inline>
              </w:drawing>
            </w:r>
          </w:p>
          <w:p w14:paraId="0845D386" w14:textId="77777777" w:rsidR="00F70783" w:rsidRPr="0049468F" w:rsidRDefault="00F70783" w:rsidP="002D0ED4">
            <w:pPr>
              <w:rPr>
                <w:rFonts w:eastAsia="Times New Roman" w:cs="Times New Roman"/>
                <w:noProof/>
                <w:sz w:val="24"/>
                <w:szCs w:val="24"/>
              </w:rPr>
            </w:pPr>
            <w:r w:rsidRPr="0049468F">
              <w:rPr>
                <w:rFonts w:eastAsia="Times New Roman" w:cs="Times New Roman"/>
                <w:noProof/>
                <w:sz w:val="24"/>
                <w:szCs w:val="24"/>
              </w:rPr>
              <w:t>at t = 0.639 s.</w:t>
            </w:r>
          </w:p>
        </w:tc>
      </w:tr>
    </w:tbl>
    <w:p w14:paraId="4EFCC3E8" w14:textId="77777777" w:rsidR="00712A8E" w:rsidRDefault="00712A8E">
      <w:r>
        <w:br w:type="page"/>
      </w:r>
    </w:p>
    <w:p w14:paraId="51F474D2" w14:textId="77777777" w:rsidR="00712A8E" w:rsidRPr="00106D95" w:rsidRDefault="00712A8E" w:rsidP="00712A8E">
      <w:pPr>
        <w:rPr>
          <w:sz w:val="24"/>
        </w:rPr>
      </w:pPr>
      <w:r w:rsidRPr="00106D95">
        <w:rPr>
          <w:sz w:val="24"/>
        </w:rPr>
        <w:lastRenderedPageBreak/>
        <w:t>This file is copyright 2015, Rice University. All Rights Reserved</w:t>
      </w:r>
      <w:r>
        <w:rPr>
          <w:sz w:val="24"/>
        </w:rPr>
        <w:t>.</w:t>
      </w:r>
    </w:p>
    <w:p w14:paraId="2A327874" w14:textId="77777777" w:rsidR="00636D6A" w:rsidRDefault="00636D6A"/>
    <w:sectPr w:rsidR="00636D6A" w:rsidSect="00F70783">
      <w:headerReference w:type="default" r:id="rId795"/>
      <w:footerReference w:type="default" r:id="rId796"/>
      <w:pgSz w:w="12240" w:h="15840"/>
      <w:pgMar w:top="1440" w:right="1440" w:bottom="1440" w:left="1440" w:header="720" w:footer="720" w:gutter="0"/>
      <w:pgNumType w:start="6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ED4029" w14:textId="77777777" w:rsidR="00E534FE" w:rsidRDefault="00E534FE" w:rsidP="00F70783">
      <w:pPr>
        <w:spacing w:before="0" w:after="0" w:line="240" w:lineRule="auto"/>
      </w:pPr>
      <w:r>
        <w:separator/>
      </w:r>
    </w:p>
  </w:endnote>
  <w:endnote w:type="continuationSeparator" w:id="0">
    <w:p w14:paraId="016D026C" w14:textId="77777777" w:rsidR="00E534FE" w:rsidRDefault="00E534FE" w:rsidP="00F7078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Minion Pro">
    <w:charset w:val="00"/>
    <w:family w:val="auto"/>
    <w:pitch w:val="variable"/>
    <w:sig w:usb0="60000287" w:usb1="00000001" w:usb2="00000000" w:usb3="00000000" w:csb0="0000019F" w:csb1="00000000"/>
  </w:font>
  <w:font w:name="Liberation Sans">
    <w:charset w:val="00"/>
    <w:family w:val="auto"/>
    <w:pitch w:val="variable"/>
    <w:sig w:usb0="A00002AF" w:usb1="500078F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MS Shell Dlg 2">
    <w:altName w:val="Arial Unicode MS"/>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25F7BC" w14:textId="77777777" w:rsidR="00F70783" w:rsidRDefault="00F70783">
    <w:pPr>
      <w:pStyle w:val="Footer"/>
      <w:jc w:val="center"/>
    </w:pPr>
  </w:p>
  <w:p w14:paraId="109DA81D" w14:textId="77777777" w:rsidR="00F70783" w:rsidRDefault="00F707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F25454" w14:textId="77777777" w:rsidR="00E534FE" w:rsidRDefault="00E534FE" w:rsidP="00F70783">
      <w:pPr>
        <w:spacing w:before="0" w:after="0" w:line="240" w:lineRule="auto"/>
      </w:pPr>
      <w:r>
        <w:separator/>
      </w:r>
    </w:p>
  </w:footnote>
  <w:footnote w:type="continuationSeparator" w:id="0">
    <w:p w14:paraId="5D4F51A2" w14:textId="77777777" w:rsidR="00E534FE" w:rsidRDefault="00E534FE" w:rsidP="00F70783">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BA6850" w14:textId="77777777" w:rsidR="00F70783" w:rsidRDefault="00F70783">
    <w:pPr>
      <w:pStyle w:val="Header"/>
    </w:pPr>
    <w:r w:rsidRPr="00F70783">
      <w:rPr>
        <w:rFonts w:ascii="Calibri" w:eastAsia="MS Mincho" w:hAnsi="Calibri" w:cs="Times New Roman"/>
      </w:rPr>
      <w:t>Physics: AP® Edition</w:t>
    </w:r>
    <w:r w:rsidRPr="00F70783">
      <w:rPr>
        <w:rFonts w:ascii="Calibri" w:eastAsia="MS Mincho" w:hAnsi="Calibri" w:cs="Times New Roman"/>
      </w:rPr>
      <w:tab/>
      <w:t>Instructor Solutions Manual</w:t>
    </w:r>
    <w:r w:rsidRPr="00F70783">
      <w:rPr>
        <w:rFonts w:ascii="Calibri" w:eastAsia="MS Mincho" w:hAnsi="Calibri" w:cs="Times New Roman"/>
      </w:rPr>
      <w:tab/>
      <w:t>Chapter 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0A62"/>
    <w:multiLevelType w:val="multilevel"/>
    <w:tmpl w:val="E90C033E"/>
    <w:styleLink w:val="List5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
    <w:nsid w:val="042F2700"/>
    <w:multiLevelType w:val="multilevel"/>
    <w:tmpl w:val="B49A1366"/>
    <w:styleLink w:val="List24"/>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2">
    <w:nsid w:val="05AA7F84"/>
    <w:multiLevelType w:val="multilevel"/>
    <w:tmpl w:val="14F0BF28"/>
    <w:styleLink w:val="List16"/>
    <w:lvl w:ilvl="0">
      <w:start w:val="1"/>
      <w:numFmt w:val="decimal"/>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3">
    <w:nsid w:val="0A7256B9"/>
    <w:multiLevelType w:val="multilevel"/>
    <w:tmpl w:val="9F7C021E"/>
    <w:styleLink w:val="List8"/>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4">
    <w:nsid w:val="0E271AB2"/>
    <w:multiLevelType w:val="multilevel"/>
    <w:tmpl w:val="9F527E26"/>
    <w:styleLink w:val="List2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nsid w:val="0E975B46"/>
    <w:multiLevelType w:val="multilevel"/>
    <w:tmpl w:val="C6FC45B4"/>
    <w:styleLink w:val="List41"/>
    <w:lvl w:ilvl="0">
      <w:start w:val="1"/>
      <w:numFmt w:val="lowerLetter"/>
      <w:lvlText w:val="%1)"/>
      <w:lvlJc w:val="left"/>
      <w:rPr>
        <w:position w:val="0"/>
        <w:rtl w:val="0"/>
        <w:lang w:val="en-US"/>
      </w:rPr>
    </w:lvl>
    <w:lvl w:ilvl="1">
      <w:start w:val="1"/>
      <w:numFmt w:val="lowerLetter"/>
      <w:lvlText w:val="%2."/>
      <w:lvlJc w:val="left"/>
      <w:rPr>
        <w:position w:val="0"/>
        <w:rtl w:val="0"/>
        <w:lang w:val="en-US"/>
      </w:rPr>
    </w:lvl>
    <w:lvl w:ilvl="2">
      <w:start w:val="1"/>
      <w:numFmt w:val="lowerRoman"/>
      <w:lvlText w:val="%3."/>
      <w:lvlJc w:val="left"/>
      <w:rPr>
        <w:position w:val="0"/>
        <w:rtl w:val="0"/>
        <w:lang w:val="en-US"/>
      </w:rPr>
    </w:lvl>
    <w:lvl w:ilvl="3">
      <w:start w:val="1"/>
      <w:numFmt w:val="decimal"/>
      <w:lvlText w:val="%4."/>
      <w:lvlJc w:val="left"/>
      <w:rPr>
        <w:position w:val="0"/>
        <w:rtl w:val="0"/>
        <w:lang w:val="en-US"/>
      </w:rPr>
    </w:lvl>
    <w:lvl w:ilvl="4">
      <w:start w:val="1"/>
      <w:numFmt w:val="lowerLetter"/>
      <w:lvlText w:val="%5."/>
      <w:lvlJc w:val="left"/>
      <w:rPr>
        <w:position w:val="0"/>
        <w:rtl w:val="0"/>
        <w:lang w:val="en-US"/>
      </w:rPr>
    </w:lvl>
    <w:lvl w:ilvl="5">
      <w:start w:val="1"/>
      <w:numFmt w:val="lowerRoman"/>
      <w:lvlText w:val="%6."/>
      <w:lvlJc w:val="left"/>
      <w:rPr>
        <w:position w:val="0"/>
        <w:rtl w:val="0"/>
        <w:lang w:val="en-US"/>
      </w:rPr>
    </w:lvl>
    <w:lvl w:ilvl="6">
      <w:start w:val="1"/>
      <w:numFmt w:val="decimal"/>
      <w:lvlText w:val="%7."/>
      <w:lvlJc w:val="left"/>
      <w:rPr>
        <w:position w:val="0"/>
        <w:rtl w:val="0"/>
        <w:lang w:val="en-US"/>
      </w:rPr>
    </w:lvl>
    <w:lvl w:ilvl="7">
      <w:start w:val="1"/>
      <w:numFmt w:val="lowerLetter"/>
      <w:lvlText w:val="%8."/>
      <w:lvlJc w:val="left"/>
      <w:rPr>
        <w:position w:val="0"/>
        <w:rtl w:val="0"/>
        <w:lang w:val="en-US"/>
      </w:rPr>
    </w:lvl>
    <w:lvl w:ilvl="8">
      <w:start w:val="1"/>
      <w:numFmt w:val="lowerRoman"/>
      <w:lvlText w:val="%9."/>
      <w:lvlJc w:val="left"/>
      <w:rPr>
        <w:position w:val="0"/>
        <w:rtl w:val="0"/>
        <w:lang w:val="en-US"/>
      </w:rPr>
    </w:lvl>
  </w:abstractNum>
  <w:abstractNum w:abstractNumId="6">
    <w:nsid w:val="118C6CB6"/>
    <w:multiLevelType w:val="multilevel"/>
    <w:tmpl w:val="A91E5CBA"/>
    <w:styleLink w:val="List1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7">
    <w:nsid w:val="14D600AC"/>
    <w:multiLevelType w:val="multilevel"/>
    <w:tmpl w:val="F1B6574A"/>
    <w:styleLink w:val="List27"/>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8">
    <w:nsid w:val="1C4A0096"/>
    <w:multiLevelType w:val="multilevel"/>
    <w:tmpl w:val="38A09BB2"/>
    <w:styleLink w:val="List29"/>
    <w:lvl w:ilvl="0">
      <w:start w:val="1"/>
      <w:numFmt w:val="low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9">
    <w:nsid w:val="23407F6F"/>
    <w:multiLevelType w:val="multilevel"/>
    <w:tmpl w:val="30684E08"/>
    <w:styleLink w:val="List13"/>
    <w:lvl w:ilvl="0">
      <w:start w:val="1"/>
      <w:numFmt w:val="upperLetter"/>
      <w:lvlText w:val="(%1)"/>
      <w:lvlJc w:val="left"/>
      <w:pPr>
        <w:tabs>
          <w:tab w:val="num" w:pos="1080"/>
        </w:tabs>
        <w:ind w:left="1080" w:hanging="36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0">
    <w:nsid w:val="23B46AE2"/>
    <w:multiLevelType w:val="hybridMultilevel"/>
    <w:tmpl w:val="6BA65868"/>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1">
    <w:nsid w:val="26583C32"/>
    <w:multiLevelType w:val="hybridMultilevel"/>
    <w:tmpl w:val="B178DC78"/>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2">
    <w:nsid w:val="27906647"/>
    <w:multiLevelType w:val="hybridMultilevel"/>
    <w:tmpl w:val="D72093A0"/>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3">
    <w:nsid w:val="383D2B23"/>
    <w:multiLevelType w:val="multilevel"/>
    <w:tmpl w:val="0E0E8556"/>
    <w:styleLink w:val="List11"/>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14">
    <w:nsid w:val="458128F6"/>
    <w:multiLevelType w:val="multilevel"/>
    <w:tmpl w:val="37DAED44"/>
    <w:styleLink w:val="List31"/>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5">
    <w:nsid w:val="46457C7A"/>
    <w:multiLevelType w:val="hybridMultilevel"/>
    <w:tmpl w:val="8A14C60A"/>
    <w:lvl w:ilvl="0" w:tplc="04090017">
      <w:start w:val="1"/>
      <w:numFmt w:val="lowerLetter"/>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rPr>
        <w:rFonts w:ascii="Times New Roman" w:hAnsi="Times New Roman" w:cs="Times New Roman"/>
      </w:rPr>
    </w:lvl>
    <w:lvl w:ilvl="2" w:tplc="0409001B">
      <w:start w:val="1"/>
      <w:numFmt w:val="lowerRoman"/>
      <w:lvlText w:val="%3."/>
      <w:lvlJc w:val="right"/>
      <w:pPr>
        <w:ind w:left="2160" w:hanging="180"/>
      </w:pPr>
      <w:rPr>
        <w:rFonts w:ascii="Times New Roman" w:hAnsi="Times New Roman" w:cs="Times New Roman"/>
      </w:rPr>
    </w:lvl>
    <w:lvl w:ilvl="3" w:tplc="0409000F">
      <w:start w:val="1"/>
      <w:numFmt w:val="decimal"/>
      <w:lvlText w:val="%4."/>
      <w:lvlJc w:val="left"/>
      <w:pPr>
        <w:ind w:left="2880" w:hanging="360"/>
      </w:pPr>
      <w:rPr>
        <w:rFonts w:ascii="Times New Roman" w:hAnsi="Times New Roman" w:cs="Times New Roman"/>
      </w:rPr>
    </w:lvl>
    <w:lvl w:ilvl="4" w:tplc="04090019">
      <w:start w:val="1"/>
      <w:numFmt w:val="lowerLetter"/>
      <w:lvlText w:val="%5."/>
      <w:lvlJc w:val="left"/>
      <w:pPr>
        <w:ind w:left="3600" w:hanging="360"/>
      </w:pPr>
      <w:rPr>
        <w:rFonts w:ascii="Times New Roman" w:hAnsi="Times New Roman" w:cs="Times New Roman"/>
      </w:rPr>
    </w:lvl>
    <w:lvl w:ilvl="5" w:tplc="0409001B">
      <w:start w:val="1"/>
      <w:numFmt w:val="lowerRoman"/>
      <w:lvlText w:val="%6."/>
      <w:lvlJc w:val="right"/>
      <w:pPr>
        <w:ind w:left="4320" w:hanging="180"/>
      </w:pPr>
      <w:rPr>
        <w:rFonts w:ascii="Times New Roman" w:hAnsi="Times New Roman" w:cs="Times New Roman"/>
      </w:rPr>
    </w:lvl>
    <w:lvl w:ilvl="6" w:tplc="0409000F">
      <w:start w:val="1"/>
      <w:numFmt w:val="decimal"/>
      <w:lvlText w:val="%7."/>
      <w:lvlJc w:val="left"/>
      <w:pPr>
        <w:ind w:left="5040" w:hanging="360"/>
      </w:pPr>
      <w:rPr>
        <w:rFonts w:ascii="Times New Roman" w:hAnsi="Times New Roman" w:cs="Times New Roman"/>
      </w:rPr>
    </w:lvl>
    <w:lvl w:ilvl="7" w:tplc="04090019">
      <w:start w:val="1"/>
      <w:numFmt w:val="lowerLetter"/>
      <w:lvlText w:val="%8."/>
      <w:lvlJc w:val="left"/>
      <w:pPr>
        <w:ind w:left="5760" w:hanging="360"/>
      </w:pPr>
      <w:rPr>
        <w:rFonts w:ascii="Times New Roman" w:hAnsi="Times New Roman" w:cs="Times New Roman"/>
      </w:rPr>
    </w:lvl>
    <w:lvl w:ilvl="8" w:tplc="0409001B">
      <w:start w:val="1"/>
      <w:numFmt w:val="lowerRoman"/>
      <w:lvlText w:val="%9."/>
      <w:lvlJc w:val="right"/>
      <w:pPr>
        <w:ind w:left="6480" w:hanging="180"/>
      </w:pPr>
      <w:rPr>
        <w:rFonts w:ascii="Times New Roman" w:hAnsi="Times New Roman" w:cs="Times New Roman"/>
      </w:rPr>
    </w:lvl>
  </w:abstractNum>
  <w:abstractNum w:abstractNumId="16">
    <w:nsid w:val="465A4122"/>
    <w:multiLevelType w:val="multilevel"/>
    <w:tmpl w:val="0720D02C"/>
    <w:styleLink w:val="List6"/>
    <w:lvl w:ilvl="0">
      <w:start w:val="1"/>
      <w:numFmt w:val="upperLetter"/>
      <w:lvlText w:val="(%1)"/>
      <w:lvlJc w:val="left"/>
      <w:pPr>
        <w:tabs>
          <w:tab w:val="num" w:pos="1110"/>
        </w:tabs>
        <w:ind w:left="1110" w:hanging="390"/>
      </w:pPr>
      <w:rPr>
        <w:position w:val="0"/>
        <w:sz w:val="24"/>
        <w:szCs w:val="24"/>
      </w:rPr>
    </w:lvl>
    <w:lvl w:ilvl="1">
      <w:start w:val="1"/>
      <w:numFmt w:val="lowerLetter"/>
      <w:lvlText w:val="%2."/>
      <w:lvlJc w:val="left"/>
      <w:pPr>
        <w:tabs>
          <w:tab w:val="num" w:pos="1800"/>
        </w:tabs>
        <w:ind w:left="1800" w:hanging="360"/>
      </w:pPr>
      <w:rPr>
        <w:position w:val="0"/>
        <w:sz w:val="24"/>
        <w:szCs w:val="24"/>
      </w:rPr>
    </w:lvl>
    <w:lvl w:ilvl="2">
      <w:start w:val="1"/>
      <w:numFmt w:val="lowerRoman"/>
      <w:lvlText w:val="%3."/>
      <w:lvlJc w:val="left"/>
      <w:pPr>
        <w:tabs>
          <w:tab w:val="num" w:pos="2520"/>
        </w:tabs>
        <w:ind w:left="2520" w:hanging="296"/>
      </w:pPr>
      <w:rPr>
        <w:position w:val="0"/>
        <w:sz w:val="24"/>
        <w:szCs w:val="24"/>
      </w:rPr>
    </w:lvl>
    <w:lvl w:ilvl="3">
      <w:start w:val="1"/>
      <w:numFmt w:val="decimal"/>
      <w:lvlText w:val="%4."/>
      <w:lvlJc w:val="left"/>
      <w:pPr>
        <w:tabs>
          <w:tab w:val="num" w:pos="3240"/>
        </w:tabs>
        <w:ind w:left="3240" w:hanging="360"/>
      </w:pPr>
      <w:rPr>
        <w:position w:val="0"/>
        <w:sz w:val="24"/>
        <w:szCs w:val="24"/>
      </w:rPr>
    </w:lvl>
    <w:lvl w:ilvl="4">
      <w:start w:val="1"/>
      <w:numFmt w:val="lowerLetter"/>
      <w:lvlText w:val="%5."/>
      <w:lvlJc w:val="left"/>
      <w:pPr>
        <w:tabs>
          <w:tab w:val="num" w:pos="3960"/>
        </w:tabs>
        <w:ind w:left="3960" w:hanging="360"/>
      </w:pPr>
      <w:rPr>
        <w:position w:val="0"/>
        <w:sz w:val="24"/>
        <w:szCs w:val="24"/>
      </w:rPr>
    </w:lvl>
    <w:lvl w:ilvl="5">
      <w:start w:val="1"/>
      <w:numFmt w:val="lowerRoman"/>
      <w:lvlText w:val="%6."/>
      <w:lvlJc w:val="left"/>
      <w:pPr>
        <w:tabs>
          <w:tab w:val="num" w:pos="4680"/>
        </w:tabs>
        <w:ind w:left="4680" w:hanging="296"/>
      </w:pPr>
      <w:rPr>
        <w:position w:val="0"/>
        <w:sz w:val="24"/>
        <w:szCs w:val="24"/>
      </w:rPr>
    </w:lvl>
    <w:lvl w:ilvl="6">
      <w:start w:val="1"/>
      <w:numFmt w:val="decimal"/>
      <w:lvlText w:val="%7."/>
      <w:lvlJc w:val="left"/>
      <w:pPr>
        <w:tabs>
          <w:tab w:val="num" w:pos="5400"/>
        </w:tabs>
        <w:ind w:left="5400" w:hanging="360"/>
      </w:pPr>
      <w:rPr>
        <w:position w:val="0"/>
        <w:sz w:val="24"/>
        <w:szCs w:val="24"/>
      </w:rPr>
    </w:lvl>
    <w:lvl w:ilvl="7">
      <w:start w:val="1"/>
      <w:numFmt w:val="lowerLetter"/>
      <w:lvlText w:val="%8."/>
      <w:lvlJc w:val="left"/>
      <w:pPr>
        <w:tabs>
          <w:tab w:val="num" w:pos="6120"/>
        </w:tabs>
        <w:ind w:left="6120" w:hanging="360"/>
      </w:pPr>
      <w:rPr>
        <w:position w:val="0"/>
        <w:sz w:val="24"/>
        <w:szCs w:val="24"/>
      </w:rPr>
    </w:lvl>
    <w:lvl w:ilvl="8">
      <w:start w:val="1"/>
      <w:numFmt w:val="lowerRoman"/>
      <w:lvlText w:val="%9."/>
      <w:lvlJc w:val="left"/>
      <w:pPr>
        <w:tabs>
          <w:tab w:val="num" w:pos="6840"/>
        </w:tabs>
        <w:ind w:left="6840" w:hanging="296"/>
      </w:pPr>
      <w:rPr>
        <w:position w:val="0"/>
        <w:sz w:val="24"/>
        <w:szCs w:val="24"/>
      </w:rPr>
    </w:lvl>
  </w:abstractNum>
  <w:abstractNum w:abstractNumId="17">
    <w:nsid w:val="4C0226CE"/>
    <w:multiLevelType w:val="multilevel"/>
    <w:tmpl w:val="D3DC44BC"/>
    <w:styleLink w:val="List10"/>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8">
    <w:nsid w:val="51F14B9B"/>
    <w:multiLevelType w:val="multilevel"/>
    <w:tmpl w:val="65CA8EB8"/>
    <w:styleLink w:val="List23"/>
    <w:lvl w:ilvl="0">
      <w:start w:val="1"/>
      <w:numFmt w:val="low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9">
    <w:nsid w:val="579C4A96"/>
    <w:multiLevelType w:val="multilevel"/>
    <w:tmpl w:val="0A48EEF4"/>
    <w:styleLink w:val="List9"/>
    <w:lvl w:ilvl="0">
      <w:start w:val="1"/>
      <w:numFmt w:val="low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20">
    <w:nsid w:val="60EB59D0"/>
    <w:multiLevelType w:val="multilevel"/>
    <w:tmpl w:val="9FB221FC"/>
    <w:styleLink w:val="List14"/>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1">
    <w:nsid w:val="656119DA"/>
    <w:multiLevelType w:val="multilevel"/>
    <w:tmpl w:val="06C29DE2"/>
    <w:styleLink w:val="List19"/>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2">
    <w:nsid w:val="66156DDB"/>
    <w:multiLevelType w:val="multilevel"/>
    <w:tmpl w:val="57F4AC00"/>
    <w:styleLink w:val="List22"/>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3">
    <w:nsid w:val="6F711903"/>
    <w:multiLevelType w:val="multilevel"/>
    <w:tmpl w:val="4EC404BE"/>
    <w:styleLink w:val="List18"/>
    <w:lvl w:ilvl="0">
      <w:start w:val="1"/>
      <w:numFmt w:val="lowerLetter"/>
      <w:lvlText w:val="%1."/>
      <w:lvlJc w:val="left"/>
      <w:pPr>
        <w:tabs>
          <w:tab w:val="num" w:pos="720"/>
        </w:tabs>
        <w:ind w:left="720" w:hanging="360"/>
      </w:pPr>
      <w:rPr>
        <w:rFonts w:ascii="Times New Roman" w:eastAsiaTheme="minorEastAsia" w:hAnsi="Times New Roman" w:cs="Times New Roman"/>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4">
    <w:nsid w:val="74897CAE"/>
    <w:multiLevelType w:val="multilevel"/>
    <w:tmpl w:val="BC244268"/>
    <w:styleLink w:val="List20"/>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5">
    <w:nsid w:val="7AC8303C"/>
    <w:multiLevelType w:val="multilevel"/>
    <w:tmpl w:val="4ABA4E4E"/>
    <w:styleLink w:val="List17"/>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6">
    <w:nsid w:val="7F6D54FF"/>
    <w:multiLevelType w:val="multilevel"/>
    <w:tmpl w:val="EC807372"/>
    <w:styleLink w:val="List7"/>
    <w:lvl w:ilvl="0">
      <w:start w:val="1"/>
      <w:numFmt w:val="lowerLetter"/>
      <w:lvlText w:val="%1)"/>
      <w:lvlJc w:val="left"/>
      <w:pPr>
        <w:tabs>
          <w:tab w:val="num" w:pos="720"/>
        </w:tabs>
        <w:ind w:left="720" w:hanging="36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abstractNum w:abstractNumId="27">
    <w:nsid w:val="7F7D338A"/>
    <w:multiLevelType w:val="multilevel"/>
    <w:tmpl w:val="A2647660"/>
    <w:styleLink w:val="List15"/>
    <w:lvl w:ilvl="0">
      <w:start w:val="1"/>
      <w:numFmt w:val="lowerLetter"/>
      <w:lvlText w:val="%1)"/>
      <w:lvlJc w:val="left"/>
      <w:pPr>
        <w:tabs>
          <w:tab w:val="num" w:pos="1080"/>
        </w:tabs>
        <w:ind w:left="1080" w:hanging="720"/>
      </w:pPr>
      <w:rPr>
        <w:position w:val="0"/>
        <w:sz w:val="24"/>
        <w:szCs w:val="24"/>
      </w:rPr>
    </w:lvl>
    <w:lvl w:ilvl="1">
      <w:start w:val="1"/>
      <w:numFmt w:val="lowerLetter"/>
      <w:lvlText w:val="%2."/>
      <w:lvlJc w:val="left"/>
      <w:pPr>
        <w:tabs>
          <w:tab w:val="num" w:pos="1440"/>
        </w:tabs>
        <w:ind w:left="1440" w:hanging="360"/>
      </w:pPr>
      <w:rPr>
        <w:position w:val="0"/>
        <w:sz w:val="24"/>
        <w:szCs w:val="24"/>
      </w:rPr>
    </w:lvl>
    <w:lvl w:ilvl="2">
      <w:start w:val="1"/>
      <w:numFmt w:val="lowerRoman"/>
      <w:lvlText w:val="%3."/>
      <w:lvlJc w:val="left"/>
      <w:pPr>
        <w:tabs>
          <w:tab w:val="num" w:pos="2160"/>
        </w:tabs>
        <w:ind w:left="2160" w:hanging="296"/>
      </w:pPr>
      <w:rPr>
        <w:position w:val="0"/>
        <w:sz w:val="24"/>
        <w:szCs w:val="24"/>
      </w:rPr>
    </w:lvl>
    <w:lvl w:ilvl="3">
      <w:start w:val="1"/>
      <w:numFmt w:val="decimal"/>
      <w:lvlText w:val="%4."/>
      <w:lvlJc w:val="left"/>
      <w:pPr>
        <w:tabs>
          <w:tab w:val="num" w:pos="2880"/>
        </w:tabs>
        <w:ind w:left="2880" w:hanging="360"/>
      </w:pPr>
      <w:rPr>
        <w:position w:val="0"/>
        <w:sz w:val="24"/>
        <w:szCs w:val="24"/>
      </w:rPr>
    </w:lvl>
    <w:lvl w:ilvl="4">
      <w:start w:val="1"/>
      <w:numFmt w:val="lowerLetter"/>
      <w:lvlText w:val="%5."/>
      <w:lvlJc w:val="left"/>
      <w:pPr>
        <w:tabs>
          <w:tab w:val="num" w:pos="3600"/>
        </w:tabs>
        <w:ind w:left="3600" w:hanging="360"/>
      </w:pPr>
      <w:rPr>
        <w:position w:val="0"/>
        <w:sz w:val="24"/>
        <w:szCs w:val="24"/>
      </w:rPr>
    </w:lvl>
    <w:lvl w:ilvl="5">
      <w:start w:val="1"/>
      <w:numFmt w:val="lowerRoman"/>
      <w:lvlText w:val="%6."/>
      <w:lvlJc w:val="left"/>
      <w:pPr>
        <w:tabs>
          <w:tab w:val="num" w:pos="4320"/>
        </w:tabs>
        <w:ind w:left="4320" w:hanging="296"/>
      </w:pPr>
      <w:rPr>
        <w:position w:val="0"/>
        <w:sz w:val="24"/>
        <w:szCs w:val="24"/>
      </w:rPr>
    </w:lvl>
    <w:lvl w:ilvl="6">
      <w:start w:val="1"/>
      <w:numFmt w:val="decimal"/>
      <w:lvlText w:val="%7."/>
      <w:lvlJc w:val="left"/>
      <w:pPr>
        <w:tabs>
          <w:tab w:val="num" w:pos="5040"/>
        </w:tabs>
        <w:ind w:left="5040" w:hanging="360"/>
      </w:pPr>
      <w:rPr>
        <w:position w:val="0"/>
        <w:sz w:val="24"/>
        <w:szCs w:val="24"/>
      </w:rPr>
    </w:lvl>
    <w:lvl w:ilvl="7">
      <w:start w:val="1"/>
      <w:numFmt w:val="lowerLetter"/>
      <w:lvlText w:val="%8."/>
      <w:lvlJc w:val="left"/>
      <w:pPr>
        <w:tabs>
          <w:tab w:val="num" w:pos="5760"/>
        </w:tabs>
        <w:ind w:left="5760" w:hanging="360"/>
      </w:pPr>
      <w:rPr>
        <w:position w:val="0"/>
        <w:sz w:val="24"/>
        <w:szCs w:val="24"/>
      </w:rPr>
    </w:lvl>
    <w:lvl w:ilvl="8">
      <w:start w:val="1"/>
      <w:numFmt w:val="lowerRoman"/>
      <w:lvlText w:val="%9."/>
      <w:lvlJc w:val="left"/>
      <w:pPr>
        <w:tabs>
          <w:tab w:val="num" w:pos="6480"/>
        </w:tabs>
        <w:ind w:left="6480" w:hanging="296"/>
      </w:pPr>
      <w:rPr>
        <w:position w:val="0"/>
        <w:sz w:val="24"/>
        <w:szCs w:val="24"/>
      </w:rPr>
    </w:lvl>
  </w:abstractNum>
  <w:num w:numId="1">
    <w:abstractNumId w:val="12"/>
  </w:num>
  <w:num w:numId="2">
    <w:abstractNumId w:val="10"/>
  </w:num>
  <w:num w:numId="3">
    <w:abstractNumId w:val="11"/>
  </w:num>
  <w:num w:numId="4">
    <w:abstractNumId w:val="15"/>
  </w:num>
  <w:num w:numId="5">
    <w:abstractNumId w:val="19"/>
    <w:lvlOverride w:ilvl="0">
      <w:lvl w:ilvl="0">
        <w:start w:val="1"/>
        <w:numFmt w:val="lowerLetter"/>
        <w:lvlText w:val="%1)"/>
        <w:lvlJc w:val="left"/>
        <w:rPr>
          <w:i w:val="0"/>
          <w:position w:val="0"/>
          <w:rtl w:val="0"/>
        </w:rPr>
      </w:lvl>
    </w:lvlOverride>
  </w:num>
  <w:num w:numId="6">
    <w:abstractNumId w:val="0"/>
  </w:num>
  <w:num w:numId="7">
    <w:abstractNumId w:val="26"/>
  </w:num>
  <w:num w:numId="8">
    <w:abstractNumId w:val="3"/>
  </w:num>
  <w:num w:numId="9">
    <w:abstractNumId w:val="13"/>
  </w:num>
  <w:num w:numId="10">
    <w:abstractNumId w:val="6"/>
  </w:num>
  <w:num w:numId="11">
    <w:abstractNumId w:val="20"/>
  </w:num>
  <w:num w:numId="12">
    <w:abstractNumId w:val="27"/>
  </w:num>
  <w:num w:numId="13">
    <w:abstractNumId w:val="2"/>
    <w:lvlOverride w:ilvl="1">
      <w:lvl w:ilvl="1">
        <w:start w:val="1"/>
        <w:numFmt w:val="lowerLetter"/>
        <w:lvlText w:val="%2."/>
        <w:lvlJc w:val="left"/>
        <w:pPr>
          <w:tabs>
            <w:tab w:val="num" w:pos="1440"/>
          </w:tabs>
          <w:ind w:left="1440" w:hanging="360"/>
        </w:pPr>
        <w:rPr>
          <w:i w:val="0"/>
          <w:position w:val="0"/>
          <w:sz w:val="24"/>
          <w:szCs w:val="24"/>
        </w:rPr>
      </w:lvl>
    </w:lvlOverride>
  </w:num>
  <w:num w:numId="14">
    <w:abstractNumId w:val="25"/>
    <w:lvlOverride w:ilvl="0">
      <w:lvl w:ilvl="0">
        <w:start w:val="1"/>
        <w:numFmt w:val="lowerLetter"/>
        <w:lvlText w:val="%1."/>
        <w:lvlJc w:val="left"/>
        <w:pPr>
          <w:tabs>
            <w:tab w:val="num" w:pos="1080"/>
          </w:tabs>
          <w:ind w:left="1080" w:hanging="720"/>
        </w:pPr>
        <w:rPr>
          <w:i w:val="0"/>
          <w:position w:val="0"/>
          <w:sz w:val="24"/>
          <w:szCs w:val="24"/>
        </w:rPr>
      </w:lvl>
    </w:lvlOverride>
  </w:num>
  <w:num w:numId="15">
    <w:abstractNumId w:val="23"/>
  </w:num>
  <w:num w:numId="16">
    <w:abstractNumId w:val="21"/>
  </w:num>
  <w:num w:numId="17">
    <w:abstractNumId w:val="24"/>
    <w:lvlOverride w:ilvl="0">
      <w:lvl w:ilvl="0">
        <w:start w:val="1"/>
        <w:numFmt w:val="lowerLetter"/>
        <w:lvlText w:val="%1)"/>
        <w:lvlJc w:val="left"/>
        <w:pPr>
          <w:tabs>
            <w:tab w:val="num" w:pos="720"/>
          </w:tabs>
          <w:ind w:left="720" w:hanging="360"/>
        </w:pPr>
        <w:rPr>
          <w:i w:val="0"/>
          <w:position w:val="0"/>
          <w:sz w:val="24"/>
          <w:szCs w:val="24"/>
        </w:rPr>
      </w:lvl>
    </w:lvlOverride>
  </w:num>
  <w:num w:numId="18">
    <w:abstractNumId w:val="22"/>
  </w:num>
  <w:num w:numId="19">
    <w:abstractNumId w:val="18"/>
  </w:num>
  <w:num w:numId="20">
    <w:abstractNumId w:val="4"/>
  </w:num>
  <w:num w:numId="21">
    <w:abstractNumId w:val="14"/>
  </w:num>
  <w:num w:numId="22">
    <w:abstractNumId w:val="5"/>
  </w:num>
  <w:num w:numId="23">
    <w:abstractNumId w:val="16"/>
  </w:num>
  <w:num w:numId="24">
    <w:abstractNumId w:val="9"/>
  </w:num>
  <w:num w:numId="25">
    <w:abstractNumId w:val="1"/>
  </w:num>
  <w:num w:numId="26">
    <w:abstractNumId w:val="7"/>
  </w:num>
  <w:num w:numId="27">
    <w:abstractNumId w:val="8"/>
  </w:num>
  <w:num w:numId="28">
    <w:abstractNumId w:val="17"/>
  </w:num>
  <w:num w:numId="29">
    <w:abstractNumId w:val="2"/>
  </w:num>
  <w:num w:numId="30">
    <w:abstractNumId w:val="19"/>
  </w:num>
  <w:num w:numId="31">
    <w:abstractNumId w:val="24"/>
  </w:num>
  <w:num w:numId="32">
    <w:abstractNumId w:val="25"/>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0783"/>
    <w:rsid w:val="001060E3"/>
    <w:rsid w:val="0024398E"/>
    <w:rsid w:val="00532014"/>
    <w:rsid w:val="005B31FD"/>
    <w:rsid w:val="00636D6A"/>
    <w:rsid w:val="00712A8E"/>
    <w:rsid w:val="007A50C7"/>
    <w:rsid w:val="00956008"/>
    <w:rsid w:val="00AE7C7B"/>
    <w:rsid w:val="00B66CFC"/>
    <w:rsid w:val="00D413CE"/>
    <w:rsid w:val="00E534FE"/>
    <w:rsid w:val="00F5304C"/>
    <w:rsid w:val="00F70783"/>
    <w:rsid w:val="00F94D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DB1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F70783"/>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F7078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F7078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F7078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F7078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F7078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F7078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F7078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F70783"/>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F7078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783"/>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F70783"/>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F70783"/>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F70783"/>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F70783"/>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F70783"/>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F70783"/>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F70783"/>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F70783"/>
    <w:rPr>
      <w:rFonts w:eastAsiaTheme="minorEastAsia"/>
      <w:i/>
      <w:caps/>
      <w:spacing w:val="10"/>
      <w:sz w:val="18"/>
      <w:szCs w:val="18"/>
      <w:lang w:bidi="en-US"/>
    </w:rPr>
  </w:style>
  <w:style w:type="paragraph" w:styleId="Title">
    <w:name w:val="Title"/>
    <w:basedOn w:val="Normal"/>
    <w:next w:val="Normal"/>
    <w:link w:val="TitleChar"/>
    <w:uiPriority w:val="99"/>
    <w:qFormat/>
    <w:rsid w:val="00F7078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F70783"/>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F7078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F70783"/>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F70783"/>
    <w:pPr>
      <w:spacing w:before="0" w:after="0" w:line="240" w:lineRule="auto"/>
    </w:pPr>
  </w:style>
  <w:style w:type="character" w:customStyle="1" w:styleId="NoSpacingChar">
    <w:name w:val="No Spacing Char"/>
    <w:basedOn w:val="DefaultParagraphFont"/>
    <w:link w:val="NoSpacing"/>
    <w:uiPriority w:val="1"/>
    <w:rsid w:val="00F70783"/>
    <w:rPr>
      <w:rFonts w:eastAsiaTheme="minorEastAsia"/>
      <w:sz w:val="20"/>
      <w:szCs w:val="20"/>
      <w:lang w:bidi="en-US"/>
    </w:rPr>
  </w:style>
  <w:style w:type="paragraph" w:styleId="BalloonText">
    <w:name w:val="Balloon Text"/>
    <w:basedOn w:val="Normal"/>
    <w:link w:val="BalloonTextChar"/>
    <w:uiPriority w:val="99"/>
    <w:semiHidden/>
    <w:unhideWhenUsed/>
    <w:rsid w:val="00F70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783"/>
    <w:rPr>
      <w:rFonts w:ascii="Tahoma" w:eastAsiaTheme="minorEastAsia" w:hAnsi="Tahoma" w:cs="Tahoma"/>
      <w:sz w:val="16"/>
      <w:szCs w:val="16"/>
      <w:lang w:bidi="en-US"/>
    </w:rPr>
  </w:style>
  <w:style w:type="character" w:styleId="SubtleEmphasis">
    <w:name w:val="Subtle Emphasis"/>
    <w:uiPriority w:val="99"/>
    <w:qFormat/>
    <w:rsid w:val="00F70783"/>
    <w:rPr>
      <w:i/>
      <w:iCs/>
      <w:color w:val="243F60" w:themeColor="accent1" w:themeShade="7F"/>
    </w:rPr>
  </w:style>
  <w:style w:type="paragraph" w:styleId="Header">
    <w:name w:val="header"/>
    <w:basedOn w:val="Normal"/>
    <w:link w:val="HeaderChar"/>
    <w:uiPriority w:val="99"/>
    <w:unhideWhenUsed/>
    <w:rsid w:val="00F70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783"/>
    <w:rPr>
      <w:rFonts w:eastAsiaTheme="minorEastAsia"/>
      <w:sz w:val="20"/>
      <w:szCs w:val="20"/>
      <w:lang w:bidi="en-US"/>
    </w:rPr>
  </w:style>
  <w:style w:type="paragraph" w:styleId="Footer">
    <w:name w:val="footer"/>
    <w:basedOn w:val="Normal"/>
    <w:link w:val="FooterChar"/>
    <w:uiPriority w:val="99"/>
    <w:unhideWhenUsed/>
    <w:rsid w:val="00F70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783"/>
    <w:rPr>
      <w:rFonts w:eastAsiaTheme="minorEastAsia"/>
      <w:sz w:val="20"/>
      <w:szCs w:val="20"/>
      <w:lang w:bidi="en-US"/>
    </w:rPr>
  </w:style>
  <w:style w:type="paragraph" w:styleId="ListParagraph">
    <w:name w:val="List Paragraph"/>
    <w:basedOn w:val="Normal"/>
    <w:link w:val="ListParagraphChar"/>
    <w:uiPriority w:val="99"/>
    <w:qFormat/>
    <w:rsid w:val="00F70783"/>
    <w:pPr>
      <w:ind w:left="720"/>
      <w:contextualSpacing/>
    </w:pPr>
  </w:style>
  <w:style w:type="table" w:styleId="TableGrid">
    <w:name w:val="Table Grid"/>
    <w:basedOn w:val="TableNormal"/>
    <w:uiPriority w:val="59"/>
    <w:rsid w:val="00F70783"/>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F70783"/>
    <w:rPr>
      <w:b/>
      <w:bCs/>
      <w:color w:val="365F91" w:themeColor="accent1" w:themeShade="BF"/>
      <w:sz w:val="16"/>
      <w:szCs w:val="16"/>
    </w:rPr>
  </w:style>
  <w:style w:type="character" w:styleId="Strong">
    <w:name w:val="Strong"/>
    <w:uiPriority w:val="99"/>
    <w:qFormat/>
    <w:rsid w:val="00F70783"/>
    <w:rPr>
      <w:b/>
      <w:bCs/>
    </w:rPr>
  </w:style>
  <w:style w:type="character" w:styleId="Emphasis">
    <w:name w:val="Emphasis"/>
    <w:uiPriority w:val="99"/>
    <w:qFormat/>
    <w:rsid w:val="00F70783"/>
    <w:rPr>
      <w:caps/>
      <w:color w:val="243F60" w:themeColor="accent1" w:themeShade="7F"/>
      <w:spacing w:val="5"/>
    </w:rPr>
  </w:style>
  <w:style w:type="paragraph" w:styleId="Quote">
    <w:name w:val="Quote"/>
    <w:basedOn w:val="Normal"/>
    <w:next w:val="Normal"/>
    <w:link w:val="QuoteChar"/>
    <w:uiPriority w:val="99"/>
    <w:qFormat/>
    <w:rsid w:val="00F70783"/>
    <w:rPr>
      <w:i/>
      <w:iCs/>
    </w:rPr>
  </w:style>
  <w:style w:type="character" w:customStyle="1" w:styleId="QuoteChar">
    <w:name w:val="Quote Char"/>
    <w:basedOn w:val="DefaultParagraphFont"/>
    <w:link w:val="Quote"/>
    <w:uiPriority w:val="99"/>
    <w:rsid w:val="00F70783"/>
    <w:rPr>
      <w:rFonts w:eastAsiaTheme="minorEastAsia"/>
      <w:i/>
      <w:iCs/>
      <w:sz w:val="20"/>
      <w:szCs w:val="20"/>
      <w:lang w:bidi="en-US"/>
    </w:rPr>
  </w:style>
  <w:style w:type="paragraph" w:styleId="IntenseQuote">
    <w:name w:val="Intense Quote"/>
    <w:basedOn w:val="Normal"/>
    <w:next w:val="Normal"/>
    <w:link w:val="IntenseQuoteChar"/>
    <w:uiPriority w:val="99"/>
    <w:qFormat/>
    <w:rsid w:val="00F7078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F70783"/>
    <w:rPr>
      <w:rFonts w:eastAsiaTheme="minorEastAsia"/>
      <w:i/>
      <w:iCs/>
      <w:color w:val="4F81BD" w:themeColor="accent1"/>
      <w:sz w:val="20"/>
      <w:szCs w:val="20"/>
      <w:lang w:bidi="en-US"/>
    </w:rPr>
  </w:style>
  <w:style w:type="character" w:styleId="IntenseEmphasis">
    <w:name w:val="Intense Emphasis"/>
    <w:uiPriority w:val="99"/>
    <w:qFormat/>
    <w:rsid w:val="00F70783"/>
    <w:rPr>
      <w:b/>
      <w:bCs/>
      <w:caps/>
      <w:color w:val="243F60" w:themeColor="accent1" w:themeShade="7F"/>
      <w:spacing w:val="10"/>
    </w:rPr>
  </w:style>
  <w:style w:type="character" w:styleId="SubtleReference">
    <w:name w:val="Subtle Reference"/>
    <w:uiPriority w:val="99"/>
    <w:qFormat/>
    <w:rsid w:val="00F70783"/>
    <w:rPr>
      <w:b/>
      <w:bCs/>
      <w:color w:val="4F81BD" w:themeColor="accent1"/>
    </w:rPr>
  </w:style>
  <w:style w:type="character" w:styleId="IntenseReference">
    <w:name w:val="Intense Reference"/>
    <w:uiPriority w:val="99"/>
    <w:qFormat/>
    <w:rsid w:val="00F70783"/>
    <w:rPr>
      <w:b/>
      <w:bCs/>
      <w:i/>
      <w:iCs/>
      <w:caps/>
      <w:color w:val="4F81BD" w:themeColor="accent1"/>
    </w:rPr>
  </w:style>
  <w:style w:type="character" w:styleId="BookTitle">
    <w:name w:val="Book Title"/>
    <w:uiPriority w:val="99"/>
    <w:qFormat/>
    <w:rsid w:val="00F70783"/>
    <w:rPr>
      <w:b/>
      <w:bCs/>
      <w:i/>
      <w:iCs/>
      <w:spacing w:val="9"/>
    </w:rPr>
  </w:style>
  <w:style w:type="paragraph" w:styleId="TOCHeading">
    <w:name w:val="TOC Heading"/>
    <w:basedOn w:val="Heading1"/>
    <w:next w:val="Normal"/>
    <w:uiPriority w:val="99"/>
    <w:unhideWhenUsed/>
    <w:qFormat/>
    <w:rsid w:val="00F70783"/>
    <w:pPr>
      <w:outlineLvl w:val="9"/>
    </w:pPr>
  </w:style>
  <w:style w:type="character" w:styleId="CommentReference">
    <w:name w:val="annotation reference"/>
    <w:uiPriority w:val="99"/>
    <w:unhideWhenUsed/>
    <w:rsid w:val="00F70783"/>
    <w:rPr>
      <w:sz w:val="16"/>
      <w:szCs w:val="16"/>
    </w:rPr>
  </w:style>
  <w:style w:type="paragraph" w:styleId="CommentText">
    <w:name w:val="annotation text"/>
    <w:basedOn w:val="Normal"/>
    <w:link w:val="CommentTextChar"/>
    <w:uiPriority w:val="99"/>
    <w:unhideWhenUsed/>
    <w:rsid w:val="00F70783"/>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F7078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70783"/>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F70783"/>
    <w:rPr>
      <w:rFonts w:ascii="Calibri" w:eastAsiaTheme="minorEastAsia" w:hAnsi="Calibri" w:cs="Times New Roman"/>
      <w:b/>
      <w:bCs/>
      <w:sz w:val="24"/>
      <w:szCs w:val="20"/>
      <w:lang w:bidi="en-US"/>
    </w:rPr>
  </w:style>
  <w:style w:type="paragraph" w:styleId="Revision">
    <w:name w:val="Revision"/>
    <w:hidden/>
    <w:uiPriority w:val="99"/>
    <w:semiHidden/>
    <w:rsid w:val="00F70783"/>
    <w:pPr>
      <w:spacing w:after="0" w:line="240" w:lineRule="auto"/>
    </w:pPr>
    <w:rPr>
      <w:rFonts w:eastAsiaTheme="minorEastAsia"/>
      <w:sz w:val="24"/>
      <w:szCs w:val="20"/>
      <w:lang w:bidi="en-US"/>
    </w:rPr>
  </w:style>
  <w:style w:type="paragraph" w:customStyle="1" w:styleId="a">
    <w:name w:val="(a)"/>
    <w:basedOn w:val="Normal"/>
    <w:rsid w:val="00F70783"/>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F70783"/>
    <w:rPr>
      <w:rFonts w:ascii="Times New Roman" w:hAnsi="Times New Roman"/>
      <w:sz w:val="20"/>
    </w:rPr>
  </w:style>
  <w:style w:type="paragraph" w:customStyle="1" w:styleId="Numberlist">
    <w:name w:val="Number list"/>
    <w:basedOn w:val="Normal"/>
    <w:uiPriority w:val="99"/>
    <w:rsid w:val="00F70783"/>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F70783"/>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F70783"/>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F70783"/>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F70783"/>
    <w:rPr>
      <w:rFonts w:ascii="Times New Roman" w:hAnsi="Times New Roman"/>
      <w:sz w:val="20"/>
    </w:rPr>
  </w:style>
  <w:style w:type="character" w:customStyle="1" w:styleId="CharChar4">
    <w:name w:val="Char Char4"/>
    <w:uiPriority w:val="99"/>
    <w:rsid w:val="00F70783"/>
    <w:rPr>
      <w:rFonts w:ascii="Times New Roman" w:hAnsi="Times New Roman"/>
      <w:sz w:val="20"/>
    </w:rPr>
  </w:style>
  <w:style w:type="character" w:customStyle="1" w:styleId="CharChar5">
    <w:name w:val="Char Char5"/>
    <w:uiPriority w:val="99"/>
    <w:rsid w:val="00F70783"/>
    <w:rPr>
      <w:rFonts w:ascii="Times New Roman" w:hAnsi="Times New Roman"/>
      <w:sz w:val="20"/>
    </w:rPr>
  </w:style>
  <w:style w:type="paragraph" w:customStyle="1" w:styleId="Text">
    <w:name w:val="Text"/>
    <w:basedOn w:val="Normal"/>
    <w:uiPriority w:val="99"/>
    <w:rsid w:val="00F70783"/>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F70783"/>
    <w:rPr>
      <w:color w:val="0000FF" w:themeColor="hyperlink"/>
      <w:u w:val="single"/>
    </w:rPr>
  </w:style>
  <w:style w:type="character" w:customStyle="1" w:styleId="CharChar">
    <w:name w:val="Char Char"/>
    <w:uiPriority w:val="99"/>
    <w:semiHidden/>
    <w:rsid w:val="00F70783"/>
    <w:rPr>
      <w:rFonts w:ascii="Times New Roman" w:hAnsi="Times New Roman"/>
    </w:rPr>
  </w:style>
  <w:style w:type="character" w:customStyle="1" w:styleId="CharChar1">
    <w:name w:val="Char Char1"/>
    <w:uiPriority w:val="99"/>
    <w:semiHidden/>
    <w:rsid w:val="00F70783"/>
    <w:rPr>
      <w:rFonts w:ascii="Times New Roman" w:hAnsi="Times New Roman"/>
    </w:rPr>
  </w:style>
  <w:style w:type="paragraph" w:customStyle="1" w:styleId="Equation">
    <w:name w:val="Equation"/>
    <w:basedOn w:val="Normal"/>
    <w:uiPriority w:val="99"/>
    <w:rsid w:val="00F70783"/>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F70783"/>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F70783"/>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F70783"/>
    <w:rPr>
      <w:rFonts w:ascii="Times New Roman" w:hAnsi="Times New Roman"/>
      <w:sz w:val="24"/>
    </w:rPr>
  </w:style>
  <w:style w:type="character" w:customStyle="1" w:styleId="CharChar11">
    <w:name w:val="Char Char11"/>
    <w:uiPriority w:val="99"/>
    <w:semiHidden/>
    <w:rsid w:val="00F70783"/>
    <w:rPr>
      <w:rFonts w:ascii="Times New Roman" w:hAnsi="Times New Roman"/>
      <w:sz w:val="24"/>
    </w:rPr>
  </w:style>
  <w:style w:type="character" w:styleId="PlaceholderText">
    <w:name w:val="Placeholder Text"/>
    <w:basedOn w:val="DefaultParagraphFont"/>
    <w:uiPriority w:val="99"/>
    <w:semiHidden/>
    <w:rsid w:val="00F70783"/>
    <w:rPr>
      <w:color w:val="808080"/>
    </w:rPr>
  </w:style>
  <w:style w:type="character" w:customStyle="1" w:styleId="CharChar31">
    <w:name w:val="Char Char31"/>
    <w:uiPriority w:val="99"/>
    <w:rsid w:val="00F70783"/>
    <w:rPr>
      <w:rFonts w:ascii="Times New Roman" w:hAnsi="Times New Roman"/>
    </w:rPr>
  </w:style>
  <w:style w:type="character" w:customStyle="1" w:styleId="CharChar41">
    <w:name w:val="Char Char41"/>
    <w:uiPriority w:val="99"/>
    <w:rsid w:val="00F70783"/>
    <w:rPr>
      <w:rFonts w:ascii="Times New Roman" w:hAnsi="Times New Roman"/>
      <w:sz w:val="20"/>
    </w:rPr>
  </w:style>
  <w:style w:type="character" w:customStyle="1" w:styleId="apple-converted-space">
    <w:name w:val="apple-converted-space"/>
    <w:basedOn w:val="DefaultParagraphFont"/>
    <w:rsid w:val="00F70783"/>
  </w:style>
  <w:style w:type="character" w:customStyle="1" w:styleId="mtext">
    <w:name w:val="mtext"/>
    <w:basedOn w:val="DefaultParagraphFont"/>
    <w:rsid w:val="00F70783"/>
  </w:style>
  <w:style w:type="paragraph" w:customStyle="1" w:styleId="BHeading">
    <w:name w:val="B Heading"/>
    <w:basedOn w:val="Normal"/>
    <w:uiPriority w:val="99"/>
    <w:rsid w:val="00F70783"/>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F70783"/>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F70783"/>
    <w:pPr>
      <w:spacing w:after="100"/>
      <w:ind w:left="200"/>
    </w:pPr>
  </w:style>
  <w:style w:type="paragraph" w:styleId="TOC1">
    <w:name w:val="toc 1"/>
    <w:basedOn w:val="Normal"/>
    <w:next w:val="Normal"/>
    <w:autoRedefine/>
    <w:uiPriority w:val="39"/>
    <w:unhideWhenUsed/>
    <w:rsid w:val="00F70783"/>
    <w:pPr>
      <w:spacing w:after="100"/>
    </w:pPr>
  </w:style>
  <w:style w:type="paragraph" w:styleId="TOC3">
    <w:name w:val="toc 3"/>
    <w:basedOn w:val="Normal"/>
    <w:next w:val="Normal"/>
    <w:autoRedefine/>
    <w:uiPriority w:val="39"/>
    <w:unhideWhenUsed/>
    <w:rsid w:val="00F70783"/>
    <w:pPr>
      <w:spacing w:before="0" w:after="100"/>
      <w:ind w:left="440"/>
    </w:pPr>
    <w:rPr>
      <w:sz w:val="22"/>
      <w:szCs w:val="22"/>
      <w:lang w:bidi="ar-SA"/>
    </w:rPr>
  </w:style>
  <w:style w:type="paragraph" w:styleId="TOC4">
    <w:name w:val="toc 4"/>
    <w:basedOn w:val="Normal"/>
    <w:next w:val="Normal"/>
    <w:autoRedefine/>
    <w:uiPriority w:val="39"/>
    <w:unhideWhenUsed/>
    <w:rsid w:val="00F70783"/>
    <w:pPr>
      <w:spacing w:before="0" w:after="100"/>
      <w:ind w:left="660"/>
    </w:pPr>
    <w:rPr>
      <w:sz w:val="22"/>
      <w:szCs w:val="22"/>
      <w:lang w:bidi="ar-SA"/>
    </w:rPr>
  </w:style>
  <w:style w:type="paragraph" w:styleId="TOC5">
    <w:name w:val="toc 5"/>
    <w:basedOn w:val="Normal"/>
    <w:next w:val="Normal"/>
    <w:autoRedefine/>
    <w:uiPriority w:val="39"/>
    <w:unhideWhenUsed/>
    <w:rsid w:val="00F70783"/>
    <w:pPr>
      <w:spacing w:before="0" w:after="100"/>
      <w:ind w:left="880"/>
    </w:pPr>
    <w:rPr>
      <w:sz w:val="22"/>
      <w:szCs w:val="22"/>
      <w:lang w:bidi="ar-SA"/>
    </w:rPr>
  </w:style>
  <w:style w:type="paragraph" w:styleId="TOC6">
    <w:name w:val="toc 6"/>
    <w:basedOn w:val="Normal"/>
    <w:next w:val="Normal"/>
    <w:autoRedefine/>
    <w:uiPriority w:val="39"/>
    <w:unhideWhenUsed/>
    <w:rsid w:val="00F70783"/>
    <w:pPr>
      <w:spacing w:before="0" w:after="100"/>
      <w:ind w:left="1100"/>
    </w:pPr>
    <w:rPr>
      <w:sz w:val="22"/>
      <w:szCs w:val="22"/>
      <w:lang w:bidi="ar-SA"/>
    </w:rPr>
  </w:style>
  <w:style w:type="paragraph" w:styleId="TOC7">
    <w:name w:val="toc 7"/>
    <w:basedOn w:val="Normal"/>
    <w:next w:val="Normal"/>
    <w:autoRedefine/>
    <w:uiPriority w:val="39"/>
    <w:unhideWhenUsed/>
    <w:rsid w:val="00F70783"/>
    <w:pPr>
      <w:spacing w:before="0" w:after="100"/>
      <w:ind w:left="1320"/>
    </w:pPr>
    <w:rPr>
      <w:sz w:val="22"/>
      <w:szCs w:val="22"/>
      <w:lang w:bidi="ar-SA"/>
    </w:rPr>
  </w:style>
  <w:style w:type="paragraph" w:styleId="TOC8">
    <w:name w:val="toc 8"/>
    <w:basedOn w:val="Normal"/>
    <w:next w:val="Normal"/>
    <w:autoRedefine/>
    <w:uiPriority w:val="39"/>
    <w:unhideWhenUsed/>
    <w:rsid w:val="00F70783"/>
    <w:pPr>
      <w:spacing w:before="0" w:after="100"/>
      <w:ind w:left="1540"/>
    </w:pPr>
    <w:rPr>
      <w:sz w:val="22"/>
      <w:szCs w:val="22"/>
      <w:lang w:bidi="ar-SA"/>
    </w:rPr>
  </w:style>
  <w:style w:type="paragraph" w:styleId="TOC9">
    <w:name w:val="toc 9"/>
    <w:basedOn w:val="Normal"/>
    <w:next w:val="Normal"/>
    <w:autoRedefine/>
    <w:uiPriority w:val="39"/>
    <w:unhideWhenUsed/>
    <w:rsid w:val="00F70783"/>
    <w:pPr>
      <w:spacing w:before="0" w:after="100"/>
      <w:ind w:left="1760"/>
    </w:pPr>
    <w:rPr>
      <w:sz w:val="22"/>
      <w:szCs w:val="22"/>
      <w:lang w:bidi="ar-SA"/>
    </w:rPr>
  </w:style>
  <w:style w:type="paragraph" w:styleId="NormalWeb">
    <w:name w:val="Normal (Web)"/>
    <w:basedOn w:val="Normal"/>
    <w:uiPriority w:val="99"/>
    <w:semiHidden/>
    <w:unhideWhenUsed/>
    <w:rsid w:val="00F70783"/>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F70783"/>
  </w:style>
  <w:style w:type="paragraph" w:customStyle="1" w:styleId="Default">
    <w:name w:val="Default"/>
    <w:rsid w:val="00F70783"/>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F70783"/>
    <w:rPr>
      <w:rFonts w:eastAsiaTheme="minorEastAsia"/>
      <w:sz w:val="20"/>
      <w:szCs w:val="20"/>
      <w:lang w:bidi="en-US"/>
    </w:rPr>
  </w:style>
  <w:style w:type="paragraph" w:styleId="BodyText">
    <w:name w:val="Body Text"/>
    <w:basedOn w:val="Normal"/>
    <w:link w:val="BodyTextChar"/>
    <w:semiHidden/>
    <w:rsid w:val="00F70783"/>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F70783"/>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F70783"/>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F70783"/>
    <w:rPr>
      <w:i/>
      <w:color w:val="211D1E"/>
      <w:sz w:val="14"/>
    </w:rPr>
  </w:style>
  <w:style w:type="paragraph" w:customStyle="1" w:styleId="Pa63">
    <w:name w:val="Pa63"/>
    <w:basedOn w:val="Default"/>
    <w:next w:val="Default"/>
    <w:rsid w:val="00F70783"/>
    <w:pPr>
      <w:spacing w:line="241" w:lineRule="atLeast"/>
    </w:pPr>
    <w:rPr>
      <w:color w:val="auto"/>
    </w:rPr>
  </w:style>
  <w:style w:type="paragraph" w:customStyle="1" w:styleId="Pa6">
    <w:name w:val="Pa6"/>
    <w:basedOn w:val="Default"/>
    <w:next w:val="Default"/>
    <w:rsid w:val="00F70783"/>
    <w:pPr>
      <w:spacing w:line="241" w:lineRule="atLeast"/>
    </w:pPr>
    <w:rPr>
      <w:color w:val="auto"/>
    </w:rPr>
  </w:style>
  <w:style w:type="character" w:customStyle="1" w:styleId="MTDisplayEquationChar">
    <w:name w:val="MTDisplayEquation Char"/>
    <w:basedOn w:val="ListParagraphChar"/>
    <w:link w:val="MTDisplayEquation"/>
    <w:rsid w:val="00F70783"/>
    <w:rPr>
      <w:rFonts w:ascii="Times New Roman" w:eastAsia="Times New Roman" w:hAnsi="Times New Roman" w:cs="Times New Roman"/>
      <w:i/>
      <w:color w:val="000000"/>
      <w:sz w:val="24"/>
      <w:szCs w:val="24"/>
      <w:lang w:val="en-CA" w:bidi="en-US"/>
    </w:rPr>
  </w:style>
  <w:style w:type="paragraph" w:customStyle="1" w:styleId="Body">
    <w:name w:val="Body"/>
    <w:rsid w:val="00F70783"/>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F70783"/>
    <w:pPr>
      <w:numPr>
        <w:numId w:val="30"/>
      </w:numPr>
    </w:pPr>
  </w:style>
  <w:style w:type="numbering" w:customStyle="1" w:styleId="List51">
    <w:name w:val="List 51"/>
    <w:basedOn w:val="NoList"/>
    <w:rsid w:val="00F70783"/>
    <w:pPr>
      <w:numPr>
        <w:numId w:val="6"/>
      </w:numPr>
    </w:pPr>
  </w:style>
  <w:style w:type="numbering" w:customStyle="1" w:styleId="List7">
    <w:name w:val="List 7"/>
    <w:basedOn w:val="NoList"/>
    <w:rsid w:val="00F70783"/>
    <w:pPr>
      <w:numPr>
        <w:numId w:val="7"/>
      </w:numPr>
    </w:pPr>
  </w:style>
  <w:style w:type="numbering" w:customStyle="1" w:styleId="List8">
    <w:name w:val="List 8"/>
    <w:basedOn w:val="NoList"/>
    <w:rsid w:val="00F70783"/>
    <w:pPr>
      <w:numPr>
        <w:numId w:val="8"/>
      </w:numPr>
    </w:pPr>
  </w:style>
  <w:style w:type="numbering" w:customStyle="1" w:styleId="List11">
    <w:name w:val="List 11"/>
    <w:basedOn w:val="NoList"/>
    <w:rsid w:val="00F70783"/>
    <w:pPr>
      <w:numPr>
        <w:numId w:val="9"/>
      </w:numPr>
    </w:pPr>
  </w:style>
  <w:style w:type="numbering" w:customStyle="1" w:styleId="List12">
    <w:name w:val="List 12"/>
    <w:basedOn w:val="NoList"/>
    <w:rsid w:val="00F70783"/>
    <w:pPr>
      <w:numPr>
        <w:numId w:val="10"/>
      </w:numPr>
    </w:pPr>
  </w:style>
  <w:style w:type="numbering" w:customStyle="1" w:styleId="List14">
    <w:name w:val="List 14"/>
    <w:basedOn w:val="NoList"/>
    <w:rsid w:val="00F70783"/>
    <w:pPr>
      <w:numPr>
        <w:numId w:val="11"/>
      </w:numPr>
    </w:pPr>
  </w:style>
  <w:style w:type="numbering" w:customStyle="1" w:styleId="List15">
    <w:name w:val="List 15"/>
    <w:basedOn w:val="NoList"/>
    <w:rsid w:val="00F70783"/>
    <w:pPr>
      <w:numPr>
        <w:numId w:val="12"/>
      </w:numPr>
    </w:pPr>
  </w:style>
  <w:style w:type="numbering" w:customStyle="1" w:styleId="List16">
    <w:name w:val="List 16"/>
    <w:basedOn w:val="NoList"/>
    <w:rsid w:val="00F70783"/>
    <w:pPr>
      <w:numPr>
        <w:numId w:val="29"/>
      </w:numPr>
    </w:pPr>
  </w:style>
  <w:style w:type="numbering" w:customStyle="1" w:styleId="List17">
    <w:name w:val="List 17"/>
    <w:basedOn w:val="NoList"/>
    <w:rsid w:val="00F70783"/>
    <w:pPr>
      <w:numPr>
        <w:numId w:val="32"/>
      </w:numPr>
    </w:pPr>
  </w:style>
  <w:style w:type="numbering" w:customStyle="1" w:styleId="List18">
    <w:name w:val="List 18"/>
    <w:basedOn w:val="NoList"/>
    <w:rsid w:val="00F70783"/>
    <w:pPr>
      <w:numPr>
        <w:numId w:val="15"/>
      </w:numPr>
    </w:pPr>
  </w:style>
  <w:style w:type="numbering" w:customStyle="1" w:styleId="List19">
    <w:name w:val="List 19"/>
    <w:basedOn w:val="NoList"/>
    <w:rsid w:val="00F70783"/>
    <w:pPr>
      <w:numPr>
        <w:numId w:val="16"/>
      </w:numPr>
    </w:pPr>
  </w:style>
  <w:style w:type="numbering" w:customStyle="1" w:styleId="List20">
    <w:name w:val="List 20"/>
    <w:basedOn w:val="NoList"/>
    <w:rsid w:val="00F70783"/>
    <w:pPr>
      <w:numPr>
        <w:numId w:val="31"/>
      </w:numPr>
    </w:pPr>
  </w:style>
  <w:style w:type="numbering" w:customStyle="1" w:styleId="List22">
    <w:name w:val="List 22"/>
    <w:basedOn w:val="NoList"/>
    <w:rsid w:val="00F70783"/>
    <w:pPr>
      <w:numPr>
        <w:numId w:val="18"/>
      </w:numPr>
    </w:pPr>
  </w:style>
  <w:style w:type="numbering" w:customStyle="1" w:styleId="List23">
    <w:name w:val="List 23"/>
    <w:basedOn w:val="NoList"/>
    <w:rsid w:val="00F70783"/>
    <w:pPr>
      <w:numPr>
        <w:numId w:val="19"/>
      </w:numPr>
    </w:pPr>
  </w:style>
  <w:style w:type="numbering" w:customStyle="1" w:styleId="List21">
    <w:name w:val="List 21"/>
    <w:basedOn w:val="NoList"/>
    <w:rsid w:val="00F70783"/>
    <w:pPr>
      <w:numPr>
        <w:numId w:val="20"/>
      </w:numPr>
    </w:pPr>
  </w:style>
  <w:style w:type="numbering" w:customStyle="1" w:styleId="List31">
    <w:name w:val="List 31"/>
    <w:basedOn w:val="NoList"/>
    <w:rsid w:val="00F70783"/>
    <w:pPr>
      <w:numPr>
        <w:numId w:val="21"/>
      </w:numPr>
    </w:pPr>
  </w:style>
  <w:style w:type="numbering" w:customStyle="1" w:styleId="List41">
    <w:name w:val="List 41"/>
    <w:basedOn w:val="NoList"/>
    <w:rsid w:val="00F70783"/>
    <w:pPr>
      <w:numPr>
        <w:numId w:val="22"/>
      </w:numPr>
    </w:pPr>
  </w:style>
  <w:style w:type="numbering" w:customStyle="1" w:styleId="List6">
    <w:name w:val="List 6"/>
    <w:basedOn w:val="NoList"/>
    <w:rsid w:val="00F70783"/>
    <w:pPr>
      <w:numPr>
        <w:numId w:val="23"/>
      </w:numPr>
    </w:pPr>
  </w:style>
  <w:style w:type="numbering" w:customStyle="1" w:styleId="List13">
    <w:name w:val="List 13"/>
    <w:basedOn w:val="NoList"/>
    <w:rsid w:val="00F70783"/>
    <w:pPr>
      <w:numPr>
        <w:numId w:val="24"/>
      </w:numPr>
    </w:pPr>
  </w:style>
  <w:style w:type="numbering" w:customStyle="1" w:styleId="List24">
    <w:name w:val="List 24"/>
    <w:basedOn w:val="NoList"/>
    <w:rsid w:val="00F70783"/>
    <w:pPr>
      <w:numPr>
        <w:numId w:val="25"/>
      </w:numPr>
    </w:pPr>
  </w:style>
  <w:style w:type="numbering" w:customStyle="1" w:styleId="List27">
    <w:name w:val="List 27"/>
    <w:basedOn w:val="NoList"/>
    <w:rsid w:val="00F70783"/>
    <w:pPr>
      <w:numPr>
        <w:numId w:val="26"/>
      </w:numPr>
    </w:pPr>
  </w:style>
  <w:style w:type="numbering" w:customStyle="1" w:styleId="List29">
    <w:name w:val="List 29"/>
    <w:basedOn w:val="NoList"/>
    <w:rsid w:val="00F70783"/>
    <w:pPr>
      <w:numPr>
        <w:numId w:val="27"/>
      </w:numPr>
    </w:pPr>
  </w:style>
  <w:style w:type="paragraph" w:customStyle="1" w:styleId="MediumGrid1-Accent21">
    <w:name w:val="Medium Grid 1 - Accent 21"/>
    <w:rsid w:val="00F70783"/>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F70783"/>
    <w:pPr>
      <w:numPr>
        <w:numId w:val="28"/>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semiHidden="0" w:unhideWhenUsed="0" w:qFormat="1"/>
    <w:lsdException w:name="Default Paragraph Font" w:uiPriority="1"/>
    <w:lsdException w:name="Body Text" w:uiPriority="0"/>
    <w:lsdException w:name="Subtitle" w:semiHidden="0" w:unhideWhenUsed="0" w:qFormat="1"/>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nhideWhenUsed="0" w:qFormat="1"/>
    <w:lsdException w:name="Intense Quote" w:semiHidden="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Bibliography" w:uiPriority="37"/>
    <w:lsdException w:name="TOC Heading" w:qFormat="1"/>
  </w:latentStyles>
  <w:style w:type="paragraph" w:default="1" w:styleId="Normal">
    <w:name w:val="Normal"/>
    <w:qFormat/>
    <w:rsid w:val="00F70783"/>
    <w:pPr>
      <w:spacing w:before="200"/>
    </w:pPr>
    <w:rPr>
      <w:rFonts w:eastAsiaTheme="minorEastAsia"/>
      <w:sz w:val="20"/>
      <w:szCs w:val="20"/>
      <w:lang w:bidi="en-US"/>
    </w:rPr>
  </w:style>
  <w:style w:type="paragraph" w:styleId="Heading1">
    <w:name w:val="heading 1"/>
    <w:basedOn w:val="Normal"/>
    <w:next w:val="Normal"/>
    <w:link w:val="Heading1Char"/>
    <w:autoRedefine/>
    <w:uiPriority w:val="9"/>
    <w:qFormat/>
    <w:rsid w:val="00F7078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8"/>
      <w:szCs w:val="22"/>
    </w:rPr>
  </w:style>
  <w:style w:type="paragraph" w:styleId="Heading2">
    <w:name w:val="heading 2"/>
    <w:basedOn w:val="Normal"/>
    <w:next w:val="Normal"/>
    <w:link w:val="Heading2Char"/>
    <w:uiPriority w:val="99"/>
    <w:unhideWhenUsed/>
    <w:qFormat/>
    <w:rsid w:val="00F7078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9"/>
    <w:unhideWhenUsed/>
    <w:qFormat/>
    <w:rsid w:val="00F7078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9"/>
    <w:unhideWhenUsed/>
    <w:qFormat/>
    <w:rsid w:val="00F7078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9"/>
    <w:unhideWhenUsed/>
    <w:qFormat/>
    <w:rsid w:val="00F7078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9"/>
    <w:unhideWhenUsed/>
    <w:qFormat/>
    <w:rsid w:val="00F7078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9"/>
    <w:unhideWhenUsed/>
    <w:qFormat/>
    <w:rsid w:val="00F7078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9"/>
    <w:unhideWhenUsed/>
    <w:qFormat/>
    <w:rsid w:val="00F70783"/>
    <w:pPr>
      <w:spacing w:before="300" w:after="0"/>
      <w:outlineLvl w:val="7"/>
    </w:pPr>
    <w:rPr>
      <w:caps/>
      <w:spacing w:val="10"/>
      <w:sz w:val="18"/>
      <w:szCs w:val="18"/>
    </w:rPr>
  </w:style>
  <w:style w:type="paragraph" w:styleId="Heading9">
    <w:name w:val="heading 9"/>
    <w:basedOn w:val="Normal"/>
    <w:next w:val="Normal"/>
    <w:link w:val="Heading9Char"/>
    <w:uiPriority w:val="99"/>
    <w:unhideWhenUsed/>
    <w:qFormat/>
    <w:rsid w:val="00F70783"/>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783"/>
    <w:rPr>
      <w:rFonts w:eastAsiaTheme="minorEastAsia"/>
      <w:b/>
      <w:bCs/>
      <w:caps/>
      <w:color w:val="FFFFFF" w:themeColor="background1"/>
      <w:spacing w:val="15"/>
      <w:sz w:val="28"/>
      <w:shd w:val="clear" w:color="auto" w:fill="4F81BD" w:themeFill="accent1"/>
      <w:lang w:bidi="en-US"/>
    </w:rPr>
  </w:style>
  <w:style w:type="character" w:customStyle="1" w:styleId="Heading2Char">
    <w:name w:val="Heading 2 Char"/>
    <w:basedOn w:val="DefaultParagraphFont"/>
    <w:link w:val="Heading2"/>
    <w:uiPriority w:val="99"/>
    <w:rsid w:val="00F70783"/>
    <w:rPr>
      <w:rFonts w:eastAsiaTheme="minorEastAsia"/>
      <w:caps/>
      <w:spacing w:val="15"/>
      <w:shd w:val="clear" w:color="auto" w:fill="DBE5F1" w:themeFill="accent1" w:themeFillTint="33"/>
      <w:lang w:bidi="en-US"/>
    </w:rPr>
  </w:style>
  <w:style w:type="character" w:customStyle="1" w:styleId="Heading3Char">
    <w:name w:val="Heading 3 Char"/>
    <w:basedOn w:val="DefaultParagraphFont"/>
    <w:link w:val="Heading3"/>
    <w:uiPriority w:val="99"/>
    <w:rsid w:val="00F70783"/>
    <w:rPr>
      <w:rFonts w:eastAsiaTheme="minorEastAsia"/>
      <w:caps/>
      <w:color w:val="243F60" w:themeColor="accent1" w:themeShade="7F"/>
      <w:spacing w:val="15"/>
      <w:lang w:bidi="en-US"/>
    </w:rPr>
  </w:style>
  <w:style w:type="character" w:customStyle="1" w:styleId="Heading4Char">
    <w:name w:val="Heading 4 Char"/>
    <w:basedOn w:val="DefaultParagraphFont"/>
    <w:link w:val="Heading4"/>
    <w:uiPriority w:val="99"/>
    <w:rsid w:val="00F70783"/>
    <w:rPr>
      <w:rFonts w:eastAsiaTheme="minorEastAsia"/>
      <w:caps/>
      <w:color w:val="365F91" w:themeColor="accent1" w:themeShade="BF"/>
      <w:spacing w:val="10"/>
      <w:lang w:bidi="en-US"/>
    </w:rPr>
  </w:style>
  <w:style w:type="character" w:customStyle="1" w:styleId="Heading5Char">
    <w:name w:val="Heading 5 Char"/>
    <w:basedOn w:val="DefaultParagraphFont"/>
    <w:link w:val="Heading5"/>
    <w:uiPriority w:val="99"/>
    <w:rsid w:val="00F70783"/>
    <w:rPr>
      <w:rFonts w:eastAsiaTheme="minorEastAsia"/>
      <w:caps/>
      <w:color w:val="365F91" w:themeColor="accent1" w:themeShade="BF"/>
      <w:spacing w:val="10"/>
      <w:lang w:bidi="en-US"/>
    </w:rPr>
  </w:style>
  <w:style w:type="character" w:customStyle="1" w:styleId="Heading6Char">
    <w:name w:val="Heading 6 Char"/>
    <w:basedOn w:val="DefaultParagraphFont"/>
    <w:link w:val="Heading6"/>
    <w:uiPriority w:val="99"/>
    <w:rsid w:val="00F70783"/>
    <w:rPr>
      <w:rFonts w:eastAsiaTheme="minorEastAsia"/>
      <w:caps/>
      <w:color w:val="365F91" w:themeColor="accent1" w:themeShade="BF"/>
      <w:spacing w:val="10"/>
      <w:lang w:bidi="en-US"/>
    </w:rPr>
  </w:style>
  <w:style w:type="character" w:customStyle="1" w:styleId="Heading7Char">
    <w:name w:val="Heading 7 Char"/>
    <w:basedOn w:val="DefaultParagraphFont"/>
    <w:link w:val="Heading7"/>
    <w:uiPriority w:val="99"/>
    <w:rsid w:val="00F70783"/>
    <w:rPr>
      <w:rFonts w:eastAsiaTheme="minorEastAsia"/>
      <w:caps/>
      <w:color w:val="365F91" w:themeColor="accent1" w:themeShade="BF"/>
      <w:spacing w:val="10"/>
      <w:lang w:bidi="en-US"/>
    </w:rPr>
  </w:style>
  <w:style w:type="character" w:customStyle="1" w:styleId="Heading8Char">
    <w:name w:val="Heading 8 Char"/>
    <w:basedOn w:val="DefaultParagraphFont"/>
    <w:link w:val="Heading8"/>
    <w:uiPriority w:val="99"/>
    <w:rsid w:val="00F70783"/>
    <w:rPr>
      <w:rFonts w:eastAsiaTheme="minorEastAsia"/>
      <w:caps/>
      <w:spacing w:val="10"/>
      <w:sz w:val="18"/>
      <w:szCs w:val="18"/>
      <w:lang w:bidi="en-US"/>
    </w:rPr>
  </w:style>
  <w:style w:type="character" w:customStyle="1" w:styleId="Heading9Char">
    <w:name w:val="Heading 9 Char"/>
    <w:basedOn w:val="DefaultParagraphFont"/>
    <w:link w:val="Heading9"/>
    <w:uiPriority w:val="99"/>
    <w:rsid w:val="00F70783"/>
    <w:rPr>
      <w:rFonts w:eastAsiaTheme="minorEastAsia"/>
      <w:i/>
      <w:caps/>
      <w:spacing w:val="10"/>
      <w:sz w:val="18"/>
      <w:szCs w:val="18"/>
      <w:lang w:bidi="en-US"/>
    </w:rPr>
  </w:style>
  <w:style w:type="paragraph" w:styleId="Title">
    <w:name w:val="Title"/>
    <w:basedOn w:val="Normal"/>
    <w:next w:val="Normal"/>
    <w:link w:val="TitleChar"/>
    <w:uiPriority w:val="99"/>
    <w:qFormat/>
    <w:rsid w:val="00F7078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99"/>
    <w:rsid w:val="00F70783"/>
    <w:rPr>
      <w:rFonts w:eastAsiaTheme="minorEastAsia"/>
      <w:caps/>
      <w:color w:val="4F81BD" w:themeColor="accent1"/>
      <w:spacing w:val="10"/>
      <w:kern w:val="28"/>
      <w:sz w:val="52"/>
      <w:szCs w:val="52"/>
      <w:lang w:bidi="en-US"/>
    </w:rPr>
  </w:style>
  <w:style w:type="paragraph" w:styleId="Subtitle">
    <w:name w:val="Subtitle"/>
    <w:basedOn w:val="Normal"/>
    <w:next w:val="Normal"/>
    <w:link w:val="SubtitleChar"/>
    <w:uiPriority w:val="99"/>
    <w:qFormat/>
    <w:rsid w:val="00F7078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99"/>
    <w:rsid w:val="00F70783"/>
    <w:rPr>
      <w:rFonts w:eastAsiaTheme="minorEastAsia"/>
      <w:caps/>
      <w:color w:val="595959" w:themeColor="text1" w:themeTint="A6"/>
      <w:spacing w:val="10"/>
      <w:sz w:val="24"/>
      <w:szCs w:val="24"/>
      <w:lang w:bidi="en-US"/>
    </w:rPr>
  </w:style>
  <w:style w:type="paragraph" w:styleId="NoSpacing">
    <w:name w:val="No Spacing"/>
    <w:basedOn w:val="Normal"/>
    <w:link w:val="NoSpacingChar"/>
    <w:uiPriority w:val="1"/>
    <w:qFormat/>
    <w:rsid w:val="00F70783"/>
    <w:pPr>
      <w:spacing w:before="0" w:after="0" w:line="240" w:lineRule="auto"/>
    </w:pPr>
  </w:style>
  <w:style w:type="character" w:customStyle="1" w:styleId="NoSpacingChar">
    <w:name w:val="No Spacing Char"/>
    <w:basedOn w:val="DefaultParagraphFont"/>
    <w:link w:val="NoSpacing"/>
    <w:uiPriority w:val="1"/>
    <w:rsid w:val="00F70783"/>
    <w:rPr>
      <w:rFonts w:eastAsiaTheme="minorEastAsia"/>
      <w:sz w:val="20"/>
      <w:szCs w:val="20"/>
      <w:lang w:bidi="en-US"/>
    </w:rPr>
  </w:style>
  <w:style w:type="paragraph" w:styleId="BalloonText">
    <w:name w:val="Balloon Text"/>
    <w:basedOn w:val="Normal"/>
    <w:link w:val="BalloonTextChar"/>
    <w:uiPriority w:val="99"/>
    <w:semiHidden/>
    <w:unhideWhenUsed/>
    <w:rsid w:val="00F707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783"/>
    <w:rPr>
      <w:rFonts w:ascii="Tahoma" w:eastAsiaTheme="minorEastAsia" w:hAnsi="Tahoma" w:cs="Tahoma"/>
      <w:sz w:val="16"/>
      <w:szCs w:val="16"/>
      <w:lang w:bidi="en-US"/>
    </w:rPr>
  </w:style>
  <w:style w:type="character" w:styleId="SubtleEmphasis">
    <w:name w:val="Subtle Emphasis"/>
    <w:uiPriority w:val="99"/>
    <w:qFormat/>
    <w:rsid w:val="00F70783"/>
    <w:rPr>
      <w:i/>
      <w:iCs/>
      <w:color w:val="243F60" w:themeColor="accent1" w:themeShade="7F"/>
    </w:rPr>
  </w:style>
  <w:style w:type="paragraph" w:styleId="Header">
    <w:name w:val="header"/>
    <w:basedOn w:val="Normal"/>
    <w:link w:val="HeaderChar"/>
    <w:uiPriority w:val="99"/>
    <w:unhideWhenUsed/>
    <w:rsid w:val="00F707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783"/>
    <w:rPr>
      <w:rFonts w:eastAsiaTheme="minorEastAsia"/>
      <w:sz w:val="20"/>
      <w:szCs w:val="20"/>
      <w:lang w:bidi="en-US"/>
    </w:rPr>
  </w:style>
  <w:style w:type="paragraph" w:styleId="Footer">
    <w:name w:val="footer"/>
    <w:basedOn w:val="Normal"/>
    <w:link w:val="FooterChar"/>
    <w:uiPriority w:val="99"/>
    <w:unhideWhenUsed/>
    <w:rsid w:val="00F707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783"/>
    <w:rPr>
      <w:rFonts w:eastAsiaTheme="minorEastAsia"/>
      <w:sz w:val="20"/>
      <w:szCs w:val="20"/>
      <w:lang w:bidi="en-US"/>
    </w:rPr>
  </w:style>
  <w:style w:type="paragraph" w:styleId="ListParagraph">
    <w:name w:val="List Paragraph"/>
    <w:basedOn w:val="Normal"/>
    <w:link w:val="ListParagraphChar"/>
    <w:uiPriority w:val="99"/>
    <w:qFormat/>
    <w:rsid w:val="00F70783"/>
    <w:pPr>
      <w:ind w:left="720"/>
      <w:contextualSpacing/>
    </w:pPr>
  </w:style>
  <w:style w:type="table" w:styleId="TableGrid">
    <w:name w:val="Table Grid"/>
    <w:basedOn w:val="TableNormal"/>
    <w:uiPriority w:val="59"/>
    <w:rsid w:val="00F70783"/>
    <w:pPr>
      <w:spacing w:before="200" w:after="0" w:line="240" w:lineRule="auto"/>
    </w:pPr>
    <w:rPr>
      <w:rFonts w:eastAsiaTheme="minorEastAsia"/>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99"/>
    <w:unhideWhenUsed/>
    <w:qFormat/>
    <w:rsid w:val="00F70783"/>
    <w:rPr>
      <w:b/>
      <w:bCs/>
      <w:color w:val="365F91" w:themeColor="accent1" w:themeShade="BF"/>
      <w:sz w:val="16"/>
      <w:szCs w:val="16"/>
    </w:rPr>
  </w:style>
  <w:style w:type="character" w:styleId="Strong">
    <w:name w:val="Strong"/>
    <w:uiPriority w:val="99"/>
    <w:qFormat/>
    <w:rsid w:val="00F70783"/>
    <w:rPr>
      <w:b/>
      <w:bCs/>
    </w:rPr>
  </w:style>
  <w:style w:type="character" w:styleId="Emphasis">
    <w:name w:val="Emphasis"/>
    <w:uiPriority w:val="99"/>
    <w:qFormat/>
    <w:rsid w:val="00F70783"/>
    <w:rPr>
      <w:caps/>
      <w:color w:val="243F60" w:themeColor="accent1" w:themeShade="7F"/>
      <w:spacing w:val="5"/>
    </w:rPr>
  </w:style>
  <w:style w:type="paragraph" w:styleId="Quote">
    <w:name w:val="Quote"/>
    <w:basedOn w:val="Normal"/>
    <w:next w:val="Normal"/>
    <w:link w:val="QuoteChar"/>
    <w:uiPriority w:val="99"/>
    <w:qFormat/>
    <w:rsid w:val="00F70783"/>
    <w:rPr>
      <w:i/>
      <w:iCs/>
    </w:rPr>
  </w:style>
  <w:style w:type="character" w:customStyle="1" w:styleId="QuoteChar">
    <w:name w:val="Quote Char"/>
    <w:basedOn w:val="DefaultParagraphFont"/>
    <w:link w:val="Quote"/>
    <w:uiPriority w:val="99"/>
    <w:rsid w:val="00F70783"/>
    <w:rPr>
      <w:rFonts w:eastAsiaTheme="minorEastAsia"/>
      <w:i/>
      <w:iCs/>
      <w:sz w:val="20"/>
      <w:szCs w:val="20"/>
      <w:lang w:bidi="en-US"/>
    </w:rPr>
  </w:style>
  <w:style w:type="paragraph" w:styleId="IntenseQuote">
    <w:name w:val="Intense Quote"/>
    <w:basedOn w:val="Normal"/>
    <w:next w:val="Normal"/>
    <w:link w:val="IntenseQuoteChar"/>
    <w:uiPriority w:val="99"/>
    <w:qFormat/>
    <w:rsid w:val="00F7078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99"/>
    <w:rsid w:val="00F70783"/>
    <w:rPr>
      <w:rFonts w:eastAsiaTheme="minorEastAsia"/>
      <w:i/>
      <w:iCs/>
      <w:color w:val="4F81BD" w:themeColor="accent1"/>
      <w:sz w:val="20"/>
      <w:szCs w:val="20"/>
      <w:lang w:bidi="en-US"/>
    </w:rPr>
  </w:style>
  <w:style w:type="character" w:styleId="IntenseEmphasis">
    <w:name w:val="Intense Emphasis"/>
    <w:uiPriority w:val="99"/>
    <w:qFormat/>
    <w:rsid w:val="00F70783"/>
    <w:rPr>
      <w:b/>
      <w:bCs/>
      <w:caps/>
      <w:color w:val="243F60" w:themeColor="accent1" w:themeShade="7F"/>
      <w:spacing w:val="10"/>
    </w:rPr>
  </w:style>
  <w:style w:type="character" w:styleId="SubtleReference">
    <w:name w:val="Subtle Reference"/>
    <w:uiPriority w:val="99"/>
    <w:qFormat/>
    <w:rsid w:val="00F70783"/>
    <w:rPr>
      <w:b/>
      <w:bCs/>
      <w:color w:val="4F81BD" w:themeColor="accent1"/>
    </w:rPr>
  </w:style>
  <w:style w:type="character" w:styleId="IntenseReference">
    <w:name w:val="Intense Reference"/>
    <w:uiPriority w:val="99"/>
    <w:qFormat/>
    <w:rsid w:val="00F70783"/>
    <w:rPr>
      <w:b/>
      <w:bCs/>
      <w:i/>
      <w:iCs/>
      <w:caps/>
      <w:color w:val="4F81BD" w:themeColor="accent1"/>
    </w:rPr>
  </w:style>
  <w:style w:type="character" w:styleId="BookTitle">
    <w:name w:val="Book Title"/>
    <w:uiPriority w:val="99"/>
    <w:qFormat/>
    <w:rsid w:val="00F70783"/>
    <w:rPr>
      <w:b/>
      <w:bCs/>
      <w:i/>
      <w:iCs/>
      <w:spacing w:val="9"/>
    </w:rPr>
  </w:style>
  <w:style w:type="paragraph" w:styleId="TOCHeading">
    <w:name w:val="TOC Heading"/>
    <w:basedOn w:val="Heading1"/>
    <w:next w:val="Normal"/>
    <w:uiPriority w:val="99"/>
    <w:unhideWhenUsed/>
    <w:qFormat/>
    <w:rsid w:val="00F70783"/>
    <w:pPr>
      <w:outlineLvl w:val="9"/>
    </w:pPr>
  </w:style>
  <w:style w:type="character" w:styleId="CommentReference">
    <w:name w:val="annotation reference"/>
    <w:uiPriority w:val="99"/>
    <w:unhideWhenUsed/>
    <w:rsid w:val="00F70783"/>
    <w:rPr>
      <w:sz w:val="16"/>
      <w:szCs w:val="16"/>
    </w:rPr>
  </w:style>
  <w:style w:type="paragraph" w:styleId="CommentText">
    <w:name w:val="annotation text"/>
    <w:basedOn w:val="Normal"/>
    <w:link w:val="CommentTextChar"/>
    <w:uiPriority w:val="99"/>
    <w:unhideWhenUsed/>
    <w:rsid w:val="00F70783"/>
    <w:pPr>
      <w:spacing w:before="0"/>
    </w:pPr>
    <w:rPr>
      <w:rFonts w:ascii="Calibri" w:eastAsia="Calibri" w:hAnsi="Calibri" w:cs="Times New Roman"/>
      <w:lang w:bidi="ar-SA"/>
    </w:rPr>
  </w:style>
  <w:style w:type="character" w:customStyle="1" w:styleId="CommentTextChar">
    <w:name w:val="Comment Text Char"/>
    <w:basedOn w:val="DefaultParagraphFont"/>
    <w:link w:val="CommentText"/>
    <w:uiPriority w:val="99"/>
    <w:rsid w:val="00F70783"/>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F70783"/>
    <w:pPr>
      <w:spacing w:before="200" w:line="240" w:lineRule="auto"/>
    </w:pPr>
    <w:rPr>
      <w:rFonts w:asciiTheme="minorHAnsi" w:eastAsiaTheme="minorEastAsia" w:hAnsiTheme="minorHAnsi" w:cstheme="minorBidi"/>
      <w:b/>
      <w:bCs/>
      <w:sz w:val="24"/>
      <w:lang w:bidi="en-US"/>
    </w:rPr>
  </w:style>
  <w:style w:type="character" w:customStyle="1" w:styleId="CommentSubjectChar">
    <w:name w:val="Comment Subject Char"/>
    <w:basedOn w:val="CommentTextChar"/>
    <w:link w:val="CommentSubject"/>
    <w:uiPriority w:val="99"/>
    <w:semiHidden/>
    <w:rsid w:val="00F70783"/>
    <w:rPr>
      <w:rFonts w:ascii="Calibri" w:eastAsiaTheme="minorEastAsia" w:hAnsi="Calibri" w:cs="Times New Roman"/>
      <w:b/>
      <w:bCs/>
      <w:sz w:val="24"/>
      <w:szCs w:val="20"/>
      <w:lang w:bidi="en-US"/>
    </w:rPr>
  </w:style>
  <w:style w:type="paragraph" w:styleId="Revision">
    <w:name w:val="Revision"/>
    <w:hidden/>
    <w:uiPriority w:val="99"/>
    <w:semiHidden/>
    <w:rsid w:val="00F70783"/>
    <w:pPr>
      <w:spacing w:after="0" w:line="240" w:lineRule="auto"/>
    </w:pPr>
    <w:rPr>
      <w:rFonts w:eastAsiaTheme="minorEastAsia"/>
      <w:sz w:val="24"/>
      <w:szCs w:val="20"/>
      <w:lang w:bidi="en-US"/>
    </w:rPr>
  </w:style>
  <w:style w:type="paragraph" w:customStyle="1" w:styleId="a">
    <w:name w:val="(a)"/>
    <w:basedOn w:val="Normal"/>
    <w:rsid w:val="00F70783"/>
    <w:pPr>
      <w:tabs>
        <w:tab w:val="left" w:pos="540"/>
      </w:tabs>
      <w:spacing w:before="0" w:after="0" w:line="240" w:lineRule="auto"/>
      <w:ind w:left="900" w:hanging="900"/>
    </w:pPr>
    <w:rPr>
      <w:rFonts w:ascii="Times New Roman" w:eastAsia="Times New Roman" w:hAnsi="Times New Roman" w:cs="Times New Roman"/>
      <w:lang w:bidi="ar-SA"/>
    </w:rPr>
  </w:style>
  <w:style w:type="character" w:customStyle="1" w:styleId="CharChar9">
    <w:name w:val="Char Char9"/>
    <w:uiPriority w:val="99"/>
    <w:rsid w:val="00F70783"/>
    <w:rPr>
      <w:rFonts w:ascii="Times New Roman" w:hAnsi="Times New Roman"/>
      <w:sz w:val="20"/>
    </w:rPr>
  </w:style>
  <w:style w:type="paragraph" w:customStyle="1" w:styleId="Numberlist">
    <w:name w:val="Number list"/>
    <w:basedOn w:val="Normal"/>
    <w:uiPriority w:val="99"/>
    <w:rsid w:val="00F70783"/>
    <w:pPr>
      <w:spacing w:before="120" w:after="120" w:line="360" w:lineRule="auto"/>
      <w:ind w:left="720" w:hanging="720"/>
    </w:pPr>
    <w:rPr>
      <w:rFonts w:ascii="Times New Roman" w:eastAsia="Times New Roman" w:hAnsi="Times New Roman" w:cs="Times New Roman"/>
      <w:b/>
      <w:sz w:val="22"/>
      <w:szCs w:val="24"/>
      <w:lang w:bidi="ar-SA"/>
    </w:rPr>
  </w:style>
  <w:style w:type="paragraph" w:customStyle="1" w:styleId="TextInd">
    <w:name w:val="Text Ind"/>
    <w:basedOn w:val="Normal"/>
    <w:rsid w:val="00F70783"/>
    <w:pPr>
      <w:spacing w:before="120" w:after="120" w:line="360" w:lineRule="auto"/>
      <w:ind w:firstLine="432"/>
    </w:pPr>
    <w:rPr>
      <w:rFonts w:ascii="Times New Roman" w:eastAsia="Times New Roman" w:hAnsi="Times New Roman" w:cs="Times New Roman"/>
      <w:sz w:val="22"/>
      <w:szCs w:val="24"/>
      <w:lang w:bidi="ar-SA"/>
    </w:rPr>
  </w:style>
  <w:style w:type="character" w:customStyle="1" w:styleId="mathjax1">
    <w:name w:val="mathjax1"/>
    <w:basedOn w:val="DefaultParagraphFont"/>
    <w:rsid w:val="00F70783"/>
    <w:rPr>
      <w:rFonts w:ascii="Times New Roman" w:hAnsi="Times New Roman" w:cs="Times New Roman" w:hint="default"/>
      <w:b w:val="0"/>
      <w:bCs w:val="0"/>
      <w:i w:val="0"/>
      <w:iCs w:val="0"/>
      <w:caps w:val="0"/>
      <w:vanish w:val="0"/>
      <w:webHidden w:val="0"/>
      <w:spacing w:val="0"/>
      <w:sz w:val="24"/>
      <w:szCs w:val="24"/>
      <w:bdr w:val="none" w:sz="0" w:space="0" w:color="auto" w:frame="1"/>
      <w:rtl w:val="0"/>
      <w:specVanish w:val="0"/>
    </w:rPr>
  </w:style>
  <w:style w:type="paragraph" w:customStyle="1" w:styleId="BoxText">
    <w:name w:val="Box Text"/>
    <w:basedOn w:val="Normal"/>
    <w:uiPriority w:val="99"/>
    <w:rsid w:val="00F70783"/>
    <w:pPr>
      <w:pBdr>
        <w:left w:val="single" w:sz="4" w:space="4" w:color="auto"/>
        <w:right w:val="single" w:sz="4" w:space="4" w:color="auto"/>
      </w:pBdr>
      <w:spacing w:before="120" w:after="120" w:line="360" w:lineRule="auto"/>
    </w:pPr>
    <w:rPr>
      <w:rFonts w:ascii="Times New Roman" w:eastAsia="Times New Roman" w:hAnsi="Times New Roman" w:cs="Times New Roman"/>
      <w:sz w:val="22"/>
      <w:szCs w:val="24"/>
      <w:lang w:bidi="ar-SA"/>
    </w:rPr>
  </w:style>
  <w:style w:type="character" w:customStyle="1" w:styleId="CharChar2">
    <w:name w:val="Char Char2"/>
    <w:uiPriority w:val="99"/>
    <w:rsid w:val="00F70783"/>
    <w:rPr>
      <w:rFonts w:ascii="Times New Roman" w:hAnsi="Times New Roman"/>
      <w:sz w:val="20"/>
    </w:rPr>
  </w:style>
  <w:style w:type="character" w:customStyle="1" w:styleId="CharChar4">
    <w:name w:val="Char Char4"/>
    <w:uiPriority w:val="99"/>
    <w:rsid w:val="00F70783"/>
    <w:rPr>
      <w:rFonts w:ascii="Times New Roman" w:hAnsi="Times New Roman"/>
      <w:sz w:val="20"/>
    </w:rPr>
  </w:style>
  <w:style w:type="character" w:customStyle="1" w:styleId="CharChar5">
    <w:name w:val="Char Char5"/>
    <w:uiPriority w:val="99"/>
    <w:rsid w:val="00F70783"/>
    <w:rPr>
      <w:rFonts w:ascii="Times New Roman" w:hAnsi="Times New Roman"/>
      <w:sz w:val="20"/>
    </w:rPr>
  </w:style>
  <w:style w:type="paragraph" w:customStyle="1" w:styleId="Text">
    <w:name w:val="Text"/>
    <w:basedOn w:val="Normal"/>
    <w:uiPriority w:val="99"/>
    <w:rsid w:val="00F70783"/>
    <w:pPr>
      <w:spacing w:before="120" w:after="120" w:line="360" w:lineRule="auto"/>
    </w:pPr>
    <w:rPr>
      <w:rFonts w:ascii="Times New Roman" w:eastAsia="Times New Roman" w:hAnsi="Times New Roman" w:cs="Times New Roman"/>
      <w:sz w:val="22"/>
      <w:szCs w:val="24"/>
      <w:lang w:bidi="ar-SA"/>
    </w:rPr>
  </w:style>
  <w:style w:type="character" w:styleId="Hyperlink">
    <w:name w:val="Hyperlink"/>
    <w:basedOn w:val="DefaultParagraphFont"/>
    <w:uiPriority w:val="99"/>
    <w:unhideWhenUsed/>
    <w:rsid w:val="00F70783"/>
    <w:rPr>
      <w:color w:val="0000FF" w:themeColor="hyperlink"/>
      <w:u w:val="single"/>
    </w:rPr>
  </w:style>
  <w:style w:type="character" w:customStyle="1" w:styleId="CharChar">
    <w:name w:val="Char Char"/>
    <w:uiPriority w:val="99"/>
    <w:semiHidden/>
    <w:rsid w:val="00F70783"/>
    <w:rPr>
      <w:rFonts w:ascii="Times New Roman" w:hAnsi="Times New Roman"/>
    </w:rPr>
  </w:style>
  <w:style w:type="character" w:customStyle="1" w:styleId="CharChar1">
    <w:name w:val="Char Char1"/>
    <w:uiPriority w:val="99"/>
    <w:semiHidden/>
    <w:rsid w:val="00F70783"/>
    <w:rPr>
      <w:rFonts w:ascii="Times New Roman" w:hAnsi="Times New Roman"/>
    </w:rPr>
  </w:style>
  <w:style w:type="paragraph" w:customStyle="1" w:styleId="Equation">
    <w:name w:val="Equation"/>
    <w:basedOn w:val="Normal"/>
    <w:uiPriority w:val="99"/>
    <w:rsid w:val="00F70783"/>
    <w:pPr>
      <w:spacing w:before="100" w:after="100" w:line="360" w:lineRule="auto"/>
      <w:jc w:val="center"/>
    </w:pPr>
    <w:rPr>
      <w:rFonts w:ascii="Arial" w:eastAsia="Times New Roman" w:hAnsi="Arial" w:cs="Times New Roman"/>
      <w:sz w:val="22"/>
      <w:szCs w:val="24"/>
      <w:lang w:bidi="ar-SA"/>
    </w:rPr>
  </w:style>
  <w:style w:type="paragraph" w:customStyle="1" w:styleId="CHeading">
    <w:name w:val="C Heading"/>
    <w:basedOn w:val="Normal"/>
    <w:rsid w:val="00F70783"/>
    <w:pPr>
      <w:spacing w:before="360" w:after="120" w:line="360" w:lineRule="auto"/>
    </w:pPr>
    <w:rPr>
      <w:rFonts w:ascii="Helvetica" w:eastAsia="Times New Roman" w:hAnsi="Helvetica" w:cs="Times New Roman"/>
      <w:b/>
      <w:sz w:val="28"/>
      <w:szCs w:val="24"/>
      <w:lang w:bidi="ar-SA"/>
    </w:rPr>
  </w:style>
  <w:style w:type="paragraph" w:customStyle="1" w:styleId="Caseextract">
    <w:name w:val="Case extract"/>
    <w:basedOn w:val="Normal"/>
    <w:rsid w:val="00F70783"/>
    <w:pPr>
      <w:pBdr>
        <w:left w:val="single" w:sz="4" w:space="12" w:color="auto"/>
        <w:right w:val="single" w:sz="4" w:space="12" w:color="auto"/>
      </w:pBdr>
      <w:spacing w:before="120" w:after="120" w:line="480" w:lineRule="auto"/>
      <w:jc w:val="both"/>
    </w:pPr>
    <w:rPr>
      <w:rFonts w:ascii="Times New Roman" w:eastAsia="Times New Roman" w:hAnsi="Times New Roman" w:cs="Times New Roman"/>
      <w:sz w:val="18"/>
      <w:lang w:val="en-GB" w:bidi="ar-SA"/>
    </w:rPr>
  </w:style>
  <w:style w:type="character" w:customStyle="1" w:styleId="CharChar3">
    <w:name w:val="Char Char3"/>
    <w:uiPriority w:val="99"/>
    <w:rsid w:val="00F70783"/>
    <w:rPr>
      <w:rFonts w:ascii="Times New Roman" w:hAnsi="Times New Roman"/>
      <w:sz w:val="24"/>
    </w:rPr>
  </w:style>
  <w:style w:type="character" w:customStyle="1" w:styleId="CharChar11">
    <w:name w:val="Char Char11"/>
    <w:uiPriority w:val="99"/>
    <w:semiHidden/>
    <w:rsid w:val="00F70783"/>
    <w:rPr>
      <w:rFonts w:ascii="Times New Roman" w:hAnsi="Times New Roman"/>
      <w:sz w:val="24"/>
    </w:rPr>
  </w:style>
  <w:style w:type="character" w:styleId="PlaceholderText">
    <w:name w:val="Placeholder Text"/>
    <w:basedOn w:val="DefaultParagraphFont"/>
    <w:uiPriority w:val="99"/>
    <w:semiHidden/>
    <w:rsid w:val="00F70783"/>
    <w:rPr>
      <w:color w:val="808080"/>
    </w:rPr>
  </w:style>
  <w:style w:type="character" w:customStyle="1" w:styleId="CharChar31">
    <w:name w:val="Char Char31"/>
    <w:uiPriority w:val="99"/>
    <w:rsid w:val="00F70783"/>
    <w:rPr>
      <w:rFonts w:ascii="Times New Roman" w:hAnsi="Times New Roman"/>
    </w:rPr>
  </w:style>
  <w:style w:type="character" w:customStyle="1" w:styleId="CharChar41">
    <w:name w:val="Char Char41"/>
    <w:uiPriority w:val="99"/>
    <w:rsid w:val="00F70783"/>
    <w:rPr>
      <w:rFonts w:ascii="Times New Roman" w:hAnsi="Times New Roman"/>
      <w:sz w:val="20"/>
    </w:rPr>
  </w:style>
  <w:style w:type="character" w:customStyle="1" w:styleId="apple-converted-space">
    <w:name w:val="apple-converted-space"/>
    <w:basedOn w:val="DefaultParagraphFont"/>
    <w:rsid w:val="00F70783"/>
  </w:style>
  <w:style w:type="character" w:customStyle="1" w:styleId="mtext">
    <w:name w:val="mtext"/>
    <w:basedOn w:val="DefaultParagraphFont"/>
    <w:rsid w:val="00F70783"/>
  </w:style>
  <w:style w:type="paragraph" w:customStyle="1" w:styleId="BHeading">
    <w:name w:val="B Heading"/>
    <w:basedOn w:val="Normal"/>
    <w:uiPriority w:val="99"/>
    <w:rsid w:val="00F70783"/>
    <w:pPr>
      <w:spacing w:before="360" w:after="120" w:line="360" w:lineRule="auto"/>
    </w:pPr>
    <w:rPr>
      <w:rFonts w:ascii="Helvetica" w:eastAsia="Times New Roman" w:hAnsi="Helvetica" w:cs="Times New Roman"/>
      <w:b/>
      <w:sz w:val="32"/>
      <w:szCs w:val="24"/>
      <w:lang w:bidi="ar-SA"/>
    </w:rPr>
  </w:style>
  <w:style w:type="paragraph" w:customStyle="1" w:styleId="FIGCapNote">
    <w:name w:val="FIG Cap Note"/>
    <w:basedOn w:val="Normal"/>
    <w:rsid w:val="00F70783"/>
    <w:pPr>
      <w:spacing w:before="120" w:after="120" w:line="360" w:lineRule="auto"/>
    </w:pPr>
    <w:rPr>
      <w:rFonts w:ascii="Helvetica" w:eastAsia="Times New Roman" w:hAnsi="Helvetica" w:cs="Times New Roman"/>
      <w:szCs w:val="24"/>
      <w:lang w:bidi="ar-SA"/>
    </w:rPr>
  </w:style>
  <w:style w:type="paragraph" w:styleId="TOC2">
    <w:name w:val="toc 2"/>
    <w:basedOn w:val="Normal"/>
    <w:next w:val="Normal"/>
    <w:autoRedefine/>
    <w:uiPriority w:val="39"/>
    <w:unhideWhenUsed/>
    <w:rsid w:val="00F70783"/>
    <w:pPr>
      <w:spacing w:after="100"/>
      <w:ind w:left="200"/>
    </w:pPr>
  </w:style>
  <w:style w:type="paragraph" w:styleId="TOC1">
    <w:name w:val="toc 1"/>
    <w:basedOn w:val="Normal"/>
    <w:next w:val="Normal"/>
    <w:autoRedefine/>
    <w:uiPriority w:val="39"/>
    <w:unhideWhenUsed/>
    <w:rsid w:val="00F70783"/>
    <w:pPr>
      <w:spacing w:after="100"/>
    </w:pPr>
  </w:style>
  <w:style w:type="paragraph" w:styleId="TOC3">
    <w:name w:val="toc 3"/>
    <w:basedOn w:val="Normal"/>
    <w:next w:val="Normal"/>
    <w:autoRedefine/>
    <w:uiPriority w:val="39"/>
    <w:unhideWhenUsed/>
    <w:rsid w:val="00F70783"/>
    <w:pPr>
      <w:spacing w:before="0" w:after="100"/>
      <w:ind w:left="440"/>
    </w:pPr>
    <w:rPr>
      <w:sz w:val="22"/>
      <w:szCs w:val="22"/>
      <w:lang w:bidi="ar-SA"/>
    </w:rPr>
  </w:style>
  <w:style w:type="paragraph" w:styleId="TOC4">
    <w:name w:val="toc 4"/>
    <w:basedOn w:val="Normal"/>
    <w:next w:val="Normal"/>
    <w:autoRedefine/>
    <w:uiPriority w:val="39"/>
    <w:unhideWhenUsed/>
    <w:rsid w:val="00F70783"/>
    <w:pPr>
      <w:spacing w:before="0" w:after="100"/>
      <w:ind w:left="660"/>
    </w:pPr>
    <w:rPr>
      <w:sz w:val="22"/>
      <w:szCs w:val="22"/>
      <w:lang w:bidi="ar-SA"/>
    </w:rPr>
  </w:style>
  <w:style w:type="paragraph" w:styleId="TOC5">
    <w:name w:val="toc 5"/>
    <w:basedOn w:val="Normal"/>
    <w:next w:val="Normal"/>
    <w:autoRedefine/>
    <w:uiPriority w:val="39"/>
    <w:unhideWhenUsed/>
    <w:rsid w:val="00F70783"/>
    <w:pPr>
      <w:spacing w:before="0" w:after="100"/>
      <w:ind w:left="880"/>
    </w:pPr>
    <w:rPr>
      <w:sz w:val="22"/>
      <w:szCs w:val="22"/>
      <w:lang w:bidi="ar-SA"/>
    </w:rPr>
  </w:style>
  <w:style w:type="paragraph" w:styleId="TOC6">
    <w:name w:val="toc 6"/>
    <w:basedOn w:val="Normal"/>
    <w:next w:val="Normal"/>
    <w:autoRedefine/>
    <w:uiPriority w:val="39"/>
    <w:unhideWhenUsed/>
    <w:rsid w:val="00F70783"/>
    <w:pPr>
      <w:spacing w:before="0" w:after="100"/>
      <w:ind w:left="1100"/>
    </w:pPr>
    <w:rPr>
      <w:sz w:val="22"/>
      <w:szCs w:val="22"/>
      <w:lang w:bidi="ar-SA"/>
    </w:rPr>
  </w:style>
  <w:style w:type="paragraph" w:styleId="TOC7">
    <w:name w:val="toc 7"/>
    <w:basedOn w:val="Normal"/>
    <w:next w:val="Normal"/>
    <w:autoRedefine/>
    <w:uiPriority w:val="39"/>
    <w:unhideWhenUsed/>
    <w:rsid w:val="00F70783"/>
    <w:pPr>
      <w:spacing w:before="0" w:after="100"/>
      <w:ind w:left="1320"/>
    </w:pPr>
    <w:rPr>
      <w:sz w:val="22"/>
      <w:szCs w:val="22"/>
      <w:lang w:bidi="ar-SA"/>
    </w:rPr>
  </w:style>
  <w:style w:type="paragraph" w:styleId="TOC8">
    <w:name w:val="toc 8"/>
    <w:basedOn w:val="Normal"/>
    <w:next w:val="Normal"/>
    <w:autoRedefine/>
    <w:uiPriority w:val="39"/>
    <w:unhideWhenUsed/>
    <w:rsid w:val="00F70783"/>
    <w:pPr>
      <w:spacing w:before="0" w:after="100"/>
      <w:ind w:left="1540"/>
    </w:pPr>
    <w:rPr>
      <w:sz w:val="22"/>
      <w:szCs w:val="22"/>
      <w:lang w:bidi="ar-SA"/>
    </w:rPr>
  </w:style>
  <w:style w:type="paragraph" w:styleId="TOC9">
    <w:name w:val="toc 9"/>
    <w:basedOn w:val="Normal"/>
    <w:next w:val="Normal"/>
    <w:autoRedefine/>
    <w:uiPriority w:val="39"/>
    <w:unhideWhenUsed/>
    <w:rsid w:val="00F70783"/>
    <w:pPr>
      <w:spacing w:before="0" w:after="100"/>
      <w:ind w:left="1760"/>
    </w:pPr>
    <w:rPr>
      <w:sz w:val="22"/>
      <w:szCs w:val="22"/>
      <w:lang w:bidi="ar-SA"/>
    </w:rPr>
  </w:style>
  <w:style w:type="paragraph" w:styleId="NormalWeb">
    <w:name w:val="Normal (Web)"/>
    <w:basedOn w:val="Normal"/>
    <w:uiPriority w:val="99"/>
    <w:semiHidden/>
    <w:unhideWhenUsed/>
    <w:rsid w:val="00F70783"/>
    <w:pPr>
      <w:spacing w:before="100" w:beforeAutospacing="1" w:after="100" w:afterAutospacing="1" w:line="240" w:lineRule="auto"/>
    </w:pPr>
    <w:rPr>
      <w:rFonts w:ascii="Times" w:hAnsi="Times" w:cs="Times New Roman"/>
      <w:lang w:bidi="ar-SA"/>
    </w:rPr>
  </w:style>
  <w:style w:type="character" w:customStyle="1" w:styleId="st">
    <w:name w:val="st"/>
    <w:basedOn w:val="DefaultParagraphFont"/>
    <w:rsid w:val="00F70783"/>
  </w:style>
  <w:style w:type="paragraph" w:customStyle="1" w:styleId="Default">
    <w:name w:val="Default"/>
    <w:rsid w:val="00F70783"/>
    <w:pPr>
      <w:widowControl w:val="0"/>
      <w:autoSpaceDE w:val="0"/>
      <w:autoSpaceDN w:val="0"/>
      <w:adjustRightInd w:val="0"/>
      <w:spacing w:after="0" w:line="240" w:lineRule="auto"/>
    </w:pPr>
    <w:rPr>
      <w:rFonts w:ascii="Minion Pro" w:eastAsia="Times New Roman" w:hAnsi="Minion Pro" w:cs="Times New Roman"/>
      <w:color w:val="000000"/>
      <w:sz w:val="24"/>
      <w:szCs w:val="24"/>
      <w:lang w:eastAsia="en-CA"/>
    </w:rPr>
  </w:style>
  <w:style w:type="character" w:customStyle="1" w:styleId="ListParagraphChar">
    <w:name w:val="List Paragraph Char"/>
    <w:link w:val="ListParagraph"/>
    <w:uiPriority w:val="99"/>
    <w:rsid w:val="00F70783"/>
    <w:rPr>
      <w:rFonts w:eastAsiaTheme="minorEastAsia"/>
      <w:sz w:val="20"/>
      <w:szCs w:val="20"/>
      <w:lang w:bidi="en-US"/>
    </w:rPr>
  </w:style>
  <w:style w:type="paragraph" w:styleId="BodyText">
    <w:name w:val="Body Text"/>
    <w:basedOn w:val="Normal"/>
    <w:link w:val="BodyTextChar"/>
    <w:semiHidden/>
    <w:rsid w:val="00F70783"/>
    <w:pPr>
      <w:widowControl w:val="0"/>
      <w:autoSpaceDE w:val="0"/>
      <w:autoSpaceDN w:val="0"/>
      <w:adjustRightInd w:val="0"/>
      <w:spacing w:before="0" w:after="0" w:line="240" w:lineRule="auto"/>
      <w:ind w:left="480"/>
    </w:pPr>
    <w:rPr>
      <w:rFonts w:ascii="Liberation Sans" w:eastAsia="Times New Roman" w:hAnsi="Liberation Sans" w:cs="Times New Roman"/>
      <w:sz w:val="16"/>
      <w:szCs w:val="16"/>
      <w:lang w:bidi="ar-SA"/>
    </w:rPr>
  </w:style>
  <w:style w:type="character" w:customStyle="1" w:styleId="BodyTextChar">
    <w:name w:val="Body Text Char"/>
    <w:basedOn w:val="DefaultParagraphFont"/>
    <w:link w:val="BodyText"/>
    <w:semiHidden/>
    <w:rsid w:val="00F70783"/>
    <w:rPr>
      <w:rFonts w:ascii="Liberation Sans" w:eastAsia="Times New Roman" w:hAnsi="Liberation Sans" w:cs="Times New Roman"/>
      <w:sz w:val="16"/>
      <w:szCs w:val="16"/>
    </w:rPr>
  </w:style>
  <w:style w:type="paragraph" w:customStyle="1" w:styleId="MTDisplayEquation">
    <w:name w:val="MTDisplayEquation"/>
    <w:basedOn w:val="Normal"/>
    <w:next w:val="Normal"/>
    <w:link w:val="MTDisplayEquationChar"/>
    <w:rsid w:val="00F70783"/>
    <w:pPr>
      <w:tabs>
        <w:tab w:val="center" w:pos="4320"/>
        <w:tab w:val="right" w:pos="8640"/>
      </w:tabs>
      <w:spacing w:before="0" w:after="0" w:line="240" w:lineRule="auto"/>
      <w:ind w:left="-1"/>
    </w:pPr>
    <w:rPr>
      <w:rFonts w:ascii="Times New Roman" w:eastAsia="Times New Roman" w:hAnsi="Times New Roman" w:cs="Times New Roman"/>
      <w:i/>
      <w:color w:val="000000"/>
      <w:sz w:val="24"/>
      <w:szCs w:val="24"/>
      <w:lang w:val="en-CA"/>
    </w:rPr>
  </w:style>
  <w:style w:type="character" w:customStyle="1" w:styleId="A27">
    <w:name w:val="A27"/>
    <w:rsid w:val="00F70783"/>
    <w:rPr>
      <w:i/>
      <w:color w:val="211D1E"/>
      <w:sz w:val="14"/>
    </w:rPr>
  </w:style>
  <w:style w:type="paragraph" w:customStyle="1" w:styleId="Pa63">
    <w:name w:val="Pa63"/>
    <w:basedOn w:val="Default"/>
    <w:next w:val="Default"/>
    <w:rsid w:val="00F70783"/>
    <w:pPr>
      <w:spacing w:line="241" w:lineRule="atLeast"/>
    </w:pPr>
    <w:rPr>
      <w:color w:val="auto"/>
    </w:rPr>
  </w:style>
  <w:style w:type="paragraph" w:customStyle="1" w:styleId="Pa6">
    <w:name w:val="Pa6"/>
    <w:basedOn w:val="Default"/>
    <w:next w:val="Default"/>
    <w:rsid w:val="00F70783"/>
    <w:pPr>
      <w:spacing w:line="241" w:lineRule="atLeast"/>
    </w:pPr>
    <w:rPr>
      <w:color w:val="auto"/>
    </w:rPr>
  </w:style>
  <w:style w:type="character" w:customStyle="1" w:styleId="MTDisplayEquationChar">
    <w:name w:val="MTDisplayEquation Char"/>
    <w:basedOn w:val="ListParagraphChar"/>
    <w:link w:val="MTDisplayEquation"/>
    <w:rsid w:val="00F70783"/>
    <w:rPr>
      <w:rFonts w:ascii="Times New Roman" w:eastAsia="Times New Roman" w:hAnsi="Times New Roman" w:cs="Times New Roman"/>
      <w:i/>
      <w:color w:val="000000"/>
      <w:sz w:val="24"/>
      <w:szCs w:val="24"/>
      <w:lang w:val="en-CA" w:bidi="en-US"/>
    </w:rPr>
  </w:style>
  <w:style w:type="paragraph" w:customStyle="1" w:styleId="Body">
    <w:name w:val="Body"/>
    <w:rsid w:val="00F70783"/>
    <w:pPr>
      <w:pBdr>
        <w:top w:val="nil"/>
        <w:left w:val="nil"/>
        <w:bottom w:val="nil"/>
        <w:right w:val="nil"/>
        <w:between w:val="nil"/>
        <w:bar w:val="nil"/>
      </w:pBdr>
    </w:pPr>
    <w:rPr>
      <w:rFonts w:ascii="Calibri" w:eastAsia="Arial Unicode MS" w:hAnsi="Arial Unicode MS" w:cs="Arial Unicode MS"/>
      <w:color w:val="000000"/>
      <w:u w:color="000000"/>
      <w:bdr w:val="nil"/>
    </w:rPr>
  </w:style>
  <w:style w:type="numbering" w:customStyle="1" w:styleId="List9">
    <w:name w:val="List 9"/>
    <w:basedOn w:val="NoList"/>
    <w:rsid w:val="00F70783"/>
    <w:pPr>
      <w:numPr>
        <w:numId w:val="30"/>
      </w:numPr>
    </w:pPr>
  </w:style>
  <w:style w:type="numbering" w:customStyle="1" w:styleId="List51">
    <w:name w:val="List 51"/>
    <w:basedOn w:val="NoList"/>
    <w:rsid w:val="00F70783"/>
    <w:pPr>
      <w:numPr>
        <w:numId w:val="6"/>
      </w:numPr>
    </w:pPr>
  </w:style>
  <w:style w:type="numbering" w:customStyle="1" w:styleId="List7">
    <w:name w:val="List 7"/>
    <w:basedOn w:val="NoList"/>
    <w:rsid w:val="00F70783"/>
    <w:pPr>
      <w:numPr>
        <w:numId w:val="7"/>
      </w:numPr>
    </w:pPr>
  </w:style>
  <w:style w:type="numbering" w:customStyle="1" w:styleId="List8">
    <w:name w:val="List 8"/>
    <w:basedOn w:val="NoList"/>
    <w:rsid w:val="00F70783"/>
    <w:pPr>
      <w:numPr>
        <w:numId w:val="8"/>
      </w:numPr>
    </w:pPr>
  </w:style>
  <w:style w:type="numbering" w:customStyle="1" w:styleId="List11">
    <w:name w:val="List 11"/>
    <w:basedOn w:val="NoList"/>
    <w:rsid w:val="00F70783"/>
    <w:pPr>
      <w:numPr>
        <w:numId w:val="9"/>
      </w:numPr>
    </w:pPr>
  </w:style>
  <w:style w:type="numbering" w:customStyle="1" w:styleId="List12">
    <w:name w:val="List 12"/>
    <w:basedOn w:val="NoList"/>
    <w:rsid w:val="00F70783"/>
    <w:pPr>
      <w:numPr>
        <w:numId w:val="10"/>
      </w:numPr>
    </w:pPr>
  </w:style>
  <w:style w:type="numbering" w:customStyle="1" w:styleId="List14">
    <w:name w:val="List 14"/>
    <w:basedOn w:val="NoList"/>
    <w:rsid w:val="00F70783"/>
    <w:pPr>
      <w:numPr>
        <w:numId w:val="11"/>
      </w:numPr>
    </w:pPr>
  </w:style>
  <w:style w:type="numbering" w:customStyle="1" w:styleId="List15">
    <w:name w:val="List 15"/>
    <w:basedOn w:val="NoList"/>
    <w:rsid w:val="00F70783"/>
    <w:pPr>
      <w:numPr>
        <w:numId w:val="12"/>
      </w:numPr>
    </w:pPr>
  </w:style>
  <w:style w:type="numbering" w:customStyle="1" w:styleId="List16">
    <w:name w:val="List 16"/>
    <w:basedOn w:val="NoList"/>
    <w:rsid w:val="00F70783"/>
    <w:pPr>
      <w:numPr>
        <w:numId w:val="29"/>
      </w:numPr>
    </w:pPr>
  </w:style>
  <w:style w:type="numbering" w:customStyle="1" w:styleId="List17">
    <w:name w:val="List 17"/>
    <w:basedOn w:val="NoList"/>
    <w:rsid w:val="00F70783"/>
    <w:pPr>
      <w:numPr>
        <w:numId w:val="32"/>
      </w:numPr>
    </w:pPr>
  </w:style>
  <w:style w:type="numbering" w:customStyle="1" w:styleId="List18">
    <w:name w:val="List 18"/>
    <w:basedOn w:val="NoList"/>
    <w:rsid w:val="00F70783"/>
    <w:pPr>
      <w:numPr>
        <w:numId w:val="15"/>
      </w:numPr>
    </w:pPr>
  </w:style>
  <w:style w:type="numbering" w:customStyle="1" w:styleId="List19">
    <w:name w:val="List 19"/>
    <w:basedOn w:val="NoList"/>
    <w:rsid w:val="00F70783"/>
    <w:pPr>
      <w:numPr>
        <w:numId w:val="16"/>
      </w:numPr>
    </w:pPr>
  </w:style>
  <w:style w:type="numbering" w:customStyle="1" w:styleId="List20">
    <w:name w:val="List 20"/>
    <w:basedOn w:val="NoList"/>
    <w:rsid w:val="00F70783"/>
    <w:pPr>
      <w:numPr>
        <w:numId w:val="31"/>
      </w:numPr>
    </w:pPr>
  </w:style>
  <w:style w:type="numbering" w:customStyle="1" w:styleId="List22">
    <w:name w:val="List 22"/>
    <w:basedOn w:val="NoList"/>
    <w:rsid w:val="00F70783"/>
    <w:pPr>
      <w:numPr>
        <w:numId w:val="18"/>
      </w:numPr>
    </w:pPr>
  </w:style>
  <w:style w:type="numbering" w:customStyle="1" w:styleId="List23">
    <w:name w:val="List 23"/>
    <w:basedOn w:val="NoList"/>
    <w:rsid w:val="00F70783"/>
    <w:pPr>
      <w:numPr>
        <w:numId w:val="19"/>
      </w:numPr>
    </w:pPr>
  </w:style>
  <w:style w:type="numbering" w:customStyle="1" w:styleId="List21">
    <w:name w:val="List 21"/>
    <w:basedOn w:val="NoList"/>
    <w:rsid w:val="00F70783"/>
    <w:pPr>
      <w:numPr>
        <w:numId w:val="20"/>
      </w:numPr>
    </w:pPr>
  </w:style>
  <w:style w:type="numbering" w:customStyle="1" w:styleId="List31">
    <w:name w:val="List 31"/>
    <w:basedOn w:val="NoList"/>
    <w:rsid w:val="00F70783"/>
    <w:pPr>
      <w:numPr>
        <w:numId w:val="21"/>
      </w:numPr>
    </w:pPr>
  </w:style>
  <w:style w:type="numbering" w:customStyle="1" w:styleId="List41">
    <w:name w:val="List 41"/>
    <w:basedOn w:val="NoList"/>
    <w:rsid w:val="00F70783"/>
    <w:pPr>
      <w:numPr>
        <w:numId w:val="22"/>
      </w:numPr>
    </w:pPr>
  </w:style>
  <w:style w:type="numbering" w:customStyle="1" w:styleId="List6">
    <w:name w:val="List 6"/>
    <w:basedOn w:val="NoList"/>
    <w:rsid w:val="00F70783"/>
    <w:pPr>
      <w:numPr>
        <w:numId w:val="23"/>
      </w:numPr>
    </w:pPr>
  </w:style>
  <w:style w:type="numbering" w:customStyle="1" w:styleId="List13">
    <w:name w:val="List 13"/>
    <w:basedOn w:val="NoList"/>
    <w:rsid w:val="00F70783"/>
    <w:pPr>
      <w:numPr>
        <w:numId w:val="24"/>
      </w:numPr>
    </w:pPr>
  </w:style>
  <w:style w:type="numbering" w:customStyle="1" w:styleId="List24">
    <w:name w:val="List 24"/>
    <w:basedOn w:val="NoList"/>
    <w:rsid w:val="00F70783"/>
    <w:pPr>
      <w:numPr>
        <w:numId w:val="25"/>
      </w:numPr>
    </w:pPr>
  </w:style>
  <w:style w:type="numbering" w:customStyle="1" w:styleId="List27">
    <w:name w:val="List 27"/>
    <w:basedOn w:val="NoList"/>
    <w:rsid w:val="00F70783"/>
    <w:pPr>
      <w:numPr>
        <w:numId w:val="26"/>
      </w:numPr>
    </w:pPr>
  </w:style>
  <w:style w:type="numbering" w:customStyle="1" w:styleId="List29">
    <w:name w:val="List 29"/>
    <w:basedOn w:val="NoList"/>
    <w:rsid w:val="00F70783"/>
    <w:pPr>
      <w:numPr>
        <w:numId w:val="27"/>
      </w:numPr>
    </w:pPr>
  </w:style>
  <w:style w:type="paragraph" w:customStyle="1" w:styleId="MediumGrid1-Accent21">
    <w:name w:val="Medium Grid 1 - Accent 21"/>
    <w:rsid w:val="00F70783"/>
    <w:pPr>
      <w:pBdr>
        <w:top w:val="nil"/>
        <w:left w:val="nil"/>
        <w:bottom w:val="nil"/>
        <w:right w:val="nil"/>
        <w:between w:val="nil"/>
        <w:bar w:val="nil"/>
      </w:pBdr>
      <w:spacing w:after="0" w:line="240" w:lineRule="auto"/>
      <w:ind w:left="720"/>
    </w:pPr>
    <w:rPr>
      <w:rFonts w:ascii="Times New Roman" w:eastAsia="Arial Unicode MS" w:hAnsi="Arial Unicode MS" w:cs="Arial Unicode MS"/>
      <w:color w:val="000000"/>
      <w:sz w:val="24"/>
      <w:szCs w:val="24"/>
      <w:u w:color="000000"/>
      <w:bdr w:val="nil"/>
    </w:rPr>
  </w:style>
  <w:style w:type="numbering" w:customStyle="1" w:styleId="List10">
    <w:name w:val="List 10"/>
    <w:basedOn w:val="NoList"/>
    <w:rsid w:val="00F70783"/>
    <w:pPr>
      <w:numPr>
        <w:numId w:val="2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671" Type="http://schemas.openxmlformats.org/officeDocument/2006/relationships/image" Target="media/image334.wmf"/><Relationship Id="rId769" Type="http://schemas.openxmlformats.org/officeDocument/2006/relationships/oleObject" Target="embeddings/oleObject379.bin"/><Relationship Id="rId21" Type="http://schemas.openxmlformats.org/officeDocument/2006/relationships/oleObject" Target="embeddings/oleObject7.bin"/><Relationship Id="rId324" Type="http://schemas.openxmlformats.org/officeDocument/2006/relationships/oleObject" Target="embeddings/oleObject158.bin"/><Relationship Id="rId531" Type="http://schemas.openxmlformats.org/officeDocument/2006/relationships/oleObject" Target="embeddings/oleObject261.bin"/><Relationship Id="rId629" Type="http://schemas.openxmlformats.org/officeDocument/2006/relationships/image" Target="media/image313.wmf"/><Relationship Id="rId170" Type="http://schemas.openxmlformats.org/officeDocument/2006/relationships/image" Target="media/image82.wmf"/><Relationship Id="rId268" Type="http://schemas.openxmlformats.org/officeDocument/2006/relationships/oleObject" Target="embeddings/oleObject130.bin"/><Relationship Id="rId475" Type="http://schemas.openxmlformats.org/officeDocument/2006/relationships/image" Target="media/image235.wmf"/><Relationship Id="rId682" Type="http://schemas.openxmlformats.org/officeDocument/2006/relationships/oleObject" Target="embeddings/oleObject336.bin"/><Relationship Id="rId32" Type="http://schemas.openxmlformats.org/officeDocument/2006/relationships/image" Target="media/image13.wmf"/><Relationship Id="rId128" Type="http://schemas.openxmlformats.org/officeDocument/2006/relationships/image" Target="media/image61.wmf"/><Relationship Id="rId335" Type="http://schemas.openxmlformats.org/officeDocument/2006/relationships/image" Target="media/image165.wmf"/><Relationship Id="rId542" Type="http://schemas.openxmlformats.org/officeDocument/2006/relationships/image" Target="media/image269.wmf"/><Relationship Id="rId5" Type="http://schemas.openxmlformats.org/officeDocument/2006/relationships/webSettings" Target="webSettings.xml"/><Relationship Id="rId181" Type="http://schemas.openxmlformats.org/officeDocument/2006/relationships/oleObject" Target="embeddings/oleObject87.bin"/><Relationship Id="rId237" Type="http://schemas.openxmlformats.org/officeDocument/2006/relationships/oleObject" Target="embeddings/oleObject115.bin"/><Relationship Id="rId402" Type="http://schemas.openxmlformats.org/officeDocument/2006/relationships/image" Target="media/image198.emf"/><Relationship Id="rId791" Type="http://schemas.openxmlformats.org/officeDocument/2006/relationships/image" Target="media/image394.wmf"/><Relationship Id="rId279" Type="http://schemas.openxmlformats.org/officeDocument/2006/relationships/image" Target="media/image137.wmf"/><Relationship Id="rId444" Type="http://schemas.openxmlformats.org/officeDocument/2006/relationships/oleObject" Target="embeddings/oleObject218.bin"/><Relationship Id="rId486" Type="http://schemas.openxmlformats.org/officeDocument/2006/relationships/oleObject" Target="embeddings/oleObject239.bin"/><Relationship Id="rId651" Type="http://schemas.openxmlformats.org/officeDocument/2006/relationships/image" Target="media/image324.wmf"/><Relationship Id="rId693" Type="http://schemas.openxmlformats.org/officeDocument/2006/relationships/image" Target="media/image345.wmf"/><Relationship Id="rId707" Type="http://schemas.openxmlformats.org/officeDocument/2006/relationships/oleObject" Target="embeddings/oleObject348.bin"/><Relationship Id="rId749" Type="http://schemas.openxmlformats.org/officeDocument/2006/relationships/oleObject" Target="embeddings/oleObject369.bin"/><Relationship Id="rId43" Type="http://schemas.openxmlformats.org/officeDocument/2006/relationships/oleObject" Target="embeddings/oleObject18.bin"/><Relationship Id="rId139" Type="http://schemas.openxmlformats.org/officeDocument/2006/relationships/oleObject" Target="embeddings/oleObject66.bin"/><Relationship Id="rId290" Type="http://schemas.openxmlformats.org/officeDocument/2006/relationships/oleObject" Target="embeddings/oleObject141.bin"/><Relationship Id="rId304" Type="http://schemas.openxmlformats.org/officeDocument/2006/relationships/oleObject" Target="embeddings/oleObject148.bin"/><Relationship Id="rId346" Type="http://schemas.openxmlformats.org/officeDocument/2006/relationships/oleObject" Target="embeddings/oleObject169.bin"/><Relationship Id="rId388" Type="http://schemas.openxmlformats.org/officeDocument/2006/relationships/image" Target="media/image191.wmf"/><Relationship Id="rId511" Type="http://schemas.openxmlformats.org/officeDocument/2006/relationships/image" Target="media/image253.wmf"/><Relationship Id="rId553" Type="http://schemas.openxmlformats.org/officeDocument/2006/relationships/oleObject" Target="embeddings/oleObject272.bin"/><Relationship Id="rId609" Type="http://schemas.openxmlformats.org/officeDocument/2006/relationships/image" Target="media/image303.wmf"/><Relationship Id="rId760" Type="http://schemas.openxmlformats.org/officeDocument/2006/relationships/image" Target="media/image379.wmf"/><Relationship Id="rId85" Type="http://schemas.openxmlformats.org/officeDocument/2006/relationships/oleObject" Target="embeddings/oleObject39.bin"/><Relationship Id="rId150" Type="http://schemas.openxmlformats.org/officeDocument/2006/relationships/image" Target="media/image72.wmf"/><Relationship Id="rId192" Type="http://schemas.openxmlformats.org/officeDocument/2006/relationships/image" Target="media/image93.wmf"/><Relationship Id="rId206" Type="http://schemas.openxmlformats.org/officeDocument/2006/relationships/image" Target="media/image100.wmf"/><Relationship Id="rId413" Type="http://schemas.openxmlformats.org/officeDocument/2006/relationships/image" Target="media/image204.wmf"/><Relationship Id="rId595" Type="http://schemas.openxmlformats.org/officeDocument/2006/relationships/oleObject" Target="embeddings/oleObject293.bin"/><Relationship Id="rId248" Type="http://schemas.openxmlformats.org/officeDocument/2006/relationships/image" Target="media/image121.wmf"/><Relationship Id="rId455" Type="http://schemas.openxmlformats.org/officeDocument/2006/relationships/image" Target="media/image225.wmf"/><Relationship Id="rId497" Type="http://schemas.openxmlformats.org/officeDocument/2006/relationships/image" Target="media/image246.wmf"/><Relationship Id="rId620" Type="http://schemas.openxmlformats.org/officeDocument/2006/relationships/oleObject" Target="embeddings/oleObject305.bin"/><Relationship Id="rId662" Type="http://schemas.openxmlformats.org/officeDocument/2006/relationships/oleObject" Target="embeddings/oleObject326.bin"/><Relationship Id="rId718" Type="http://schemas.openxmlformats.org/officeDocument/2006/relationships/image" Target="media/image358.wmf"/><Relationship Id="rId12" Type="http://schemas.openxmlformats.org/officeDocument/2006/relationships/image" Target="media/image3.wmf"/><Relationship Id="rId108" Type="http://schemas.openxmlformats.org/officeDocument/2006/relationships/image" Target="media/image51.wmf"/><Relationship Id="rId315" Type="http://schemas.openxmlformats.org/officeDocument/2006/relationships/image" Target="media/image155.wmf"/><Relationship Id="rId357" Type="http://schemas.openxmlformats.org/officeDocument/2006/relationships/image" Target="media/image176.wmf"/><Relationship Id="rId522" Type="http://schemas.openxmlformats.org/officeDocument/2006/relationships/oleObject" Target="embeddings/oleObject257.bin"/><Relationship Id="rId54" Type="http://schemas.openxmlformats.org/officeDocument/2006/relationships/image" Target="media/image24.wmf"/><Relationship Id="rId96" Type="http://schemas.openxmlformats.org/officeDocument/2006/relationships/image" Target="media/image45.wmf"/><Relationship Id="rId161" Type="http://schemas.openxmlformats.org/officeDocument/2006/relationships/oleObject" Target="embeddings/oleObject77.bin"/><Relationship Id="rId217" Type="http://schemas.openxmlformats.org/officeDocument/2006/relationships/oleObject" Target="embeddings/oleObject105.bin"/><Relationship Id="rId399" Type="http://schemas.openxmlformats.org/officeDocument/2006/relationships/oleObject" Target="embeddings/oleObject196.bin"/><Relationship Id="rId564" Type="http://schemas.openxmlformats.org/officeDocument/2006/relationships/image" Target="media/image280.wmf"/><Relationship Id="rId771" Type="http://schemas.openxmlformats.org/officeDocument/2006/relationships/image" Target="media/image384.wmf"/><Relationship Id="rId259" Type="http://schemas.openxmlformats.org/officeDocument/2006/relationships/image" Target="media/image127.wmf"/><Relationship Id="rId424" Type="http://schemas.openxmlformats.org/officeDocument/2006/relationships/oleObject" Target="embeddings/oleObject208.bin"/><Relationship Id="rId466" Type="http://schemas.openxmlformats.org/officeDocument/2006/relationships/oleObject" Target="embeddings/oleObject229.bin"/><Relationship Id="rId631" Type="http://schemas.openxmlformats.org/officeDocument/2006/relationships/image" Target="media/image314.wmf"/><Relationship Id="rId673" Type="http://schemas.openxmlformats.org/officeDocument/2006/relationships/image" Target="media/image335.wmf"/><Relationship Id="rId729" Type="http://schemas.openxmlformats.org/officeDocument/2006/relationships/oleObject" Target="embeddings/oleObject359.bin"/><Relationship Id="rId23" Type="http://schemas.openxmlformats.org/officeDocument/2006/relationships/oleObject" Target="embeddings/oleObject8.bin"/><Relationship Id="rId119" Type="http://schemas.openxmlformats.org/officeDocument/2006/relationships/oleObject" Target="embeddings/oleObject56.bin"/><Relationship Id="rId270" Type="http://schemas.openxmlformats.org/officeDocument/2006/relationships/oleObject" Target="embeddings/oleObject131.bin"/><Relationship Id="rId326" Type="http://schemas.openxmlformats.org/officeDocument/2006/relationships/oleObject" Target="embeddings/oleObject159.bin"/><Relationship Id="rId533" Type="http://schemas.openxmlformats.org/officeDocument/2006/relationships/oleObject" Target="embeddings/oleObject262.bin"/><Relationship Id="rId65" Type="http://schemas.openxmlformats.org/officeDocument/2006/relationships/oleObject" Target="embeddings/oleObject29.bin"/><Relationship Id="rId130" Type="http://schemas.openxmlformats.org/officeDocument/2006/relationships/image" Target="media/image62.wmf"/><Relationship Id="rId368" Type="http://schemas.openxmlformats.org/officeDocument/2006/relationships/oleObject" Target="embeddings/oleObject180.bin"/><Relationship Id="rId575" Type="http://schemas.openxmlformats.org/officeDocument/2006/relationships/oleObject" Target="embeddings/oleObject283.bin"/><Relationship Id="rId740" Type="http://schemas.openxmlformats.org/officeDocument/2006/relationships/image" Target="media/image369.wmf"/><Relationship Id="rId782" Type="http://schemas.openxmlformats.org/officeDocument/2006/relationships/oleObject" Target="embeddings/oleObject386.bin"/><Relationship Id="rId172" Type="http://schemas.openxmlformats.org/officeDocument/2006/relationships/image" Target="media/image83.wmf"/><Relationship Id="rId228" Type="http://schemas.openxmlformats.org/officeDocument/2006/relationships/image" Target="media/image111.wmf"/><Relationship Id="rId435" Type="http://schemas.openxmlformats.org/officeDocument/2006/relationships/image" Target="media/image215.wmf"/><Relationship Id="rId477" Type="http://schemas.openxmlformats.org/officeDocument/2006/relationships/image" Target="media/image236.wmf"/><Relationship Id="rId600" Type="http://schemas.openxmlformats.org/officeDocument/2006/relationships/image" Target="media/image298.wmf"/><Relationship Id="rId642" Type="http://schemas.openxmlformats.org/officeDocument/2006/relationships/oleObject" Target="embeddings/oleObject316.bin"/><Relationship Id="rId684" Type="http://schemas.openxmlformats.org/officeDocument/2006/relationships/oleObject" Target="embeddings/oleObject337.bin"/><Relationship Id="rId281" Type="http://schemas.openxmlformats.org/officeDocument/2006/relationships/image" Target="media/image138.wmf"/><Relationship Id="rId337" Type="http://schemas.openxmlformats.org/officeDocument/2006/relationships/image" Target="media/image166.wmf"/><Relationship Id="rId502" Type="http://schemas.openxmlformats.org/officeDocument/2006/relationships/oleObject" Target="embeddings/oleObject247.bin"/><Relationship Id="rId34" Type="http://schemas.openxmlformats.org/officeDocument/2006/relationships/image" Target="media/image14.wmf"/><Relationship Id="rId76" Type="http://schemas.openxmlformats.org/officeDocument/2006/relationships/image" Target="media/image35.wmf"/><Relationship Id="rId141" Type="http://schemas.openxmlformats.org/officeDocument/2006/relationships/oleObject" Target="embeddings/oleObject67.bin"/><Relationship Id="rId379" Type="http://schemas.openxmlformats.org/officeDocument/2006/relationships/image" Target="media/image187.wmf"/><Relationship Id="rId544" Type="http://schemas.openxmlformats.org/officeDocument/2006/relationships/image" Target="media/image270.wmf"/><Relationship Id="rId586" Type="http://schemas.openxmlformats.org/officeDocument/2006/relationships/image" Target="media/image291.wmf"/><Relationship Id="rId751" Type="http://schemas.openxmlformats.org/officeDocument/2006/relationships/oleObject" Target="embeddings/oleObject370.bin"/><Relationship Id="rId793" Type="http://schemas.openxmlformats.org/officeDocument/2006/relationships/image" Target="media/image395.png"/><Relationship Id="rId7" Type="http://schemas.openxmlformats.org/officeDocument/2006/relationships/endnotes" Target="endnotes.xml"/><Relationship Id="rId183" Type="http://schemas.openxmlformats.org/officeDocument/2006/relationships/oleObject" Target="embeddings/oleObject88.bin"/><Relationship Id="rId239" Type="http://schemas.openxmlformats.org/officeDocument/2006/relationships/oleObject" Target="embeddings/oleObject116.bin"/><Relationship Id="rId390" Type="http://schemas.openxmlformats.org/officeDocument/2006/relationships/image" Target="media/image192.wmf"/><Relationship Id="rId404" Type="http://schemas.openxmlformats.org/officeDocument/2006/relationships/oleObject" Target="embeddings/oleObject198.bin"/><Relationship Id="rId446" Type="http://schemas.openxmlformats.org/officeDocument/2006/relationships/oleObject" Target="embeddings/oleObject219.bin"/><Relationship Id="rId611" Type="http://schemas.openxmlformats.org/officeDocument/2006/relationships/image" Target="media/image304.wmf"/><Relationship Id="rId653" Type="http://schemas.openxmlformats.org/officeDocument/2006/relationships/image" Target="media/image325.wmf"/><Relationship Id="rId250" Type="http://schemas.openxmlformats.org/officeDocument/2006/relationships/image" Target="media/image122.emf"/><Relationship Id="rId292" Type="http://schemas.openxmlformats.org/officeDocument/2006/relationships/oleObject" Target="embeddings/oleObject142.bin"/><Relationship Id="rId306" Type="http://schemas.openxmlformats.org/officeDocument/2006/relationships/oleObject" Target="embeddings/oleObject149.bin"/><Relationship Id="rId488" Type="http://schemas.openxmlformats.org/officeDocument/2006/relationships/oleObject" Target="embeddings/oleObject240.bin"/><Relationship Id="rId695" Type="http://schemas.openxmlformats.org/officeDocument/2006/relationships/image" Target="media/image346.wmf"/><Relationship Id="rId709" Type="http://schemas.openxmlformats.org/officeDocument/2006/relationships/oleObject" Target="embeddings/oleObject349.bin"/><Relationship Id="rId45" Type="http://schemas.openxmlformats.org/officeDocument/2006/relationships/oleObject" Target="embeddings/oleObject19.bin"/><Relationship Id="rId87" Type="http://schemas.openxmlformats.org/officeDocument/2006/relationships/oleObject" Target="embeddings/oleObject40.bin"/><Relationship Id="rId110" Type="http://schemas.openxmlformats.org/officeDocument/2006/relationships/image" Target="media/image52.wmf"/><Relationship Id="rId348" Type="http://schemas.openxmlformats.org/officeDocument/2006/relationships/oleObject" Target="embeddings/oleObject170.bin"/><Relationship Id="rId513" Type="http://schemas.openxmlformats.org/officeDocument/2006/relationships/image" Target="media/image254.wmf"/><Relationship Id="rId555" Type="http://schemas.openxmlformats.org/officeDocument/2006/relationships/oleObject" Target="embeddings/oleObject273.bin"/><Relationship Id="rId597" Type="http://schemas.openxmlformats.org/officeDocument/2006/relationships/oleObject" Target="embeddings/oleObject294.bin"/><Relationship Id="rId720" Type="http://schemas.openxmlformats.org/officeDocument/2006/relationships/image" Target="media/image359.wmf"/><Relationship Id="rId762" Type="http://schemas.openxmlformats.org/officeDocument/2006/relationships/image" Target="media/image380.wmf"/><Relationship Id="rId152" Type="http://schemas.openxmlformats.org/officeDocument/2006/relationships/image" Target="media/image73.wmf"/><Relationship Id="rId194" Type="http://schemas.openxmlformats.org/officeDocument/2006/relationships/image" Target="media/image94.wmf"/><Relationship Id="rId208" Type="http://schemas.openxmlformats.org/officeDocument/2006/relationships/image" Target="media/image101.wmf"/><Relationship Id="rId415" Type="http://schemas.openxmlformats.org/officeDocument/2006/relationships/image" Target="media/image205.wmf"/><Relationship Id="rId457" Type="http://schemas.openxmlformats.org/officeDocument/2006/relationships/image" Target="media/image226.wmf"/><Relationship Id="rId622" Type="http://schemas.openxmlformats.org/officeDocument/2006/relationships/oleObject" Target="embeddings/oleObject306.bin"/><Relationship Id="rId261" Type="http://schemas.openxmlformats.org/officeDocument/2006/relationships/image" Target="media/image128.wmf"/><Relationship Id="rId499" Type="http://schemas.openxmlformats.org/officeDocument/2006/relationships/image" Target="media/image247.wmf"/><Relationship Id="rId664" Type="http://schemas.openxmlformats.org/officeDocument/2006/relationships/oleObject" Target="embeddings/oleObject327.bin"/><Relationship Id="rId14" Type="http://schemas.openxmlformats.org/officeDocument/2006/relationships/image" Target="media/image4.wmf"/><Relationship Id="rId56" Type="http://schemas.openxmlformats.org/officeDocument/2006/relationships/image" Target="media/image25.wmf"/><Relationship Id="rId317" Type="http://schemas.openxmlformats.org/officeDocument/2006/relationships/image" Target="media/image156.wmf"/><Relationship Id="rId359" Type="http://schemas.openxmlformats.org/officeDocument/2006/relationships/image" Target="media/image177.wmf"/><Relationship Id="rId524" Type="http://schemas.openxmlformats.org/officeDocument/2006/relationships/image" Target="media/image259.wmf"/><Relationship Id="rId566" Type="http://schemas.openxmlformats.org/officeDocument/2006/relationships/image" Target="media/image281.wmf"/><Relationship Id="rId731" Type="http://schemas.openxmlformats.org/officeDocument/2006/relationships/oleObject" Target="embeddings/oleObject360.bin"/><Relationship Id="rId773" Type="http://schemas.openxmlformats.org/officeDocument/2006/relationships/image" Target="media/image385.wmf"/><Relationship Id="rId98" Type="http://schemas.openxmlformats.org/officeDocument/2006/relationships/image" Target="media/image46.wmf"/><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oleObject" Target="embeddings/oleObject106.bin"/><Relationship Id="rId370" Type="http://schemas.openxmlformats.org/officeDocument/2006/relationships/oleObject" Target="embeddings/oleObject181.bin"/><Relationship Id="rId426" Type="http://schemas.openxmlformats.org/officeDocument/2006/relationships/oleObject" Target="embeddings/oleObject209.bin"/><Relationship Id="rId633" Type="http://schemas.openxmlformats.org/officeDocument/2006/relationships/image" Target="media/image315.wmf"/><Relationship Id="rId230" Type="http://schemas.openxmlformats.org/officeDocument/2006/relationships/image" Target="media/image112.wmf"/><Relationship Id="rId468" Type="http://schemas.openxmlformats.org/officeDocument/2006/relationships/oleObject" Target="embeddings/oleObject230.bin"/><Relationship Id="rId675" Type="http://schemas.openxmlformats.org/officeDocument/2006/relationships/image" Target="media/image336.wmf"/><Relationship Id="rId25" Type="http://schemas.openxmlformats.org/officeDocument/2006/relationships/oleObject" Target="embeddings/oleObject9.bin"/><Relationship Id="rId67" Type="http://schemas.openxmlformats.org/officeDocument/2006/relationships/oleObject" Target="embeddings/oleObject30.bin"/><Relationship Id="rId272" Type="http://schemas.openxmlformats.org/officeDocument/2006/relationships/oleObject" Target="embeddings/oleObject132.bin"/><Relationship Id="rId328" Type="http://schemas.openxmlformats.org/officeDocument/2006/relationships/oleObject" Target="embeddings/oleObject160.bin"/><Relationship Id="rId535" Type="http://schemas.openxmlformats.org/officeDocument/2006/relationships/oleObject" Target="embeddings/oleObject263.bin"/><Relationship Id="rId577" Type="http://schemas.openxmlformats.org/officeDocument/2006/relationships/oleObject" Target="embeddings/oleObject284.bin"/><Relationship Id="rId700" Type="http://schemas.openxmlformats.org/officeDocument/2006/relationships/image" Target="media/image349.wmf"/><Relationship Id="rId742" Type="http://schemas.openxmlformats.org/officeDocument/2006/relationships/image" Target="media/image370.wmf"/><Relationship Id="rId132" Type="http://schemas.openxmlformats.org/officeDocument/2006/relationships/image" Target="media/image63.wmf"/><Relationship Id="rId174" Type="http://schemas.openxmlformats.org/officeDocument/2006/relationships/image" Target="media/image84.wmf"/><Relationship Id="rId381" Type="http://schemas.openxmlformats.org/officeDocument/2006/relationships/oleObject" Target="embeddings/oleObject187.bin"/><Relationship Id="rId602" Type="http://schemas.openxmlformats.org/officeDocument/2006/relationships/oleObject" Target="embeddings/oleObject296.bin"/><Relationship Id="rId784" Type="http://schemas.openxmlformats.org/officeDocument/2006/relationships/oleObject" Target="embeddings/oleObject387.bin"/><Relationship Id="rId241" Type="http://schemas.openxmlformats.org/officeDocument/2006/relationships/oleObject" Target="embeddings/oleObject117.bin"/><Relationship Id="rId437" Type="http://schemas.openxmlformats.org/officeDocument/2006/relationships/image" Target="media/image216.wmf"/><Relationship Id="rId479" Type="http://schemas.openxmlformats.org/officeDocument/2006/relationships/image" Target="media/image237.wmf"/><Relationship Id="rId644" Type="http://schemas.openxmlformats.org/officeDocument/2006/relationships/oleObject" Target="embeddings/oleObject317.bin"/><Relationship Id="rId686" Type="http://schemas.openxmlformats.org/officeDocument/2006/relationships/oleObject" Target="embeddings/oleObject338.bin"/><Relationship Id="rId36" Type="http://schemas.openxmlformats.org/officeDocument/2006/relationships/image" Target="media/image15.wmf"/><Relationship Id="rId283" Type="http://schemas.openxmlformats.org/officeDocument/2006/relationships/image" Target="media/image139.wmf"/><Relationship Id="rId339" Type="http://schemas.openxmlformats.org/officeDocument/2006/relationships/image" Target="media/image167.wmf"/><Relationship Id="rId490" Type="http://schemas.openxmlformats.org/officeDocument/2006/relationships/oleObject" Target="embeddings/oleObject241.bin"/><Relationship Id="rId504" Type="http://schemas.openxmlformats.org/officeDocument/2006/relationships/oleObject" Target="embeddings/oleObject248.bin"/><Relationship Id="rId546" Type="http://schemas.openxmlformats.org/officeDocument/2006/relationships/image" Target="media/image271.wmf"/><Relationship Id="rId711" Type="http://schemas.openxmlformats.org/officeDocument/2006/relationships/oleObject" Target="embeddings/oleObject350.bin"/><Relationship Id="rId753" Type="http://schemas.openxmlformats.org/officeDocument/2006/relationships/oleObject" Target="embeddings/oleObject371.bin"/><Relationship Id="rId78" Type="http://schemas.openxmlformats.org/officeDocument/2006/relationships/image" Target="media/image36.wmf"/><Relationship Id="rId101" Type="http://schemas.openxmlformats.org/officeDocument/2006/relationships/oleObject" Target="embeddings/oleObject47.bin"/><Relationship Id="rId143" Type="http://schemas.openxmlformats.org/officeDocument/2006/relationships/oleObject" Target="embeddings/oleObject68.bin"/><Relationship Id="rId185" Type="http://schemas.openxmlformats.org/officeDocument/2006/relationships/oleObject" Target="embeddings/oleObject89.bin"/><Relationship Id="rId350" Type="http://schemas.openxmlformats.org/officeDocument/2006/relationships/oleObject" Target="embeddings/oleObject171.bin"/><Relationship Id="rId406" Type="http://schemas.openxmlformats.org/officeDocument/2006/relationships/oleObject" Target="embeddings/oleObject199.bin"/><Relationship Id="rId588" Type="http://schemas.openxmlformats.org/officeDocument/2006/relationships/image" Target="media/image292.wmf"/><Relationship Id="rId795" Type="http://schemas.openxmlformats.org/officeDocument/2006/relationships/header" Target="header1.xml"/><Relationship Id="rId9" Type="http://schemas.openxmlformats.org/officeDocument/2006/relationships/oleObject" Target="embeddings/oleObject1.bin"/><Relationship Id="rId210" Type="http://schemas.openxmlformats.org/officeDocument/2006/relationships/image" Target="media/image102.wmf"/><Relationship Id="rId392" Type="http://schemas.openxmlformats.org/officeDocument/2006/relationships/image" Target="media/image193.wmf"/><Relationship Id="rId448" Type="http://schemas.openxmlformats.org/officeDocument/2006/relationships/oleObject" Target="embeddings/oleObject220.bin"/><Relationship Id="rId613" Type="http://schemas.openxmlformats.org/officeDocument/2006/relationships/image" Target="media/image305.wmf"/><Relationship Id="rId655" Type="http://schemas.openxmlformats.org/officeDocument/2006/relationships/image" Target="media/image326.wmf"/><Relationship Id="rId697" Type="http://schemas.openxmlformats.org/officeDocument/2006/relationships/image" Target="media/image347.wmf"/><Relationship Id="rId252" Type="http://schemas.openxmlformats.org/officeDocument/2006/relationships/oleObject" Target="embeddings/oleObject122.bin"/><Relationship Id="rId294" Type="http://schemas.openxmlformats.org/officeDocument/2006/relationships/oleObject" Target="embeddings/oleObject143.bin"/><Relationship Id="rId308" Type="http://schemas.openxmlformats.org/officeDocument/2006/relationships/oleObject" Target="embeddings/oleObject150.bin"/><Relationship Id="rId515" Type="http://schemas.openxmlformats.org/officeDocument/2006/relationships/image" Target="media/image255.wmf"/><Relationship Id="rId722" Type="http://schemas.openxmlformats.org/officeDocument/2006/relationships/image" Target="media/image360.wmf"/><Relationship Id="rId47" Type="http://schemas.openxmlformats.org/officeDocument/2006/relationships/oleObject" Target="embeddings/oleObject20.bin"/><Relationship Id="rId89" Type="http://schemas.openxmlformats.org/officeDocument/2006/relationships/oleObject" Target="embeddings/oleObject41.bin"/><Relationship Id="rId112" Type="http://schemas.openxmlformats.org/officeDocument/2006/relationships/image" Target="media/image53.wmf"/><Relationship Id="rId154" Type="http://schemas.openxmlformats.org/officeDocument/2006/relationships/image" Target="media/image74.wmf"/><Relationship Id="rId361" Type="http://schemas.openxmlformats.org/officeDocument/2006/relationships/image" Target="media/image178.wmf"/><Relationship Id="rId557" Type="http://schemas.openxmlformats.org/officeDocument/2006/relationships/oleObject" Target="embeddings/oleObject274.bin"/><Relationship Id="rId599" Type="http://schemas.openxmlformats.org/officeDocument/2006/relationships/oleObject" Target="embeddings/oleObject295.bin"/><Relationship Id="rId764" Type="http://schemas.openxmlformats.org/officeDocument/2006/relationships/image" Target="media/image381.wmf"/><Relationship Id="rId196" Type="http://schemas.openxmlformats.org/officeDocument/2006/relationships/image" Target="media/image95.wmf"/><Relationship Id="rId417" Type="http://schemas.openxmlformats.org/officeDocument/2006/relationships/image" Target="media/image206.wmf"/><Relationship Id="rId459" Type="http://schemas.openxmlformats.org/officeDocument/2006/relationships/image" Target="media/image227.wmf"/><Relationship Id="rId624" Type="http://schemas.openxmlformats.org/officeDocument/2006/relationships/oleObject" Target="embeddings/oleObject307.bin"/><Relationship Id="rId666" Type="http://schemas.openxmlformats.org/officeDocument/2006/relationships/oleObject" Target="embeddings/oleObject328.bin"/><Relationship Id="rId16" Type="http://schemas.openxmlformats.org/officeDocument/2006/relationships/image" Target="media/image5.wmf"/><Relationship Id="rId221" Type="http://schemas.openxmlformats.org/officeDocument/2006/relationships/oleObject" Target="embeddings/oleObject107.bin"/><Relationship Id="rId263" Type="http://schemas.openxmlformats.org/officeDocument/2006/relationships/image" Target="media/image129.wmf"/><Relationship Id="rId319" Type="http://schemas.openxmlformats.org/officeDocument/2006/relationships/image" Target="media/image157.wmf"/><Relationship Id="rId470" Type="http://schemas.openxmlformats.org/officeDocument/2006/relationships/oleObject" Target="embeddings/oleObject231.bin"/><Relationship Id="rId526" Type="http://schemas.openxmlformats.org/officeDocument/2006/relationships/image" Target="media/image260.wmf"/><Relationship Id="rId58" Type="http://schemas.openxmlformats.org/officeDocument/2006/relationships/image" Target="media/image26.wmf"/><Relationship Id="rId123" Type="http://schemas.openxmlformats.org/officeDocument/2006/relationships/oleObject" Target="embeddings/oleObject58.bin"/><Relationship Id="rId330" Type="http://schemas.openxmlformats.org/officeDocument/2006/relationships/oleObject" Target="embeddings/oleObject161.bin"/><Relationship Id="rId568" Type="http://schemas.openxmlformats.org/officeDocument/2006/relationships/image" Target="media/image282.wmf"/><Relationship Id="rId733" Type="http://schemas.openxmlformats.org/officeDocument/2006/relationships/oleObject" Target="embeddings/oleObject361.bin"/><Relationship Id="rId775" Type="http://schemas.openxmlformats.org/officeDocument/2006/relationships/image" Target="media/image386.wmf"/><Relationship Id="rId165" Type="http://schemas.openxmlformats.org/officeDocument/2006/relationships/oleObject" Target="embeddings/oleObject79.bin"/><Relationship Id="rId372" Type="http://schemas.openxmlformats.org/officeDocument/2006/relationships/oleObject" Target="embeddings/oleObject182.bin"/><Relationship Id="rId428" Type="http://schemas.openxmlformats.org/officeDocument/2006/relationships/oleObject" Target="embeddings/oleObject210.bin"/><Relationship Id="rId635" Type="http://schemas.openxmlformats.org/officeDocument/2006/relationships/image" Target="media/image316.wmf"/><Relationship Id="rId677" Type="http://schemas.openxmlformats.org/officeDocument/2006/relationships/image" Target="media/image337.wmf"/><Relationship Id="rId232" Type="http://schemas.openxmlformats.org/officeDocument/2006/relationships/image" Target="media/image113.wmf"/><Relationship Id="rId274" Type="http://schemas.openxmlformats.org/officeDocument/2006/relationships/oleObject" Target="embeddings/oleObject133.bin"/><Relationship Id="rId481" Type="http://schemas.openxmlformats.org/officeDocument/2006/relationships/image" Target="media/image238.wmf"/><Relationship Id="rId702" Type="http://schemas.openxmlformats.org/officeDocument/2006/relationships/image" Target="media/image350.wmf"/><Relationship Id="rId27" Type="http://schemas.openxmlformats.org/officeDocument/2006/relationships/oleObject" Target="embeddings/oleObject10.bin"/><Relationship Id="rId69" Type="http://schemas.openxmlformats.org/officeDocument/2006/relationships/oleObject" Target="embeddings/oleObject31.bin"/><Relationship Id="rId134" Type="http://schemas.openxmlformats.org/officeDocument/2006/relationships/image" Target="media/image64.wmf"/><Relationship Id="rId537" Type="http://schemas.openxmlformats.org/officeDocument/2006/relationships/oleObject" Target="embeddings/oleObject264.bin"/><Relationship Id="rId579" Type="http://schemas.openxmlformats.org/officeDocument/2006/relationships/oleObject" Target="embeddings/oleObject285.bin"/><Relationship Id="rId744" Type="http://schemas.openxmlformats.org/officeDocument/2006/relationships/image" Target="media/image371.wmf"/><Relationship Id="rId786" Type="http://schemas.openxmlformats.org/officeDocument/2006/relationships/oleObject" Target="embeddings/oleObject388.bin"/><Relationship Id="rId80" Type="http://schemas.openxmlformats.org/officeDocument/2006/relationships/image" Target="media/image37.wmf"/><Relationship Id="rId176" Type="http://schemas.openxmlformats.org/officeDocument/2006/relationships/image" Target="media/image85.wmf"/><Relationship Id="rId341" Type="http://schemas.openxmlformats.org/officeDocument/2006/relationships/image" Target="media/image168.wmf"/><Relationship Id="rId383" Type="http://schemas.openxmlformats.org/officeDocument/2006/relationships/oleObject" Target="embeddings/oleObject188.bin"/><Relationship Id="rId439" Type="http://schemas.openxmlformats.org/officeDocument/2006/relationships/image" Target="media/image217.wmf"/><Relationship Id="rId590" Type="http://schemas.openxmlformats.org/officeDocument/2006/relationships/image" Target="media/image293.wmf"/><Relationship Id="rId604" Type="http://schemas.openxmlformats.org/officeDocument/2006/relationships/oleObject" Target="embeddings/oleObject297.bin"/><Relationship Id="rId646" Type="http://schemas.openxmlformats.org/officeDocument/2006/relationships/oleObject" Target="embeddings/oleObject318.bin"/><Relationship Id="rId201" Type="http://schemas.openxmlformats.org/officeDocument/2006/relationships/oleObject" Target="embeddings/oleObject97.bin"/><Relationship Id="rId243" Type="http://schemas.openxmlformats.org/officeDocument/2006/relationships/oleObject" Target="embeddings/oleObject118.bin"/><Relationship Id="rId285" Type="http://schemas.openxmlformats.org/officeDocument/2006/relationships/image" Target="media/image140.wmf"/><Relationship Id="rId450" Type="http://schemas.openxmlformats.org/officeDocument/2006/relationships/oleObject" Target="embeddings/oleObject221.bin"/><Relationship Id="rId506" Type="http://schemas.openxmlformats.org/officeDocument/2006/relationships/oleObject" Target="embeddings/oleObject249.bin"/><Relationship Id="rId688" Type="http://schemas.openxmlformats.org/officeDocument/2006/relationships/oleObject" Target="embeddings/oleObject339.bin"/><Relationship Id="rId38" Type="http://schemas.openxmlformats.org/officeDocument/2006/relationships/image" Target="media/image16.wmf"/><Relationship Id="rId103" Type="http://schemas.openxmlformats.org/officeDocument/2006/relationships/oleObject" Target="embeddings/oleObject48.bin"/><Relationship Id="rId310" Type="http://schemas.openxmlformats.org/officeDocument/2006/relationships/oleObject" Target="embeddings/oleObject151.bin"/><Relationship Id="rId492" Type="http://schemas.openxmlformats.org/officeDocument/2006/relationships/oleObject" Target="embeddings/oleObject242.bin"/><Relationship Id="rId548" Type="http://schemas.openxmlformats.org/officeDocument/2006/relationships/image" Target="media/image272.wmf"/><Relationship Id="rId713" Type="http://schemas.openxmlformats.org/officeDocument/2006/relationships/oleObject" Target="embeddings/oleObject351.bin"/><Relationship Id="rId755" Type="http://schemas.openxmlformats.org/officeDocument/2006/relationships/oleObject" Target="embeddings/oleObject372.bin"/><Relationship Id="rId797" Type="http://schemas.openxmlformats.org/officeDocument/2006/relationships/fontTable" Target="fontTable.xml"/><Relationship Id="rId91" Type="http://schemas.openxmlformats.org/officeDocument/2006/relationships/oleObject" Target="embeddings/oleObject42.bin"/><Relationship Id="rId145" Type="http://schemas.openxmlformats.org/officeDocument/2006/relationships/oleObject" Target="embeddings/oleObject69.bin"/><Relationship Id="rId187" Type="http://schemas.openxmlformats.org/officeDocument/2006/relationships/oleObject" Target="embeddings/oleObject90.bin"/><Relationship Id="rId352" Type="http://schemas.openxmlformats.org/officeDocument/2006/relationships/oleObject" Target="embeddings/oleObject172.bin"/><Relationship Id="rId394" Type="http://schemas.openxmlformats.org/officeDocument/2006/relationships/image" Target="media/image194.wmf"/><Relationship Id="rId408" Type="http://schemas.openxmlformats.org/officeDocument/2006/relationships/oleObject" Target="embeddings/oleObject200.bin"/><Relationship Id="rId615" Type="http://schemas.openxmlformats.org/officeDocument/2006/relationships/image" Target="media/image306.wmf"/><Relationship Id="rId212" Type="http://schemas.openxmlformats.org/officeDocument/2006/relationships/image" Target="media/image103.wmf"/><Relationship Id="rId254" Type="http://schemas.openxmlformats.org/officeDocument/2006/relationships/oleObject" Target="embeddings/oleObject123.bin"/><Relationship Id="rId657" Type="http://schemas.openxmlformats.org/officeDocument/2006/relationships/image" Target="media/image327.wmf"/><Relationship Id="rId699" Type="http://schemas.openxmlformats.org/officeDocument/2006/relationships/oleObject" Target="embeddings/oleObject344.bin"/><Relationship Id="rId49" Type="http://schemas.openxmlformats.org/officeDocument/2006/relationships/oleObject" Target="embeddings/oleObject21.bin"/><Relationship Id="rId114" Type="http://schemas.openxmlformats.org/officeDocument/2006/relationships/image" Target="media/image54.wmf"/><Relationship Id="rId296" Type="http://schemas.openxmlformats.org/officeDocument/2006/relationships/oleObject" Target="embeddings/oleObject144.bin"/><Relationship Id="rId461" Type="http://schemas.openxmlformats.org/officeDocument/2006/relationships/image" Target="media/image228.wmf"/><Relationship Id="rId517" Type="http://schemas.openxmlformats.org/officeDocument/2006/relationships/image" Target="media/image256.wmf"/><Relationship Id="rId559" Type="http://schemas.openxmlformats.org/officeDocument/2006/relationships/oleObject" Target="embeddings/oleObject275.bin"/><Relationship Id="rId724" Type="http://schemas.openxmlformats.org/officeDocument/2006/relationships/image" Target="media/image361.wmf"/><Relationship Id="rId766" Type="http://schemas.openxmlformats.org/officeDocument/2006/relationships/image" Target="media/image382.wmf"/><Relationship Id="rId60" Type="http://schemas.openxmlformats.org/officeDocument/2006/relationships/image" Target="media/image27.wmf"/><Relationship Id="rId156" Type="http://schemas.openxmlformats.org/officeDocument/2006/relationships/image" Target="media/image75.wmf"/><Relationship Id="rId198" Type="http://schemas.openxmlformats.org/officeDocument/2006/relationships/image" Target="media/image96.wmf"/><Relationship Id="rId321" Type="http://schemas.openxmlformats.org/officeDocument/2006/relationships/image" Target="media/image158.wmf"/><Relationship Id="rId363" Type="http://schemas.openxmlformats.org/officeDocument/2006/relationships/image" Target="media/image179.wmf"/><Relationship Id="rId419" Type="http://schemas.openxmlformats.org/officeDocument/2006/relationships/image" Target="media/image207.wmf"/><Relationship Id="rId570" Type="http://schemas.openxmlformats.org/officeDocument/2006/relationships/image" Target="media/image283.wmf"/><Relationship Id="rId626" Type="http://schemas.openxmlformats.org/officeDocument/2006/relationships/oleObject" Target="embeddings/oleObject308.bin"/><Relationship Id="rId223" Type="http://schemas.openxmlformats.org/officeDocument/2006/relationships/oleObject" Target="embeddings/oleObject108.bin"/><Relationship Id="rId430" Type="http://schemas.openxmlformats.org/officeDocument/2006/relationships/oleObject" Target="embeddings/oleObject211.bin"/><Relationship Id="rId668" Type="http://schemas.openxmlformats.org/officeDocument/2006/relationships/oleObject" Target="embeddings/oleObject329.bin"/><Relationship Id="rId18" Type="http://schemas.openxmlformats.org/officeDocument/2006/relationships/image" Target="media/image6.wmf"/><Relationship Id="rId265" Type="http://schemas.openxmlformats.org/officeDocument/2006/relationships/image" Target="media/image130.wmf"/><Relationship Id="rId472" Type="http://schemas.openxmlformats.org/officeDocument/2006/relationships/oleObject" Target="embeddings/oleObject232.bin"/><Relationship Id="rId528" Type="http://schemas.openxmlformats.org/officeDocument/2006/relationships/oleObject" Target="embeddings/oleObject260.bin"/><Relationship Id="rId735" Type="http://schemas.openxmlformats.org/officeDocument/2006/relationships/oleObject" Target="embeddings/oleObject362.bin"/><Relationship Id="rId125" Type="http://schemas.openxmlformats.org/officeDocument/2006/relationships/oleObject" Target="embeddings/oleObject59.bin"/><Relationship Id="rId167" Type="http://schemas.openxmlformats.org/officeDocument/2006/relationships/oleObject" Target="embeddings/oleObject80.bin"/><Relationship Id="rId332" Type="http://schemas.openxmlformats.org/officeDocument/2006/relationships/oleObject" Target="embeddings/oleObject162.bin"/><Relationship Id="rId374" Type="http://schemas.openxmlformats.org/officeDocument/2006/relationships/oleObject" Target="embeddings/oleObject183.bin"/><Relationship Id="rId581" Type="http://schemas.openxmlformats.org/officeDocument/2006/relationships/oleObject" Target="embeddings/oleObject286.bin"/><Relationship Id="rId777" Type="http://schemas.openxmlformats.org/officeDocument/2006/relationships/image" Target="media/image387.wmf"/><Relationship Id="rId71" Type="http://schemas.openxmlformats.org/officeDocument/2006/relationships/oleObject" Target="embeddings/oleObject32.bin"/><Relationship Id="rId234" Type="http://schemas.openxmlformats.org/officeDocument/2006/relationships/image" Target="media/image114.wmf"/><Relationship Id="rId637" Type="http://schemas.openxmlformats.org/officeDocument/2006/relationships/image" Target="media/image317.wmf"/><Relationship Id="rId679" Type="http://schemas.openxmlformats.org/officeDocument/2006/relationships/image" Target="media/image338.wmf"/><Relationship Id="rId2" Type="http://schemas.openxmlformats.org/officeDocument/2006/relationships/styles" Target="styles.xml"/><Relationship Id="rId29" Type="http://schemas.openxmlformats.org/officeDocument/2006/relationships/oleObject" Target="embeddings/oleObject11.bin"/><Relationship Id="rId276" Type="http://schemas.openxmlformats.org/officeDocument/2006/relationships/oleObject" Target="embeddings/oleObject134.bin"/><Relationship Id="rId441" Type="http://schemas.openxmlformats.org/officeDocument/2006/relationships/image" Target="media/image218.wmf"/><Relationship Id="rId483" Type="http://schemas.openxmlformats.org/officeDocument/2006/relationships/image" Target="media/image239.wmf"/><Relationship Id="rId539" Type="http://schemas.openxmlformats.org/officeDocument/2006/relationships/oleObject" Target="embeddings/oleObject265.bin"/><Relationship Id="rId690" Type="http://schemas.openxmlformats.org/officeDocument/2006/relationships/oleObject" Target="embeddings/oleObject340.bin"/><Relationship Id="rId704" Type="http://schemas.openxmlformats.org/officeDocument/2006/relationships/image" Target="media/image351.wmf"/><Relationship Id="rId746" Type="http://schemas.openxmlformats.org/officeDocument/2006/relationships/image" Target="media/image372.png"/><Relationship Id="rId40" Type="http://schemas.openxmlformats.org/officeDocument/2006/relationships/image" Target="media/image17.wmf"/><Relationship Id="rId136" Type="http://schemas.openxmlformats.org/officeDocument/2006/relationships/image" Target="media/image65.wmf"/><Relationship Id="rId178" Type="http://schemas.openxmlformats.org/officeDocument/2006/relationships/image" Target="media/image86.wmf"/><Relationship Id="rId301" Type="http://schemas.openxmlformats.org/officeDocument/2006/relationships/image" Target="media/image148.wmf"/><Relationship Id="rId343" Type="http://schemas.openxmlformats.org/officeDocument/2006/relationships/image" Target="media/image169.wmf"/><Relationship Id="rId550" Type="http://schemas.openxmlformats.org/officeDocument/2006/relationships/image" Target="media/image273.wmf"/><Relationship Id="rId788" Type="http://schemas.openxmlformats.org/officeDocument/2006/relationships/oleObject" Target="embeddings/oleObject389.bin"/><Relationship Id="rId82" Type="http://schemas.openxmlformats.org/officeDocument/2006/relationships/image" Target="media/image38.wmf"/><Relationship Id="rId203" Type="http://schemas.openxmlformats.org/officeDocument/2006/relationships/oleObject" Target="embeddings/oleObject98.bin"/><Relationship Id="rId385" Type="http://schemas.openxmlformats.org/officeDocument/2006/relationships/oleObject" Target="embeddings/oleObject189.bin"/><Relationship Id="rId592" Type="http://schemas.openxmlformats.org/officeDocument/2006/relationships/image" Target="media/image294.wmf"/><Relationship Id="rId606" Type="http://schemas.openxmlformats.org/officeDocument/2006/relationships/oleObject" Target="embeddings/oleObject298.bin"/><Relationship Id="rId648" Type="http://schemas.openxmlformats.org/officeDocument/2006/relationships/oleObject" Target="embeddings/oleObject319.bin"/><Relationship Id="rId245" Type="http://schemas.openxmlformats.org/officeDocument/2006/relationships/oleObject" Target="embeddings/oleObject119.bin"/><Relationship Id="rId287" Type="http://schemas.openxmlformats.org/officeDocument/2006/relationships/image" Target="media/image141.wmf"/><Relationship Id="rId410" Type="http://schemas.openxmlformats.org/officeDocument/2006/relationships/oleObject" Target="embeddings/oleObject201.bin"/><Relationship Id="rId452" Type="http://schemas.openxmlformats.org/officeDocument/2006/relationships/oleObject" Target="embeddings/oleObject222.bin"/><Relationship Id="rId494" Type="http://schemas.openxmlformats.org/officeDocument/2006/relationships/oleObject" Target="embeddings/oleObject243.bin"/><Relationship Id="rId508" Type="http://schemas.openxmlformats.org/officeDocument/2006/relationships/oleObject" Target="embeddings/oleObject250.bin"/><Relationship Id="rId715" Type="http://schemas.openxmlformats.org/officeDocument/2006/relationships/oleObject" Target="embeddings/oleObject352.bin"/><Relationship Id="rId105" Type="http://schemas.openxmlformats.org/officeDocument/2006/relationships/oleObject" Target="embeddings/oleObject49.bin"/><Relationship Id="rId147" Type="http://schemas.openxmlformats.org/officeDocument/2006/relationships/oleObject" Target="embeddings/oleObject70.bin"/><Relationship Id="rId312" Type="http://schemas.openxmlformats.org/officeDocument/2006/relationships/oleObject" Target="embeddings/oleObject152.bin"/><Relationship Id="rId354" Type="http://schemas.openxmlformats.org/officeDocument/2006/relationships/oleObject" Target="embeddings/oleObject173.bin"/><Relationship Id="rId757" Type="http://schemas.openxmlformats.org/officeDocument/2006/relationships/oleObject" Target="embeddings/oleObject373.bin"/><Relationship Id="rId51" Type="http://schemas.openxmlformats.org/officeDocument/2006/relationships/oleObject" Target="embeddings/oleObject22.bin"/><Relationship Id="rId93" Type="http://schemas.openxmlformats.org/officeDocument/2006/relationships/oleObject" Target="embeddings/oleObject43.bin"/><Relationship Id="rId189" Type="http://schemas.openxmlformats.org/officeDocument/2006/relationships/oleObject" Target="embeddings/oleObject91.bin"/><Relationship Id="rId396" Type="http://schemas.openxmlformats.org/officeDocument/2006/relationships/image" Target="media/image195.wmf"/><Relationship Id="rId561" Type="http://schemas.openxmlformats.org/officeDocument/2006/relationships/oleObject" Target="embeddings/oleObject276.bin"/><Relationship Id="rId617" Type="http://schemas.openxmlformats.org/officeDocument/2006/relationships/image" Target="media/image307.wmf"/><Relationship Id="rId659" Type="http://schemas.openxmlformats.org/officeDocument/2006/relationships/image" Target="media/image328.wmf"/><Relationship Id="rId214" Type="http://schemas.openxmlformats.org/officeDocument/2006/relationships/image" Target="media/image104.wmf"/><Relationship Id="rId256" Type="http://schemas.openxmlformats.org/officeDocument/2006/relationships/oleObject" Target="embeddings/oleObject124.bin"/><Relationship Id="rId298" Type="http://schemas.openxmlformats.org/officeDocument/2006/relationships/oleObject" Target="embeddings/oleObject145.bin"/><Relationship Id="rId421" Type="http://schemas.openxmlformats.org/officeDocument/2006/relationships/image" Target="media/image208.wmf"/><Relationship Id="rId463" Type="http://schemas.openxmlformats.org/officeDocument/2006/relationships/image" Target="media/image229.wmf"/><Relationship Id="rId519" Type="http://schemas.openxmlformats.org/officeDocument/2006/relationships/image" Target="media/image257.wmf"/><Relationship Id="rId670" Type="http://schemas.openxmlformats.org/officeDocument/2006/relationships/oleObject" Target="embeddings/oleObject330.bin"/><Relationship Id="rId116" Type="http://schemas.openxmlformats.org/officeDocument/2006/relationships/image" Target="media/image55.wmf"/><Relationship Id="rId158" Type="http://schemas.openxmlformats.org/officeDocument/2006/relationships/image" Target="media/image76.wmf"/><Relationship Id="rId323" Type="http://schemas.openxmlformats.org/officeDocument/2006/relationships/image" Target="media/image159.wmf"/><Relationship Id="rId530" Type="http://schemas.openxmlformats.org/officeDocument/2006/relationships/image" Target="media/image263.wmf"/><Relationship Id="rId726" Type="http://schemas.openxmlformats.org/officeDocument/2006/relationships/image" Target="media/image362.png"/><Relationship Id="rId768" Type="http://schemas.openxmlformats.org/officeDocument/2006/relationships/image" Target="media/image383.wmf"/><Relationship Id="rId20" Type="http://schemas.openxmlformats.org/officeDocument/2006/relationships/image" Target="media/image7.wmf"/><Relationship Id="rId62" Type="http://schemas.openxmlformats.org/officeDocument/2006/relationships/image" Target="media/image28.wmf"/><Relationship Id="rId365" Type="http://schemas.openxmlformats.org/officeDocument/2006/relationships/image" Target="media/image180.wmf"/><Relationship Id="rId572" Type="http://schemas.openxmlformats.org/officeDocument/2006/relationships/image" Target="media/image284.wmf"/><Relationship Id="rId628" Type="http://schemas.openxmlformats.org/officeDocument/2006/relationships/oleObject" Target="embeddings/oleObject309.bin"/><Relationship Id="rId225" Type="http://schemas.openxmlformats.org/officeDocument/2006/relationships/oleObject" Target="embeddings/oleObject109.bin"/><Relationship Id="rId267" Type="http://schemas.openxmlformats.org/officeDocument/2006/relationships/image" Target="media/image131.wmf"/><Relationship Id="rId432" Type="http://schemas.openxmlformats.org/officeDocument/2006/relationships/oleObject" Target="embeddings/oleObject212.bin"/><Relationship Id="rId474" Type="http://schemas.openxmlformats.org/officeDocument/2006/relationships/oleObject" Target="embeddings/oleObject233.bin"/><Relationship Id="rId127" Type="http://schemas.openxmlformats.org/officeDocument/2006/relationships/oleObject" Target="embeddings/oleObject60.bin"/><Relationship Id="rId681" Type="http://schemas.openxmlformats.org/officeDocument/2006/relationships/image" Target="media/image339.wmf"/><Relationship Id="rId737" Type="http://schemas.openxmlformats.org/officeDocument/2006/relationships/oleObject" Target="embeddings/oleObject363.bin"/><Relationship Id="rId779" Type="http://schemas.openxmlformats.org/officeDocument/2006/relationships/image" Target="media/image388.wmf"/><Relationship Id="rId31" Type="http://schemas.openxmlformats.org/officeDocument/2006/relationships/oleObject" Target="embeddings/oleObject12.bin"/><Relationship Id="rId73" Type="http://schemas.openxmlformats.org/officeDocument/2006/relationships/oleObject" Target="embeddings/oleObject33.bin"/><Relationship Id="rId169" Type="http://schemas.openxmlformats.org/officeDocument/2006/relationships/oleObject" Target="embeddings/oleObject81.bin"/><Relationship Id="rId334" Type="http://schemas.openxmlformats.org/officeDocument/2006/relationships/oleObject" Target="embeddings/oleObject163.bin"/><Relationship Id="rId376" Type="http://schemas.openxmlformats.org/officeDocument/2006/relationships/oleObject" Target="embeddings/oleObject184.bin"/><Relationship Id="rId541" Type="http://schemas.openxmlformats.org/officeDocument/2006/relationships/oleObject" Target="embeddings/oleObject266.bin"/><Relationship Id="rId583" Type="http://schemas.openxmlformats.org/officeDocument/2006/relationships/oleObject" Target="embeddings/oleObject287.bin"/><Relationship Id="rId639" Type="http://schemas.openxmlformats.org/officeDocument/2006/relationships/image" Target="media/image318.wmf"/><Relationship Id="rId790" Type="http://schemas.openxmlformats.org/officeDocument/2006/relationships/oleObject" Target="embeddings/oleObject390.bin"/><Relationship Id="rId4" Type="http://schemas.openxmlformats.org/officeDocument/2006/relationships/settings" Target="settings.xml"/><Relationship Id="rId180" Type="http://schemas.openxmlformats.org/officeDocument/2006/relationships/image" Target="media/image87.wmf"/><Relationship Id="rId236" Type="http://schemas.openxmlformats.org/officeDocument/2006/relationships/image" Target="media/image115.wmf"/><Relationship Id="rId278" Type="http://schemas.openxmlformats.org/officeDocument/2006/relationships/oleObject" Target="embeddings/oleObject135.bin"/><Relationship Id="rId401" Type="http://schemas.openxmlformats.org/officeDocument/2006/relationships/oleObject" Target="embeddings/oleObject197.bin"/><Relationship Id="rId443" Type="http://schemas.openxmlformats.org/officeDocument/2006/relationships/image" Target="media/image219.wmf"/><Relationship Id="rId650" Type="http://schemas.openxmlformats.org/officeDocument/2006/relationships/oleObject" Target="embeddings/oleObject320.bin"/><Relationship Id="rId303" Type="http://schemas.openxmlformats.org/officeDocument/2006/relationships/image" Target="media/image149.wmf"/><Relationship Id="rId485" Type="http://schemas.openxmlformats.org/officeDocument/2006/relationships/image" Target="media/image240.wmf"/><Relationship Id="rId692" Type="http://schemas.openxmlformats.org/officeDocument/2006/relationships/oleObject" Target="embeddings/oleObject341.bin"/><Relationship Id="rId706" Type="http://schemas.openxmlformats.org/officeDocument/2006/relationships/image" Target="media/image352.wmf"/><Relationship Id="rId748" Type="http://schemas.openxmlformats.org/officeDocument/2006/relationships/image" Target="media/image373.wmf"/><Relationship Id="rId42" Type="http://schemas.openxmlformats.org/officeDocument/2006/relationships/image" Target="media/image18.wmf"/><Relationship Id="rId84" Type="http://schemas.openxmlformats.org/officeDocument/2006/relationships/image" Target="media/image39.wmf"/><Relationship Id="rId138" Type="http://schemas.openxmlformats.org/officeDocument/2006/relationships/image" Target="media/image66.wmf"/><Relationship Id="rId345" Type="http://schemas.openxmlformats.org/officeDocument/2006/relationships/image" Target="media/image170.wmf"/><Relationship Id="rId387" Type="http://schemas.openxmlformats.org/officeDocument/2006/relationships/oleObject" Target="embeddings/oleObject190.bin"/><Relationship Id="rId510" Type="http://schemas.openxmlformats.org/officeDocument/2006/relationships/oleObject" Target="embeddings/oleObject251.bin"/><Relationship Id="rId552" Type="http://schemas.openxmlformats.org/officeDocument/2006/relationships/image" Target="media/image274.wmf"/><Relationship Id="rId594" Type="http://schemas.openxmlformats.org/officeDocument/2006/relationships/image" Target="media/image295.wmf"/><Relationship Id="rId608" Type="http://schemas.openxmlformats.org/officeDocument/2006/relationships/oleObject" Target="embeddings/oleObject299.bin"/><Relationship Id="rId191" Type="http://schemas.openxmlformats.org/officeDocument/2006/relationships/oleObject" Target="embeddings/oleObject92.bin"/><Relationship Id="rId205" Type="http://schemas.openxmlformats.org/officeDocument/2006/relationships/oleObject" Target="embeddings/oleObject99.bin"/><Relationship Id="rId247" Type="http://schemas.openxmlformats.org/officeDocument/2006/relationships/oleObject" Target="embeddings/oleObject120.bin"/><Relationship Id="rId412" Type="http://schemas.openxmlformats.org/officeDocument/2006/relationships/oleObject" Target="embeddings/oleObject202.bin"/><Relationship Id="rId107" Type="http://schemas.openxmlformats.org/officeDocument/2006/relationships/oleObject" Target="embeddings/oleObject50.bin"/><Relationship Id="rId289" Type="http://schemas.openxmlformats.org/officeDocument/2006/relationships/image" Target="media/image142.wmf"/><Relationship Id="rId454" Type="http://schemas.openxmlformats.org/officeDocument/2006/relationships/oleObject" Target="embeddings/oleObject223.bin"/><Relationship Id="rId496" Type="http://schemas.openxmlformats.org/officeDocument/2006/relationships/oleObject" Target="embeddings/oleObject244.bin"/><Relationship Id="rId661" Type="http://schemas.openxmlformats.org/officeDocument/2006/relationships/image" Target="media/image329.wmf"/><Relationship Id="rId717" Type="http://schemas.openxmlformats.org/officeDocument/2006/relationships/oleObject" Target="embeddings/oleObject353.bin"/><Relationship Id="rId759" Type="http://schemas.openxmlformats.org/officeDocument/2006/relationships/oleObject" Target="embeddings/oleObject374.bin"/><Relationship Id="rId11" Type="http://schemas.openxmlformats.org/officeDocument/2006/relationships/oleObject" Target="embeddings/oleObject2.bin"/><Relationship Id="rId53" Type="http://schemas.openxmlformats.org/officeDocument/2006/relationships/oleObject" Target="embeddings/oleObject23.bin"/><Relationship Id="rId149" Type="http://schemas.openxmlformats.org/officeDocument/2006/relationships/oleObject" Target="embeddings/oleObject71.bin"/><Relationship Id="rId314" Type="http://schemas.openxmlformats.org/officeDocument/2006/relationships/oleObject" Target="embeddings/oleObject153.bin"/><Relationship Id="rId356" Type="http://schemas.openxmlformats.org/officeDocument/2006/relationships/oleObject" Target="embeddings/oleObject174.bin"/><Relationship Id="rId398" Type="http://schemas.openxmlformats.org/officeDocument/2006/relationships/image" Target="media/image196.wmf"/><Relationship Id="rId521" Type="http://schemas.openxmlformats.org/officeDocument/2006/relationships/image" Target="media/image258.wmf"/><Relationship Id="rId563" Type="http://schemas.openxmlformats.org/officeDocument/2006/relationships/oleObject" Target="embeddings/oleObject277.bin"/><Relationship Id="rId619" Type="http://schemas.openxmlformats.org/officeDocument/2006/relationships/image" Target="media/image308.wmf"/><Relationship Id="rId770" Type="http://schemas.openxmlformats.org/officeDocument/2006/relationships/oleObject" Target="embeddings/oleObject380.bin"/><Relationship Id="rId95" Type="http://schemas.openxmlformats.org/officeDocument/2006/relationships/oleObject" Target="embeddings/oleObject44.bin"/><Relationship Id="rId160" Type="http://schemas.openxmlformats.org/officeDocument/2006/relationships/image" Target="media/image77.wmf"/><Relationship Id="rId216" Type="http://schemas.openxmlformats.org/officeDocument/2006/relationships/image" Target="media/image105.wmf"/><Relationship Id="rId423" Type="http://schemas.openxmlformats.org/officeDocument/2006/relationships/image" Target="media/image209.wmf"/><Relationship Id="rId258" Type="http://schemas.openxmlformats.org/officeDocument/2006/relationships/oleObject" Target="embeddings/oleObject125.bin"/><Relationship Id="rId465" Type="http://schemas.openxmlformats.org/officeDocument/2006/relationships/image" Target="media/image230.wmf"/><Relationship Id="rId630" Type="http://schemas.openxmlformats.org/officeDocument/2006/relationships/oleObject" Target="embeddings/oleObject310.bin"/><Relationship Id="rId672" Type="http://schemas.openxmlformats.org/officeDocument/2006/relationships/oleObject" Target="embeddings/oleObject331.bin"/><Relationship Id="rId728" Type="http://schemas.openxmlformats.org/officeDocument/2006/relationships/image" Target="media/image363.wmf"/><Relationship Id="rId22" Type="http://schemas.openxmlformats.org/officeDocument/2006/relationships/image" Target="media/image8.wmf"/><Relationship Id="rId64" Type="http://schemas.openxmlformats.org/officeDocument/2006/relationships/image" Target="media/image29.wmf"/><Relationship Id="rId118" Type="http://schemas.openxmlformats.org/officeDocument/2006/relationships/image" Target="media/image56.wmf"/><Relationship Id="rId325" Type="http://schemas.openxmlformats.org/officeDocument/2006/relationships/image" Target="media/image160.wmf"/><Relationship Id="rId367" Type="http://schemas.openxmlformats.org/officeDocument/2006/relationships/image" Target="media/image181.wmf"/><Relationship Id="rId532" Type="http://schemas.openxmlformats.org/officeDocument/2006/relationships/image" Target="media/image264.wmf"/><Relationship Id="rId574" Type="http://schemas.openxmlformats.org/officeDocument/2006/relationships/image" Target="media/image285.wmf"/><Relationship Id="rId171" Type="http://schemas.openxmlformats.org/officeDocument/2006/relationships/oleObject" Target="embeddings/oleObject82.bin"/><Relationship Id="rId227" Type="http://schemas.openxmlformats.org/officeDocument/2006/relationships/oleObject" Target="embeddings/oleObject110.bin"/><Relationship Id="rId781" Type="http://schemas.openxmlformats.org/officeDocument/2006/relationships/image" Target="media/image389.wmf"/><Relationship Id="rId269" Type="http://schemas.openxmlformats.org/officeDocument/2006/relationships/image" Target="media/image132.wmf"/><Relationship Id="rId434" Type="http://schemas.openxmlformats.org/officeDocument/2006/relationships/oleObject" Target="embeddings/oleObject213.bin"/><Relationship Id="rId476" Type="http://schemas.openxmlformats.org/officeDocument/2006/relationships/oleObject" Target="embeddings/oleObject234.bin"/><Relationship Id="rId641" Type="http://schemas.openxmlformats.org/officeDocument/2006/relationships/image" Target="media/image319.wmf"/><Relationship Id="rId683" Type="http://schemas.openxmlformats.org/officeDocument/2006/relationships/image" Target="media/image340.wmf"/><Relationship Id="rId739" Type="http://schemas.openxmlformats.org/officeDocument/2006/relationships/oleObject" Target="embeddings/oleObject364.bin"/><Relationship Id="rId33" Type="http://schemas.openxmlformats.org/officeDocument/2006/relationships/oleObject" Target="embeddings/oleObject13.bin"/><Relationship Id="rId129" Type="http://schemas.openxmlformats.org/officeDocument/2006/relationships/oleObject" Target="embeddings/oleObject61.bin"/><Relationship Id="rId280" Type="http://schemas.openxmlformats.org/officeDocument/2006/relationships/oleObject" Target="embeddings/oleObject136.bin"/><Relationship Id="rId336" Type="http://schemas.openxmlformats.org/officeDocument/2006/relationships/oleObject" Target="embeddings/oleObject164.bin"/><Relationship Id="rId501" Type="http://schemas.openxmlformats.org/officeDocument/2006/relationships/image" Target="media/image248.wmf"/><Relationship Id="rId543" Type="http://schemas.openxmlformats.org/officeDocument/2006/relationships/oleObject" Target="embeddings/oleObject267.bin"/><Relationship Id="rId75" Type="http://schemas.openxmlformats.org/officeDocument/2006/relationships/oleObject" Target="embeddings/oleObject34.bin"/><Relationship Id="rId140" Type="http://schemas.openxmlformats.org/officeDocument/2006/relationships/image" Target="media/image67.wmf"/><Relationship Id="rId182" Type="http://schemas.openxmlformats.org/officeDocument/2006/relationships/image" Target="media/image88.wmf"/><Relationship Id="rId378" Type="http://schemas.openxmlformats.org/officeDocument/2006/relationships/oleObject" Target="embeddings/oleObject185.bin"/><Relationship Id="rId403" Type="http://schemas.openxmlformats.org/officeDocument/2006/relationships/image" Target="media/image199.wmf"/><Relationship Id="rId585" Type="http://schemas.openxmlformats.org/officeDocument/2006/relationships/oleObject" Target="embeddings/oleObject288.bin"/><Relationship Id="rId750" Type="http://schemas.openxmlformats.org/officeDocument/2006/relationships/image" Target="media/image374.wmf"/><Relationship Id="rId792" Type="http://schemas.openxmlformats.org/officeDocument/2006/relationships/oleObject" Target="embeddings/oleObject391.bin"/><Relationship Id="rId6" Type="http://schemas.openxmlformats.org/officeDocument/2006/relationships/footnotes" Target="footnotes.xml"/><Relationship Id="rId238" Type="http://schemas.openxmlformats.org/officeDocument/2006/relationships/image" Target="media/image116.wmf"/><Relationship Id="rId445" Type="http://schemas.openxmlformats.org/officeDocument/2006/relationships/image" Target="media/image220.wmf"/><Relationship Id="rId487" Type="http://schemas.openxmlformats.org/officeDocument/2006/relationships/image" Target="media/image241.wmf"/><Relationship Id="rId610" Type="http://schemas.openxmlformats.org/officeDocument/2006/relationships/oleObject" Target="embeddings/oleObject300.bin"/><Relationship Id="rId652" Type="http://schemas.openxmlformats.org/officeDocument/2006/relationships/oleObject" Target="embeddings/oleObject321.bin"/><Relationship Id="rId694" Type="http://schemas.openxmlformats.org/officeDocument/2006/relationships/oleObject" Target="embeddings/oleObject342.bin"/><Relationship Id="rId708" Type="http://schemas.openxmlformats.org/officeDocument/2006/relationships/image" Target="media/image353.wmf"/><Relationship Id="rId291" Type="http://schemas.openxmlformats.org/officeDocument/2006/relationships/image" Target="media/image143.wmf"/><Relationship Id="rId305" Type="http://schemas.openxmlformats.org/officeDocument/2006/relationships/image" Target="media/image150.wmf"/><Relationship Id="rId347" Type="http://schemas.openxmlformats.org/officeDocument/2006/relationships/image" Target="media/image171.wmf"/><Relationship Id="rId512" Type="http://schemas.openxmlformats.org/officeDocument/2006/relationships/oleObject" Target="embeddings/oleObject252.bin"/><Relationship Id="rId44" Type="http://schemas.openxmlformats.org/officeDocument/2006/relationships/image" Target="media/image19.wmf"/><Relationship Id="rId86" Type="http://schemas.openxmlformats.org/officeDocument/2006/relationships/image" Target="media/image40.wmf"/><Relationship Id="rId151" Type="http://schemas.openxmlformats.org/officeDocument/2006/relationships/oleObject" Target="embeddings/oleObject72.bin"/><Relationship Id="rId389" Type="http://schemas.openxmlformats.org/officeDocument/2006/relationships/oleObject" Target="embeddings/oleObject191.bin"/><Relationship Id="rId554" Type="http://schemas.openxmlformats.org/officeDocument/2006/relationships/image" Target="media/image275.wmf"/><Relationship Id="rId596" Type="http://schemas.openxmlformats.org/officeDocument/2006/relationships/image" Target="media/image296.wmf"/><Relationship Id="rId761" Type="http://schemas.openxmlformats.org/officeDocument/2006/relationships/oleObject" Target="embeddings/oleObject375.bin"/><Relationship Id="rId193" Type="http://schemas.openxmlformats.org/officeDocument/2006/relationships/oleObject" Target="embeddings/oleObject93.bin"/><Relationship Id="rId207" Type="http://schemas.openxmlformats.org/officeDocument/2006/relationships/oleObject" Target="embeddings/oleObject100.bin"/><Relationship Id="rId249" Type="http://schemas.openxmlformats.org/officeDocument/2006/relationships/oleObject" Target="embeddings/oleObject121.bin"/><Relationship Id="rId414" Type="http://schemas.openxmlformats.org/officeDocument/2006/relationships/oleObject" Target="embeddings/oleObject203.bin"/><Relationship Id="rId456" Type="http://schemas.openxmlformats.org/officeDocument/2006/relationships/oleObject" Target="embeddings/oleObject224.bin"/><Relationship Id="rId498" Type="http://schemas.openxmlformats.org/officeDocument/2006/relationships/oleObject" Target="embeddings/oleObject245.bin"/><Relationship Id="rId621" Type="http://schemas.openxmlformats.org/officeDocument/2006/relationships/image" Target="media/image309.wmf"/><Relationship Id="rId663" Type="http://schemas.openxmlformats.org/officeDocument/2006/relationships/image" Target="media/image330.wmf"/><Relationship Id="rId13" Type="http://schemas.openxmlformats.org/officeDocument/2006/relationships/oleObject" Target="embeddings/oleObject3.bin"/><Relationship Id="rId109" Type="http://schemas.openxmlformats.org/officeDocument/2006/relationships/oleObject" Target="embeddings/oleObject51.bin"/><Relationship Id="rId260" Type="http://schemas.openxmlformats.org/officeDocument/2006/relationships/oleObject" Target="embeddings/oleObject126.bin"/><Relationship Id="rId316" Type="http://schemas.openxmlformats.org/officeDocument/2006/relationships/oleObject" Target="embeddings/oleObject154.bin"/><Relationship Id="rId523" Type="http://schemas.openxmlformats.org/officeDocument/2006/relationships/oleObject" Target="embeddings/oleObject258.bin"/><Relationship Id="rId719" Type="http://schemas.openxmlformats.org/officeDocument/2006/relationships/oleObject" Target="embeddings/oleObject354.bin"/><Relationship Id="rId55" Type="http://schemas.openxmlformats.org/officeDocument/2006/relationships/oleObject" Target="embeddings/oleObject24.bin"/><Relationship Id="rId97" Type="http://schemas.openxmlformats.org/officeDocument/2006/relationships/oleObject" Target="embeddings/oleObject45.bin"/><Relationship Id="rId120" Type="http://schemas.openxmlformats.org/officeDocument/2006/relationships/image" Target="media/image57.wmf"/><Relationship Id="rId358" Type="http://schemas.openxmlformats.org/officeDocument/2006/relationships/oleObject" Target="embeddings/oleObject175.bin"/><Relationship Id="rId565" Type="http://schemas.openxmlformats.org/officeDocument/2006/relationships/oleObject" Target="embeddings/oleObject278.bin"/><Relationship Id="rId730" Type="http://schemas.openxmlformats.org/officeDocument/2006/relationships/image" Target="media/image364.wmf"/><Relationship Id="rId772" Type="http://schemas.openxmlformats.org/officeDocument/2006/relationships/oleObject" Target="embeddings/oleObject381.bin"/><Relationship Id="rId162" Type="http://schemas.openxmlformats.org/officeDocument/2006/relationships/image" Target="media/image78.wmf"/><Relationship Id="rId218" Type="http://schemas.openxmlformats.org/officeDocument/2006/relationships/image" Target="media/image106.wmf"/><Relationship Id="rId425" Type="http://schemas.openxmlformats.org/officeDocument/2006/relationships/image" Target="media/image210.wmf"/><Relationship Id="rId467" Type="http://schemas.openxmlformats.org/officeDocument/2006/relationships/image" Target="media/image231.wmf"/><Relationship Id="rId632" Type="http://schemas.openxmlformats.org/officeDocument/2006/relationships/oleObject" Target="embeddings/oleObject311.bin"/><Relationship Id="rId271" Type="http://schemas.openxmlformats.org/officeDocument/2006/relationships/image" Target="media/image133.wmf"/><Relationship Id="rId674" Type="http://schemas.openxmlformats.org/officeDocument/2006/relationships/oleObject" Target="embeddings/oleObject332.bin"/><Relationship Id="rId24" Type="http://schemas.openxmlformats.org/officeDocument/2006/relationships/image" Target="media/image9.wmf"/><Relationship Id="rId66" Type="http://schemas.openxmlformats.org/officeDocument/2006/relationships/image" Target="media/image30.wmf"/><Relationship Id="rId131" Type="http://schemas.openxmlformats.org/officeDocument/2006/relationships/oleObject" Target="embeddings/oleObject62.bin"/><Relationship Id="rId327" Type="http://schemas.openxmlformats.org/officeDocument/2006/relationships/image" Target="media/image161.wmf"/><Relationship Id="rId369" Type="http://schemas.openxmlformats.org/officeDocument/2006/relationships/image" Target="media/image182.wmf"/><Relationship Id="rId534" Type="http://schemas.openxmlformats.org/officeDocument/2006/relationships/image" Target="media/image265.wmf"/><Relationship Id="rId576" Type="http://schemas.openxmlformats.org/officeDocument/2006/relationships/image" Target="media/image286.wmf"/><Relationship Id="rId741" Type="http://schemas.openxmlformats.org/officeDocument/2006/relationships/oleObject" Target="embeddings/oleObject365.bin"/><Relationship Id="rId783" Type="http://schemas.openxmlformats.org/officeDocument/2006/relationships/image" Target="media/image390.wmf"/><Relationship Id="rId173" Type="http://schemas.openxmlformats.org/officeDocument/2006/relationships/oleObject" Target="embeddings/oleObject83.bin"/><Relationship Id="rId229" Type="http://schemas.openxmlformats.org/officeDocument/2006/relationships/oleObject" Target="embeddings/oleObject111.bin"/><Relationship Id="rId380" Type="http://schemas.openxmlformats.org/officeDocument/2006/relationships/oleObject" Target="embeddings/oleObject186.bin"/><Relationship Id="rId436" Type="http://schemas.openxmlformats.org/officeDocument/2006/relationships/oleObject" Target="embeddings/oleObject214.bin"/><Relationship Id="rId601" Type="http://schemas.openxmlformats.org/officeDocument/2006/relationships/image" Target="media/image299.wmf"/><Relationship Id="rId643" Type="http://schemas.openxmlformats.org/officeDocument/2006/relationships/image" Target="media/image320.wmf"/><Relationship Id="rId240" Type="http://schemas.openxmlformats.org/officeDocument/2006/relationships/image" Target="media/image117.wmf"/><Relationship Id="rId478" Type="http://schemas.openxmlformats.org/officeDocument/2006/relationships/oleObject" Target="embeddings/oleObject235.bin"/><Relationship Id="rId685" Type="http://schemas.openxmlformats.org/officeDocument/2006/relationships/image" Target="media/image341.wmf"/><Relationship Id="rId35" Type="http://schemas.openxmlformats.org/officeDocument/2006/relationships/oleObject" Target="embeddings/oleObject14.bin"/><Relationship Id="rId77" Type="http://schemas.openxmlformats.org/officeDocument/2006/relationships/oleObject" Target="embeddings/oleObject35.bin"/><Relationship Id="rId100" Type="http://schemas.openxmlformats.org/officeDocument/2006/relationships/image" Target="media/image47.wmf"/><Relationship Id="rId282" Type="http://schemas.openxmlformats.org/officeDocument/2006/relationships/oleObject" Target="embeddings/oleObject137.bin"/><Relationship Id="rId338" Type="http://schemas.openxmlformats.org/officeDocument/2006/relationships/oleObject" Target="embeddings/oleObject165.bin"/><Relationship Id="rId503" Type="http://schemas.openxmlformats.org/officeDocument/2006/relationships/image" Target="media/image249.wmf"/><Relationship Id="rId545" Type="http://schemas.openxmlformats.org/officeDocument/2006/relationships/oleObject" Target="embeddings/oleObject268.bin"/><Relationship Id="rId587" Type="http://schemas.openxmlformats.org/officeDocument/2006/relationships/oleObject" Target="embeddings/oleObject289.bin"/><Relationship Id="rId710" Type="http://schemas.openxmlformats.org/officeDocument/2006/relationships/image" Target="media/image354.wmf"/><Relationship Id="rId752" Type="http://schemas.openxmlformats.org/officeDocument/2006/relationships/image" Target="media/image375.wmf"/><Relationship Id="rId8" Type="http://schemas.openxmlformats.org/officeDocument/2006/relationships/image" Target="media/image1.wmf"/><Relationship Id="rId142" Type="http://schemas.openxmlformats.org/officeDocument/2006/relationships/image" Target="media/image68.wmf"/><Relationship Id="rId184" Type="http://schemas.openxmlformats.org/officeDocument/2006/relationships/image" Target="media/image89.wmf"/><Relationship Id="rId391" Type="http://schemas.openxmlformats.org/officeDocument/2006/relationships/oleObject" Target="embeddings/oleObject192.bin"/><Relationship Id="rId405" Type="http://schemas.openxmlformats.org/officeDocument/2006/relationships/image" Target="media/image200.wmf"/><Relationship Id="rId447" Type="http://schemas.openxmlformats.org/officeDocument/2006/relationships/image" Target="media/image221.wmf"/><Relationship Id="rId612" Type="http://schemas.openxmlformats.org/officeDocument/2006/relationships/oleObject" Target="embeddings/oleObject301.bin"/><Relationship Id="rId794" Type="http://schemas.openxmlformats.org/officeDocument/2006/relationships/image" Target="media/image396.png"/><Relationship Id="rId251" Type="http://schemas.openxmlformats.org/officeDocument/2006/relationships/image" Target="media/image123.wmf"/><Relationship Id="rId489" Type="http://schemas.openxmlformats.org/officeDocument/2006/relationships/image" Target="media/image242.wmf"/><Relationship Id="rId654" Type="http://schemas.openxmlformats.org/officeDocument/2006/relationships/oleObject" Target="embeddings/oleObject322.bin"/><Relationship Id="rId696" Type="http://schemas.openxmlformats.org/officeDocument/2006/relationships/oleObject" Target="embeddings/oleObject343.bin"/><Relationship Id="rId46" Type="http://schemas.openxmlformats.org/officeDocument/2006/relationships/image" Target="media/image20.wmf"/><Relationship Id="rId293" Type="http://schemas.openxmlformats.org/officeDocument/2006/relationships/image" Target="media/image144.wmf"/><Relationship Id="rId307" Type="http://schemas.openxmlformats.org/officeDocument/2006/relationships/image" Target="media/image151.wmf"/><Relationship Id="rId349" Type="http://schemas.openxmlformats.org/officeDocument/2006/relationships/image" Target="media/image172.wmf"/><Relationship Id="rId514" Type="http://schemas.openxmlformats.org/officeDocument/2006/relationships/oleObject" Target="embeddings/oleObject253.bin"/><Relationship Id="rId556" Type="http://schemas.openxmlformats.org/officeDocument/2006/relationships/image" Target="media/image276.wmf"/><Relationship Id="rId721" Type="http://schemas.openxmlformats.org/officeDocument/2006/relationships/oleObject" Target="embeddings/oleObject355.bin"/><Relationship Id="rId763" Type="http://schemas.openxmlformats.org/officeDocument/2006/relationships/oleObject" Target="embeddings/oleObject376.bin"/><Relationship Id="rId88" Type="http://schemas.openxmlformats.org/officeDocument/2006/relationships/image" Target="media/image41.wmf"/><Relationship Id="rId111" Type="http://schemas.openxmlformats.org/officeDocument/2006/relationships/oleObject" Target="embeddings/oleObject52.bin"/><Relationship Id="rId153" Type="http://schemas.openxmlformats.org/officeDocument/2006/relationships/oleObject" Target="embeddings/oleObject73.bin"/><Relationship Id="rId195" Type="http://schemas.openxmlformats.org/officeDocument/2006/relationships/oleObject" Target="embeddings/oleObject94.bin"/><Relationship Id="rId209" Type="http://schemas.openxmlformats.org/officeDocument/2006/relationships/oleObject" Target="embeddings/oleObject101.bin"/><Relationship Id="rId360" Type="http://schemas.openxmlformats.org/officeDocument/2006/relationships/oleObject" Target="embeddings/oleObject176.bin"/><Relationship Id="rId416" Type="http://schemas.openxmlformats.org/officeDocument/2006/relationships/oleObject" Target="embeddings/oleObject204.bin"/><Relationship Id="rId598" Type="http://schemas.openxmlformats.org/officeDocument/2006/relationships/image" Target="media/image297.wmf"/><Relationship Id="rId220" Type="http://schemas.openxmlformats.org/officeDocument/2006/relationships/image" Target="media/image107.wmf"/><Relationship Id="rId458" Type="http://schemas.openxmlformats.org/officeDocument/2006/relationships/oleObject" Target="embeddings/oleObject225.bin"/><Relationship Id="rId623" Type="http://schemas.openxmlformats.org/officeDocument/2006/relationships/image" Target="media/image310.wmf"/><Relationship Id="rId665" Type="http://schemas.openxmlformats.org/officeDocument/2006/relationships/image" Target="media/image331.wmf"/><Relationship Id="rId15" Type="http://schemas.openxmlformats.org/officeDocument/2006/relationships/oleObject" Target="embeddings/oleObject4.bin"/><Relationship Id="rId57" Type="http://schemas.openxmlformats.org/officeDocument/2006/relationships/oleObject" Target="embeddings/oleObject25.bin"/><Relationship Id="rId262" Type="http://schemas.openxmlformats.org/officeDocument/2006/relationships/oleObject" Target="embeddings/oleObject127.bin"/><Relationship Id="rId318" Type="http://schemas.openxmlformats.org/officeDocument/2006/relationships/oleObject" Target="embeddings/oleObject155.bin"/><Relationship Id="rId525" Type="http://schemas.openxmlformats.org/officeDocument/2006/relationships/oleObject" Target="embeddings/oleObject259.bin"/><Relationship Id="rId567" Type="http://schemas.openxmlformats.org/officeDocument/2006/relationships/oleObject" Target="embeddings/oleObject279.bin"/><Relationship Id="rId732" Type="http://schemas.openxmlformats.org/officeDocument/2006/relationships/image" Target="media/image365.wmf"/><Relationship Id="rId99" Type="http://schemas.openxmlformats.org/officeDocument/2006/relationships/oleObject" Target="embeddings/oleObject46.bin"/><Relationship Id="rId122" Type="http://schemas.openxmlformats.org/officeDocument/2006/relationships/image" Target="media/image58.wmf"/><Relationship Id="rId164" Type="http://schemas.openxmlformats.org/officeDocument/2006/relationships/image" Target="media/image79.wmf"/><Relationship Id="rId371" Type="http://schemas.openxmlformats.org/officeDocument/2006/relationships/image" Target="media/image183.wmf"/><Relationship Id="rId774" Type="http://schemas.openxmlformats.org/officeDocument/2006/relationships/oleObject" Target="embeddings/oleObject382.bin"/><Relationship Id="rId427" Type="http://schemas.openxmlformats.org/officeDocument/2006/relationships/image" Target="media/image211.wmf"/><Relationship Id="rId469" Type="http://schemas.openxmlformats.org/officeDocument/2006/relationships/image" Target="media/image232.wmf"/><Relationship Id="rId634" Type="http://schemas.openxmlformats.org/officeDocument/2006/relationships/oleObject" Target="embeddings/oleObject312.bin"/><Relationship Id="rId676" Type="http://schemas.openxmlformats.org/officeDocument/2006/relationships/oleObject" Target="embeddings/oleObject333.bin"/><Relationship Id="rId26" Type="http://schemas.openxmlformats.org/officeDocument/2006/relationships/image" Target="media/image10.wmf"/><Relationship Id="rId231" Type="http://schemas.openxmlformats.org/officeDocument/2006/relationships/oleObject" Target="embeddings/oleObject112.bin"/><Relationship Id="rId273" Type="http://schemas.openxmlformats.org/officeDocument/2006/relationships/image" Target="media/image134.wmf"/><Relationship Id="rId329" Type="http://schemas.openxmlformats.org/officeDocument/2006/relationships/image" Target="media/image162.wmf"/><Relationship Id="rId480" Type="http://schemas.openxmlformats.org/officeDocument/2006/relationships/oleObject" Target="embeddings/oleObject236.bin"/><Relationship Id="rId536" Type="http://schemas.openxmlformats.org/officeDocument/2006/relationships/image" Target="media/image266.wmf"/><Relationship Id="rId701" Type="http://schemas.openxmlformats.org/officeDocument/2006/relationships/oleObject" Target="embeddings/oleObject345.bin"/><Relationship Id="rId68" Type="http://schemas.openxmlformats.org/officeDocument/2006/relationships/image" Target="media/image31.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oleObject" Target="embeddings/oleObject166.bin"/><Relationship Id="rId578" Type="http://schemas.openxmlformats.org/officeDocument/2006/relationships/image" Target="media/image287.wmf"/><Relationship Id="rId743" Type="http://schemas.openxmlformats.org/officeDocument/2006/relationships/oleObject" Target="embeddings/oleObject366.bin"/><Relationship Id="rId785" Type="http://schemas.openxmlformats.org/officeDocument/2006/relationships/image" Target="media/image391.wmf"/><Relationship Id="rId200" Type="http://schemas.openxmlformats.org/officeDocument/2006/relationships/image" Target="media/image97.wmf"/><Relationship Id="rId382" Type="http://schemas.openxmlformats.org/officeDocument/2006/relationships/image" Target="media/image188.wmf"/><Relationship Id="rId438" Type="http://schemas.openxmlformats.org/officeDocument/2006/relationships/oleObject" Target="embeddings/oleObject215.bin"/><Relationship Id="rId603" Type="http://schemas.openxmlformats.org/officeDocument/2006/relationships/image" Target="media/image300.wmf"/><Relationship Id="rId645" Type="http://schemas.openxmlformats.org/officeDocument/2006/relationships/image" Target="media/image321.wmf"/><Relationship Id="rId687" Type="http://schemas.openxmlformats.org/officeDocument/2006/relationships/image" Target="media/image342.wmf"/><Relationship Id="rId242" Type="http://schemas.openxmlformats.org/officeDocument/2006/relationships/image" Target="media/image118.wmf"/><Relationship Id="rId284" Type="http://schemas.openxmlformats.org/officeDocument/2006/relationships/oleObject" Target="embeddings/oleObject138.bin"/><Relationship Id="rId491" Type="http://schemas.openxmlformats.org/officeDocument/2006/relationships/image" Target="media/image243.wmf"/><Relationship Id="rId505" Type="http://schemas.openxmlformats.org/officeDocument/2006/relationships/image" Target="media/image250.wmf"/><Relationship Id="rId712" Type="http://schemas.openxmlformats.org/officeDocument/2006/relationships/image" Target="media/image355.wmf"/><Relationship Id="rId37" Type="http://schemas.openxmlformats.org/officeDocument/2006/relationships/oleObject" Target="embeddings/oleObject15.bin"/><Relationship Id="rId79" Type="http://schemas.openxmlformats.org/officeDocument/2006/relationships/oleObject" Target="embeddings/oleObject36.bin"/><Relationship Id="rId102" Type="http://schemas.openxmlformats.org/officeDocument/2006/relationships/image" Target="media/image48.wmf"/><Relationship Id="rId144" Type="http://schemas.openxmlformats.org/officeDocument/2006/relationships/image" Target="media/image69.wmf"/><Relationship Id="rId547" Type="http://schemas.openxmlformats.org/officeDocument/2006/relationships/oleObject" Target="embeddings/oleObject269.bin"/><Relationship Id="rId589" Type="http://schemas.openxmlformats.org/officeDocument/2006/relationships/oleObject" Target="embeddings/oleObject290.bin"/><Relationship Id="rId754" Type="http://schemas.openxmlformats.org/officeDocument/2006/relationships/image" Target="media/image376.wmf"/><Relationship Id="rId796" Type="http://schemas.openxmlformats.org/officeDocument/2006/relationships/footer" Target="footer1.xml"/><Relationship Id="rId90" Type="http://schemas.openxmlformats.org/officeDocument/2006/relationships/image" Target="media/image42.wmf"/><Relationship Id="rId186" Type="http://schemas.openxmlformats.org/officeDocument/2006/relationships/image" Target="media/image90.wmf"/><Relationship Id="rId351" Type="http://schemas.openxmlformats.org/officeDocument/2006/relationships/image" Target="media/image173.wmf"/><Relationship Id="rId393" Type="http://schemas.openxmlformats.org/officeDocument/2006/relationships/oleObject" Target="embeddings/oleObject193.bin"/><Relationship Id="rId407" Type="http://schemas.openxmlformats.org/officeDocument/2006/relationships/image" Target="media/image201.wmf"/><Relationship Id="rId449" Type="http://schemas.openxmlformats.org/officeDocument/2006/relationships/image" Target="media/image222.wmf"/><Relationship Id="rId614" Type="http://schemas.openxmlformats.org/officeDocument/2006/relationships/oleObject" Target="embeddings/oleObject302.bin"/><Relationship Id="rId656" Type="http://schemas.openxmlformats.org/officeDocument/2006/relationships/oleObject" Target="embeddings/oleObject323.bin"/><Relationship Id="rId211" Type="http://schemas.openxmlformats.org/officeDocument/2006/relationships/oleObject" Target="embeddings/oleObject102.bin"/><Relationship Id="rId253" Type="http://schemas.openxmlformats.org/officeDocument/2006/relationships/image" Target="media/image124.wmf"/><Relationship Id="rId295" Type="http://schemas.openxmlformats.org/officeDocument/2006/relationships/image" Target="media/image145.wmf"/><Relationship Id="rId309" Type="http://schemas.openxmlformats.org/officeDocument/2006/relationships/image" Target="media/image152.wmf"/><Relationship Id="rId460" Type="http://schemas.openxmlformats.org/officeDocument/2006/relationships/oleObject" Target="embeddings/oleObject226.bin"/><Relationship Id="rId516" Type="http://schemas.openxmlformats.org/officeDocument/2006/relationships/oleObject" Target="embeddings/oleObject254.bin"/><Relationship Id="rId698" Type="http://schemas.openxmlformats.org/officeDocument/2006/relationships/image" Target="media/image348.wmf"/><Relationship Id="rId48" Type="http://schemas.openxmlformats.org/officeDocument/2006/relationships/image" Target="media/image21.wmf"/><Relationship Id="rId113" Type="http://schemas.openxmlformats.org/officeDocument/2006/relationships/oleObject" Target="embeddings/oleObject53.bin"/><Relationship Id="rId320" Type="http://schemas.openxmlformats.org/officeDocument/2006/relationships/oleObject" Target="embeddings/oleObject156.bin"/><Relationship Id="rId558" Type="http://schemas.openxmlformats.org/officeDocument/2006/relationships/image" Target="media/image277.wmf"/><Relationship Id="rId723" Type="http://schemas.openxmlformats.org/officeDocument/2006/relationships/oleObject" Target="embeddings/oleObject356.bin"/><Relationship Id="rId765" Type="http://schemas.openxmlformats.org/officeDocument/2006/relationships/oleObject" Target="embeddings/oleObject377.bin"/><Relationship Id="rId155" Type="http://schemas.openxmlformats.org/officeDocument/2006/relationships/oleObject" Target="embeddings/oleObject74.bin"/><Relationship Id="rId197" Type="http://schemas.openxmlformats.org/officeDocument/2006/relationships/oleObject" Target="embeddings/oleObject95.bin"/><Relationship Id="rId362" Type="http://schemas.openxmlformats.org/officeDocument/2006/relationships/oleObject" Target="embeddings/oleObject177.bin"/><Relationship Id="rId418" Type="http://schemas.openxmlformats.org/officeDocument/2006/relationships/oleObject" Target="embeddings/oleObject205.bin"/><Relationship Id="rId625" Type="http://schemas.openxmlformats.org/officeDocument/2006/relationships/image" Target="media/image311.wmf"/><Relationship Id="rId222" Type="http://schemas.openxmlformats.org/officeDocument/2006/relationships/image" Target="media/image108.wmf"/><Relationship Id="rId264" Type="http://schemas.openxmlformats.org/officeDocument/2006/relationships/oleObject" Target="embeddings/oleObject128.bin"/><Relationship Id="rId471" Type="http://schemas.openxmlformats.org/officeDocument/2006/relationships/image" Target="media/image233.wmf"/><Relationship Id="rId667" Type="http://schemas.openxmlformats.org/officeDocument/2006/relationships/image" Target="media/image332.wmf"/><Relationship Id="rId17" Type="http://schemas.openxmlformats.org/officeDocument/2006/relationships/oleObject" Target="embeddings/oleObject5.bin"/><Relationship Id="rId59" Type="http://schemas.openxmlformats.org/officeDocument/2006/relationships/oleObject" Target="embeddings/oleObject26.bin"/><Relationship Id="rId124" Type="http://schemas.openxmlformats.org/officeDocument/2006/relationships/image" Target="media/image59.wmf"/><Relationship Id="rId527" Type="http://schemas.openxmlformats.org/officeDocument/2006/relationships/image" Target="media/image261.wmf"/><Relationship Id="rId569" Type="http://schemas.openxmlformats.org/officeDocument/2006/relationships/oleObject" Target="embeddings/oleObject280.bin"/><Relationship Id="rId734" Type="http://schemas.openxmlformats.org/officeDocument/2006/relationships/image" Target="media/image366.wmf"/><Relationship Id="rId776" Type="http://schemas.openxmlformats.org/officeDocument/2006/relationships/oleObject" Target="embeddings/oleObject383.bin"/><Relationship Id="rId70" Type="http://schemas.openxmlformats.org/officeDocument/2006/relationships/image" Target="media/image32.wmf"/><Relationship Id="rId166" Type="http://schemas.openxmlformats.org/officeDocument/2006/relationships/image" Target="media/image80.wmf"/><Relationship Id="rId331" Type="http://schemas.openxmlformats.org/officeDocument/2006/relationships/image" Target="media/image163.wmf"/><Relationship Id="rId373" Type="http://schemas.openxmlformats.org/officeDocument/2006/relationships/image" Target="media/image184.wmf"/><Relationship Id="rId429" Type="http://schemas.openxmlformats.org/officeDocument/2006/relationships/image" Target="media/image212.wmf"/><Relationship Id="rId580" Type="http://schemas.openxmlformats.org/officeDocument/2006/relationships/image" Target="media/image288.wmf"/><Relationship Id="rId636" Type="http://schemas.openxmlformats.org/officeDocument/2006/relationships/oleObject" Target="embeddings/oleObject313.bin"/><Relationship Id="rId1" Type="http://schemas.openxmlformats.org/officeDocument/2006/relationships/numbering" Target="numbering.xml"/><Relationship Id="rId233" Type="http://schemas.openxmlformats.org/officeDocument/2006/relationships/oleObject" Target="embeddings/oleObject113.bin"/><Relationship Id="rId440" Type="http://schemas.openxmlformats.org/officeDocument/2006/relationships/oleObject" Target="embeddings/oleObject216.bin"/><Relationship Id="rId678" Type="http://schemas.openxmlformats.org/officeDocument/2006/relationships/oleObject" Target="embeddings/oleObject334.bin"/><Relationship Id="rId28" Type="http://schemas.openxmlformats.org/officeDocument/2006/relationships/image" Target="media/image11.wmf"/><Relationship Id="rId275" Type="http://schemas.openxmlformats.org/officeDocument/2006/relationships/image" Target="media/image135.wmf"/><Relationship Id="rId300" Type="http://schemas.openxmlformats.org/officeDocument/2006/relationships/oleObject" Target="embeddings/oleObject146.bin"/><Relationship Id="rId482" Type="http://schemas.openxmlformats.org/officeDocument/2006/relationships/oleObject" Target="embeddings/oleObject237.bin"/><Relationship Id="rId538" Type="http://schemas.openxmlformats.org/officeDocument/2006/relationships/image" Target="media/image267.wmf"/><Relationship Id="rId703" Type="http://schemas.openxmlformats.org/officeDocument/2006/relationships/oleObject" Target="embeddings/oleObject346.bin"/><Relationship Id="rId745" Type="http://schemas.openxmlformats.org/officeDocument/2006/relationships/oleObject" Target="embeddings/oleObject367.bin"/><Relationship Id="rId81" Type="http://schemas.openxmlformats.org/officeDocument/2006/relationships/oleObject" Target="embeddings/oleObject37.bin"/><Relationship Id="rId135" Type="http://schemas.openxmlformats.org/officeDocument/2006/relationships/oleObject" Target="embeddings/oleObject64.bin"/><Relationship Id="rId177" Type="http://schemas.openxmlformats.org/officeDocument/2006/relationships/oleObject" Target="embeddings/oleObject85.bin"/><Relationship Id="rId342" Type="http://schemas.openxmlformats.org/officeDocument/2006/relationships/oleObject" Target="embeddings/oleObject167.bin"/><Relationship Id="rId384" Type="http://schemas.openxmlformats.org/officeDocument/2006/relationships/image" Target="media/image189.wmf"/><Relationship Id="rId591" Type="http://schemas.openxmlformats.org/officeDocument/2006/relationships/oleObject" Target="embeddings/oleObject291.bin"/><Relationship Id="rId605" Type="http://schemas.openxmlformats.org/officeDocument/2006/relationships/image" Target="media/image301.wmf"/><Relationship Id="rId787" Type="http://schemas.openxmlformats.org/officeDocument/2006/relationships/image" Target="media/image392.wmf"/><Relationship Id="rId202" Type="http://schemas.openxmlformats.org/officeDocument/2006/relationships/image" Target="media/image98.wmf"/><Relationship Id="rId244" Type="http://schemas.openxmlformats.org/officeDocument/2006/relationships/image" Target="media/image119.wmf"/><Relationship Id="rId647" Type="http://schemas.openxmlformats.org/officeDocument/2006/relationships/image" Target="media/image322.wmf"/><Relationship Id="rId689" Type="http://schemas.openxmlformats.org/officeDocument/2006/relationships/image" Target="media/image343.wmf"/><Relationship Id="rId39" Type="http://schemas.openxmlformats.org/officeDocument/2006/relationships/oleObject" Target="embeddings/oleObject16.bin"/><Relationship Id="rId286" Type="http://schemas.openxmlformats.org/officeDocument/2006/relationships/oleObject" Target="embeddings/oleObject139.bin"/><Relationship Id="rId451" Type="http://schemas.openxmlformats.org/officeDocument/2006/relationships/image" Target="media/image223.wmf"/><Relationship Id="rId493" Type="http://schemas.openxmlformats.org/officeDocument/2006/relationships/image" Target="media/image244.wmf"/><Relationship Id="rId507" Type="http://schemas.openxmlformats.org/officeDocument/2006/relationships/image" Target="media/image251.wmf"/><Relationship Id="rId549" Type="http://schemas.openxmlformats.org/officeDocument/2006/relationships/oleObject" Target="embeddings/oleObject270.bin"/><Relationship Id="rId714" Type="http://schemas.openxmlformats.org/officeDocument/2006/relationships/image" Target="media/image356.wmf"/><Relationship Id="rId756" Type="http://schemas.openxmlformats.org/officeDocument/2006/relationships/image" Target="media/image377.wmf"/><Relationship Id="rId50" Type="http://schemas.openxmlformats.org/officeDocument/2006/relationships/image" Target="media/image22.wmf"/><Relationship Id="rId104" Type="http://schemas.openxmlformats.org/officeDocument/2006/relationships/image" Target="media/image49.wmf"/><Relationship Id="rId146" Type="http://schemas.openxmlformats.org/officeDocument/2006/relationships/image" Target="media/image70.wmf"/><Relationship Id="rId188" Type="http://schemas.openxmlformats.org/officeDocument/2006/relationships/image" Target="media/image91.wmf"/><Relationship Id="rId311" Type="http://schemas.openxmlformats.org/officeDocument/2006/relationships/image" Target="media/image153.wmf"/><Relationship Id="rId353" Type="http://schemas.openxmlformats.org/officeDocument/2006/relationships/image" Target="media/image174.wmf"/><Relationship Id="rId395" Type="http://schemas.openxmlformats.org/officeDocument/2006/relationships/oleObject" Target="embeddings/oleObject194.bin"/><Relationship Id="rId409" Type="http://schemas.openxmlformats.org/officeDocument/2006/relationships/image" Target="media/image202.wmf"/><Relationship Id="rId560" Type="http://schemas.openxmlformats.org/officeDocument/2006/relationships/image" Target="media/image278.wmf"/><Relationship Id="rId798" Type="http://schemas.openxmlformats.org/officeDocument/2006/relationships/theme" Target="theme/theme1.xml"/><Relationship Id="rId92" Type="http://schemas.openxmlformats.org/officeDocument/2006/relationships/image" Target="media/image43.wmf"/><Relationship Id="rId213" Type="http://schemas.openxmlformats.org/officeDocument/2006/relationships/oleObject" Target="embeddings/oleObject103.bin"/><Relationship Id="rId420" Type="http://schemas.openxmlformats.org/officeDocument/2006/relationships/oleObject" Target="embeddings/oleObject206.bin"/><Relationship Id="rId616" Type="http://schemas.openxmlformats.org/officeDocument/2006/relationships/oleObject" Target="embeddings/oleObject303.bin"/><Relationship Id="rId658" Type="http://schemas.openxmlformats.org/officeDocument/2006/relationships/oleObject" Target="embeddings/oleObject324.bin"/><Relationship Id="rId255" Type="http://schemas.openxmlformats.org/officeDocument/2006/relationships/image" Target="media/image125.wmf"/><Relationship Id="rId297" Type="http://schemas.openxmlformats.org/officeDocument/2006/relationships/image" Target="media/image146.wmf"/><Relationship Id="rId462" Type="http://schemas.openxmlformats.org/officeDocument/2006/relationships/oleObject" Target="embeddings/oleObject227.bin"/><Relationship Id="rId518" Type="http://schemas.openxmlformats.org/officeDocument/2006/relationships/oleObject" Target="embeddings/oleObject255.bin"/><Relationship Id="rId725" Type="http://schemas.openxmlformats.org/officeDocument/2006/relationships/oleObject" Target="embeddings/oleObject357.bin"/><Relationship Id="rId115" Type="http://schemas.openxmlformats.org/officeDocument/2006/relationships/oleObject" Target="embeddings/oleObject54.bin"/><Relationship Id="rId157" Type="http://schemas.openxmlformats.org/officeDocument/2006/relationships/oleObject" Target="embeddings/oleObject75.bin"/><Relationship Id="rId322" Type="http://schemas.openxmlformats.org/officeDocument/2006/relationships/oleObject" Target="embeddings/oleObject157.bin"/><Relationship Id="rId364" Type="http://schemas.openxmlformats.org/officeDocument/2006/relationships/oleObject" Target="embeddings/oleObject178.bin"/><Relationship Id="rId767" Type="http://schemas.openxmlformats.org/officeDocument/2006/relationships/oleObject" Target="embeddings/oleObject378.bin"/><Relationship Id="rId61" Type="http://schemas.openxmlformats.org/officeDocument/2006/relationships/oleObject" Target="embeddings/oleObject27.bin"/><Relationship Id="rId199" Type="http://schemas.openxmlformats.org/officeDocument/2006/relationships/oleObject" Target="embeddings/oleObject96.bin"/><Relationship Id="rId571" Type="http://schemas.openxmlformats.org/officeDocument/2006/relationships/oleObject" Target="embeddings/oleObject281.bin"/><Relationship Id="rId627" Type="http://schemas.openxmlformats.org/officeDocument/2006/relationships/image" Target="media/image312.wmf"/><Relationship Id="rId669" Type="http://schemas.openxmlformats.org/officeDocument/2006/relationships/image" Target="media/image333.wmf"/><Relationship Id="rId19" Type="http://schemas.openxmlformats.org/officeDocument/2006/relationships/oleObject" Target="embeddings/oleObject6.bin"/><Relationship Id="rId224" Type="http://schemas.openxmlformats.org/officeDocument/2006/relationships/image" Target="media/image109.wmf"/><Relationship Id="rId266" Type="http://schemas.openxmlformats.org/officeDocument/2006/relationships/oleObject" Target="embeddings/oleObject129.bin"/><Relationship Id="rId431" Type="http://schemas.openxmlformats.org/officeDocument/2006/relationships/image" Target="media/image213.wmf"/><Relationship Id="rId473" Type="http://schemas.openxmlformats.org/officeDocument/2006/relationships/image" Target="media/image234.wmf"/><Relationship Id="rId529" Type="http://schemas.openxmlformats.org/officeDocument/2006/relationships/image" Target="media/image262.png"/><Relationship Id="rId680" Type="http://schemas.openxmlformats.org/officeDocument/2006/relationships/oleObject" Target="embeddings/oleObject335.bin"/><Relationship Id="rId736" Type="http://schemas.openxmlformats.org/officeDocument/2006/relationships/image" Target="media/image367.wmf"/><Relationship Id="rId30" Type="http://schemas.openxmlformats.org/officeDocument/2006/relationships/image" Target="media/image12.wmf"/><Relationship Id="rId126" Type="http://schemas.openxmlformats.org/officeDocument/2006/relationships/image" Target="media/image60.wmf"/><Relationship Id="rId168" Type="http://schemas.openxmlformats.org/officeDocument/2006/relationships/image" Target="media/image81.wmf"/><Relationship Id="rId333" Type="http://schemas.openxmlformats.org/officeDocument/2006/relationships/image" Target="media/image164.wmf"/><Relationship Id="rId540" Type="http://schemas.openxmlformats.org/officeDocument/2006/relationships/image" Target="media/image268.wmf"/><Relationship Id="rId778" Type="http://schemas.openxmlformats.org/officeDocument/2006/relationships/oleObject" Target="embeddings/oleObject384.bin"/><Relationship Id="rId72" Type="http://schemas.openxmlformats.org/officeDocument/2006/relationships/image" Target="media/image33.wmf"/><Relationship Id="rId375" Type="http://schemas.openxmlformats.org/officeDocument/2006/relationships/image" Target="media/image185.wmf"/><Relationship Id="rId582" Type="http://schemas.openxmlformats.org/officeDocument/2006/relationships/image" Target="media/image289.wmf"/><Relationship Id="rId638" Type="http://schemas.openxmlformats.org/officeDocument/2006/relationships/oleObject" Target="embeddings/oleObject314.bin"/><Relationship Id="rId3" Type="http://schemas.microsoft.com/office/2007/relationships/stylesWithEffects" Target="stylesWithEffects.xml"/><Relationship Id="rId235" Type="http://schemas.openxmlformats.org/officeDocument/2006/relationships/oleObject" Target="embeddings/oleObject114.bin"/><Relationship Id="rId277" Type="http://schemas.openxmlformats.org/officeDocument/2006/relationships/image" Target="media/image136.wmf"/><Relationship Id="rId400" Type="http://schemas.openxmlformats.org/officeDocument/2006/relationships/image" Target="media/image197.wmf"/><Relationship Id="rId442" Type="http://schemas.openxmlformats.org/officeDocument/2006/relationships/oleObject" Target="embeddings/oleObject217.bin"/><Relationship Id="rId484" Type="http://schemas.openxmlformats.org/officeDocument/2006/relationships/oleObject" Target="embeddings/oleObject238.bin"/><Relationship Id="rId705" Type="http://schemas.openxmlformats.org/officeDocument/2006/relationships/oleObject" Target="embeddings/oleObject347.bin"/><Relationship Id="rId137" Type="http://schemas.openxmlformats.org/officeDocument/2006/relationships/oleObject" Target="embeddings/oleObject65.bin"/><Relationship Id="rId302" Type="http://schemas.openxmlformats.org/officeDocument/2006/relationships/oleObject" Target="embeddings/oleObject147.bin"/><Relationship Id="rId344" Type="http://schemas.openxmlformats.org/officeDocument/2006/relationships/oleObject" Target="embeddings/oleObject168.bin"/><Relationship Id="rId691" Type="http://schemas.openxmlformats.org/officeDocument/2006/relationships/image" Target="media/image344.wmf"/><Relationship Id="rId747" Type="http://schemas.openxmlformats.org/officeDocument/2006/relationships/oleObject" Target="embeddings/oleObject368.bin"/><Relationship Id="rId789" Type="http://schemas.openxmlformats.org/officeDocument/2006/relationships/image" Target="media/image393.wmf"/><Relationship Id="rId41" Type="http://schemas.openxmlformats.org/officeDocument/2006/relationships/oleObject" Target="embeddings/oleObject17.bin"/><Relationship Id="rId83" Type="http://schemas.openxmlformats.org/officeDocument/2006/relationships/oleObject" Target="embeddings/oleObject38.bin"/><Relationship Id="rId179" Type="http://schemas.openxmlformats.org/officeDocument/2006/relationships/oleObject" Target="embeddings/oleObject86.bin"/><Relationship Id="rId386" Type="http://schemas.openxmlformats.org/officeDocument/2006/relationships/image" Target="media/image190.wmf"/><Relationship Id="rId551" Type="http://schemas.openxmlformats.org/officeDocument/2006/relationships/oleObject" Target="embeddings/oleObject271.bin"/><Relationship Id="rId593" Type="http://schemas.openxmlformats.org/officeDocument/2006/relationships/oleObject" Target="embeddings/oleObject292.bin"/><Relationship Id="rId607" Type="http://schemas.openxmlformats.org/officeDocument/2006/relationships/image" Target="media/image302.wmf"/><Relationship Id="rId649" Type="http://schemas.openxmlformats.org/officeDocument/2006/relationships/image" Target="media/image323.wmf"/><Relationship Id="rId190" Type="http://schemas.openxmlformats.org/officeDocument/2006/relationships/image" Target="media/image92.wmf"/><Relationship Id="rId204" Type="http://schemas.openxmlformats.org/officeDocument/2006/relationships/image" Target="media/image99.wmf"/><Relationship Id="rId246" Type="http://schemas.openxmlformats.org/officeDocument/2006/relationships/image" Target="media/image120.wmf"/><Relationship Id="rId288" Type="http://schemas.openxmlformats.org/officeDocument/2006/relationships/oleObject" Target="embeddings/oleObject140.bin"/><Relationship Id="rId411" Type="http://schemas.openxmlformats.org/officeDocument/2006/relationships/image" Target="media/image203.wmf"/><Relationship Id="rId453" Type="http://schemas.openxmlformats.org/officeDocument/2006/relationships/image" Target="media/image224.wmf"/><Relationship Id="rId509" Type="http://schemas.openxmlformats.org/officeDocument/2006/relationships/image" Target="media/image252.wmf"/><Relationship Id="rId660" Type="http://schemas.openxmlformats.org/officeDocument/2006/relationships/oleObject" Target="embeddings/oleObject325.bin"/><Relationship Id="rId106" Type="http://schemas.openxmlformats.org/officeDocument/2006/relationships/image" Target="media/image50.wmf"/><Relationship Id="rId313" Type="http://schemas.openxmlformats.org/officeDocument/2006/relationships/image" Target="media/image154.wmf"/><Relationship Id="rId495" Type="http://schemas.openxmlformats.org/officeDocument/2006/relationships/image" Target="media/image245.wmf"/><Relationship Id="rId716" Type="http://schemas.openxmlformats.org/officeDocument/2006/relationships/image" Target="media/image357.wmf"/><Relationship Id="rId758" Type="http://schemas.openxmlformats.org/officeDocument/2006/relationships/image" Target="media/image378.wmf"/><Relationship Id="rId10" Type="http://schemas.openxmlformats.org/officeDocument/2006/relationships/image" Target="media/image2.wmf"/><Relationship Id="rId52" Type="http://schemas.openxmlformats.org/officeDocument/2006/relationships/image" Target="media/image23.wmf"/><Relationship Id="rId94" Type="http://schemas.openxmlformats.org/officeDocument/2006/relationships/image" Target="media/image44.wmf"/><Relationship Id="rId148" Type="http://schemas.openxmlformats.org/officeDocument/2006/relationships/image" Target="media/image71.wmf"/><Relationship Id="rId355" Type="http://schemas.openxmlformats.org/officeDocument/2006/relationships/image" Target="media/image175.wmf"/><Relationship Id="rId397" Type="http://schemas.openxmlformats.org/officeDocument/2006/relationships/oleObject" Target="embeddings/oleObject195.bin"/><Relationship Id="rId520" Type="http://schemas.openxmlformats.org/officeDocument/2006/relationships/oleObject" Target="embeddings/oleObject256.bin"/><Relationship Id="rId562" Type="http://schemas.openxmlformats.org/officeDocument/2006/relationships/image" Target="media/image279.wmf"/><Relationship Id="rId618" Type="http://schemas.openxmlformats.org/officeDocument/2006/relationships/oleObject" Target="embeddings/oleObject304.bin"/><Relationship Id="rId215" Type="http://schemas.openxmlformats.org/officeDocument/2006/relationships/oleObject" Target="embeddings/oleObject104.bin"/><Relationship Id="rId257" Type="http://schemas.openxmlformats.org/officeDocument/2006/relationships/image" Target="media/image126.wmf"/><Relationship Id="rId422" Type="http://schemas.openxmlformats.org/officeDocument/2006/relationships/oleObject" Target="embeddings/oleObject207.bin"/><Relationship Id="rId464" Type="http://schemas.openxmlformats.org/officeDocument/2006/relationships/oleObject" Target="embeddings/oleObject228.bin"/><Relationship Id="rId299" Type="http://schemas.openxmlformats.org/officeDocument/2006/relationships/image" Target="media/image147.wmf"/><Relationship Id="rId727" Type="http://schemas.openxmlformats.org/officeDocument/2006/relationships/oleObject" Target="embeddings/oleObject358.bin"/><Relationship Id="rId63" Type="http://schemas.openxmlformats.org/officeDocument/2006/relationships/oleObject" Target="embeddings/oleObject28.bin"/><Relationship Id="rId159" Type="http://schemas.openxmlformats.org/officeDocument/2006/relationships/oleObject" Target="embeddings/oleObject76.bin"/><Relationship Id="rId366" Type="http://schemas.openxmlformats.org/officeDocument/2006/relationships/oleObject" Target="embeddings/oleObject179.bin"/><Relationship Id="rId573" Type="http://schemas.openxmlformats.org/officeDocument/2006/relationships/oleObject" Target="embeddings/oleObject282.bin"/><Relationship Id="rId780" Type="http://schemas.openxmlformats.org/officeDocument/2006/relationships/oleObject" Target="embeddings/oleObject385.bin"/><Relationship Id="rId226" Type="http://schemas.openxmlformats.org/officeDocument/2006/relationships/image" Target="media/image110.wmf"/><Relationship Id="rId433" Type="http://schemas.openxmlformats.org/officeDocument/2006/relationships/image" Target="media/image214.wmf"/><Relationship Id="rId640" Type="http://schemas.openxmlformats.org/officeDocument/2006/relationships/oleObject" Target="embeddings/oleObject315.bin"/><Relationship Id="rId738" Type="http://schemas.openxmlformats.org/officeDocument/2006/relationships/image" Target="media/image368.wmf"/><Relationship Id="rId74" Type="http://schemas.openxmlformats.org/officeDocument/2006/relationships/image" Target="media/image34.wmf"/><Relationship Id="rId377" Type="http://schemas.openxmlformats.org/officeDocument/2006/relationships/image" Target="media/image186.wmf"/><Relationship Id="rId500" Type="http://schemas.openxmlformats.org/officeDocument/2006/relationships/oleObject" Target="embeddings/oleObject246.bin"/><Relationship Id="rId584" Type="http://schemas.openxmlformats.org/officeDocument/2006/relationships/image" Target="media/image29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45</Pages>
  <Words>6512</Words>
  <Characters>37123</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Sarah Evans</cp:lastModifiedBy>
  <cp:revision>2</cp:revision>
  <dcterms:created xsi:type="dcterms:W3CDTF">2019-11-05T14:03:00Z</dcterms:created>
  <dcterms:modified xsi:type="dcterms:W3CDTF">2019-11-05T14:03:00Z</dcterms:modified>
</cp:coreProperties>
</file>